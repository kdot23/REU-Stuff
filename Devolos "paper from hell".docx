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413C6" w14:textId="6C84D543" w:rsidR="00C46B89" w:rsidRPr="00CB7115" w:rsidRDefault="003A4A91" w:rsidP="006F5FEB">
      <w:pPr>
        <w:pStyle w:val="NoSpacing"/>
        <w:spacing w:line="480" w:lineRule="auto"/>
        <w:rPr>
          <w:rFonts w:ascii="Helvetica" w:hAnsi="Helvetica"/>
          <w:b/>
          <w:szCs w:val="24"/>
        </w:rPr>
      </w:pPr>
      <w:bookmarkStart w:id="0" w:name="_GoBack"/>
      <w:bookmarkEnd w:id="0"/>
      <w:r w:rsidRPr="00CB7115">
        <w:rPr>
          <w:rFonts w:ascii="Helvetica" w:hAnsi="Helvetica"/>
          <w:b/>
          <w:szCs w:val="24"/>
        </w:rPr>
        <w:t>E</w:t>
      </w:r>
      <w:r w:rsidR="000037BB" w:rsidRPr="00CB7115">
        <w:rPr>
          <w:rFonts w:ascii="Helvetica" w:hAnsi="Helvetica"/>
          <w:b/>
          <w:szCs w:val="24"/>
        </w:rPr>
        <w:t>valuation of H</w:t>
      </w:r>
      <w:r w:rsidR="00C46B89" w:rsidRPr="00CB7115">
        <w:rPr>
          <w:rFonts w:ascii="Helvetica" w:hAnsi="Helvetica"/>
          <w:b/>
          <w:szCs w:val="24"/>
        </w:rPr>
        <w:t>ypoviru</w:t>
      </w:r>
      <w:r w:rsidR="00A0736D" w:rsidRPr="00CB7115">
        <w:rPr>
          <w:rFonts w:ascii="Helvetica" w:hAnsi="Helvetica"/>
          <w:b/>
          <w:szCs w:val="24"/>
        </w:rPr>
        <w:t>s</w:t>
      </w:r>
      <w:r w:rsidR="000037BB" w:rsidRPr="00CB7115">
        <w:rPr>
          <w:rFonts w:ascii="Helvetica" w:hAnsi="Helvetica"/>
          <w:b/>
          <w:szCs w:val="24"/>
        </w:rPr>
        <w:t xml:space="preserve"> Introduction in an American Chestnut S</w:t>
      </w:r>
      <w:r w:rsidR="00C46B89" w:rsidRPr="00CB7115">
        <w:rPr>
          <w:rFonts w:ascii="Helvetica" w:hAnsi="Helvetica"/>
          <w:b/>
          <w:szCs w:val="24"/>
        </w:rPr>
        <w:t xml:space="preserve">tand in Wisconsin </w:t>
      </w:r>
    </w:p>
    <w:p w14:paraId="51C0260A" w14:textId="77777777" w:rsidR="00936750" w:rsidRPr="00CB7115" w:rsidRDefault="00936750" w:rsidP="006F5FEB">
      <w:pPr>
        <w:pStyle w:val="NoSpacing"/>
        <w:spacing w:line="480" w:lineRule="auto"/>
        <w:rPr>
          <w:rFonts w:ascii="Helvetica" w:hAnsi="Helvetica"/>
          <w:szCs w:val="24"/>
        </w:rPr>
      </w:pPr>
    </w:p>
    <w:p w14:paraId="33BE55F4" w14:textId="537D000E" w:rsidR="00C20032" w:rsidRPr="00CB7115" w:rsidRDefault="00C46B89" w:rsidP="006F5FEB">
      <w:pPr>
        <w:pStyle w:val="NoSpacing"/>
        <w:spacing w:line="480" w:lineRule="auto"/>
        <w:rPr>
          <w:rFonts w:ascii="Helvetica" w:hAnsi="Helvetica"/>
          <w:szCs w:val="24"/>
          <w:vertAlign w:val="superscript"/>
        </w:rPr>
      </w:pPr>
      <w:r w:rsidRPr="00CB7115">
        <w:rPr>
          <w:rFonts w:ascii="Helvetica" w:hAnsi="Helvetica"/>
          <w:szCs w:val="24"/>
        </w:rPr>
        <w:t xml:space="preserve">Mark </w:t>
      </w:r>
      <w:r w:rsidR="00C20032" w:rsidRPr="00CB7115">
        <w:rPr>
          <w:rFonts w:ascii="Helvetica" w:hAnsi="Helvetica"/>
          <w:szCs w:val="24"/>
        </w:rPr>
        <w:t xml:space="preserve">L. </w:t>
      </w:r>
      <w:r w:rsidRPr="00CB7115">
        <w:rPr>
          <w:rFonts w:ascii="Helvetica" w:hAnsi="Helvetica"/>
          <w:szCs w:val="24"/>
        </w:rPr>
        <w:t xml:space="preserve">Double, </w:t>
      </w:r>
      <w:r w:rsidR="00C20032" w:rsidRPr="00CB7115">
        <w:rPr>
          <w:rFonts w:ascii="Helvetica" w:hAnsi="Helvetica"/>
          <w:szCs w:val="24"/>
        </w:rPr>
        <w:t xml:space="preserve">Andrew </w:t>
      </w:r>
      <w:r w:rsidR="00EE1915" w:rsidRPr="00CB7115">
        <w:rPr>
          <w:rFonts w:ascii="Helvetica" w:hAnsi="Helvetica"/>
          <w:szCs w:val="24"/>
        </w:rPr>
        <w:t>M</w:t>
      </w:r>
      <w:r w:rsidR="00C20032" w:rsidRPr="00CB7115">
        <w:rPr>
          <w:rFonts w:ascii="Helvetica" w:hAnsi="Helvetica"/>
          <w:szCs w:val="24"/>
        </w:rPr>
        <w:t xml:space="preserve">. </w:t>
      </w:r>
      <w:proofErr w:type="spellStart"/>
      <w:r w:rsidR="00C20032" w:rsidRPr="00CB7115">
        <w:rPr>
          <w:rFonts w:ascii="Helvetica" w:hAnsi="Helvetica"/>
          <w:szCs w:val="24"/>
        </w:rPr>
        <w:t>Jarosz</w:t>
      </w:r>
      <w:proofErr w:type="spellEnd"/>
      <w:r w:rsidR="00C20032" w:rsidRPr="00CB7115">
        <w:rPr>
          <w:rFonts w:ascii="Helvetica" w:hAnsi="Helvetica"/>
          <w:szCs w:val="24"/>
        </w:rPr>
        <w:t xml:space="preserve">, </w:t>
      </w:r>
      <w:r w:rsidRPr="00CB7115">
        <w:rPr>
          <w:rFonts w:ascii="Helvetica" w:hAnsi="Helvetica"/>
          <w:szCs w:val="24"/>
        </w:rPr>
        <w:t xml:space="preserve">Dennis W. Fulbright, William </w:t>
      </w:r>
      <w:r w:rsidR="00C20032" w:rsidRPr="00CB7115">
        <w:rPr>
          <w:rFonts w:ascii="Helvetica" w:hAnsi="Helvetica"/>
          <w:szCs w:val="24"/>
        </w:rPr>
        <w:t xml:space="preserve">L. </w:t>
      </w:r>
      <w:r w:rsidRPr="00CB7115">
        <w:rPr>
          <w:rFonts w:ascii="Helvetica" w:hAnsi="Helvetica"/>
          <w:szCs w:val="24"/>
        </w:rPr>
        <w:t xml:space="preserve">MacDonald, </w:t>
      </w:r>
      <w:r w:rsidR="00C76A72" w:rsidRPr="00CB7115">
        <w:rPr>
          <w:rFonts w:ascii="Helvetica" w:hAnsi="Helvetica"/>
          <w:szCs w:val="24"/>
        </w:rPr>
        <w:t xml:space="preserve">and Anita </w:t>
      </w:r>
      <w:r w:rsidR="004D7D90" w:rsidRPr="00CB7115">
        <w:rPr>
          <w:rFonts w:ascii="Helvetica" w:hAnsi="Helvetica"/>
          <w:szCs w:val="24"/>
        </w:rPr>
        <w:t xml:space="preserve">L. </w:t>
      </w:r>
      <w:proofErr w:type="spellStart"/>
      <w:r w:rsidR="00F853BA" w:rsidRPr="00CB7115">
        <w:rPr>
          <w:rFonts w:ascii="Helvetica" w:hAnsi="Helvetica"/>
          <w:szCs w:val="24"/>
        </w:rPr>
        <w:t>Davelos</w:t>
      </w:r>
      <w:proofErr w:type="spellEnd"/>
      <w:r w:rsidR="00F853BA" w:rsidRPr="00CB7115">
        <w:rPr>
          <w:rFonts w:ascii="Helvetica" w:hAnsi="Helvetica"/>
          <w:szCs w:val="24"/>
        </w:rPr>
        <w:t xml:space="preserve"> </w:t>
      </w:r>
      <w:r w:rsidR="00C76A72" w:rsidRPr="00CB7115">
        <w:rPr>
          <w:rFonts w:ascii="Helvetica" w:hAnsi="Helvetica"/>
          <w:szCs w:val="24"/>
        </w:rPr>
        <w:t>Baines</w:t>
      </w:r>
    </w:p>
    <w:p w14:paraId="4850CFFB" w14:textId="77777777" w:rsidR="00EE1915" w:rsidRPr="00CB7115" w:rsidRDefault="00EE1915" w:rsidP="006F5FEB">
      <w:pPr>
        <w:pStyle w:val="NoSpacing"/>
        <w:spacing w:line="480" w:lineRule="auto"/>
        <w:rPr>
          <w:rFonts w:ascii="Helvetica" w:hAnsi="Helvetica"/>
          <w:szCs w:val="24"/>
          <w:vertAlign w:val="superscript"/>
        </w:rPr>
      </w:pPr>
    </w:p>
    <w:p w14:paraId="34B3349C" w14:textId="7CB20CEE" w:rsidR="00924317" w:rsidRPr="00CB7115" w:rsidRDefault="00A214DA" w:rsidP="006F5FEB">
      <w:pPr>
        <w:pStyle w:val="NoSpacing"/>
        <w:spacing w:line="480" w:lineRule="auto"/>
        <w:rPr>
          <w:rFonts w:ascii="Helvetica" w:hAnsi="Helvetica"/>
          <w:szCs w:val="24"/>
        </w:rPr>
      </w:pPr>
      <w:r w:rsidRPr="00CB7115">
        <w:rPr>
          <w:rFonts w:ascii="Helvetica" w:hAnsi="Helvetica"/>
          <w:szCs w:val="24"/>
        </w:rPr>
        <w:t>First and fourth authors: D</w:t>
      </w:r>
      <w:r w:rsidR="00C20032" w:rsidRPr="00CB7115">
        <w:rPr>
          <w:rFonts w:ascii="Helvetica" w:hAnsi="Helvetica"/>
          <w:szCs w:val="24"/>
        </w:rPr>
        <w:t>ivision of Plant and Soil Sciences</w:t>
      </w:r>
      <w:r w:rsidR="00924317" w:rsidRPr="00CB7115">
        <w:rPr>
          <w:rFonts w:ascii="Helvetica" w:hAnsi="Helvetica"/>
          <w:szCs w:val="24"/>
        </w:rPr>
        <w:t>, West Virginia University, Morgantown, WV  26506</w:t>
      </w:r>
      <w:r w:rsidR="00234BB3" w:rsidRPr="00CB7115">
        <w:rPr>
          <w:rFonts w:ascii="Helvetica" w:hAnsi="Helvetica"/>
          <w:szCs w:val="24"/>
        </w:rPr>
        <w:t>.</w:t>
      </w:r>
    </w:p>
    <w:p w14:paraId="2A7F2BB9" w14:textId="41806D1D" w:rsidR="00616F69" w:rsidRPr="00CB7115" w:rsidRDefault="00A214DA" w:rsidP="006F5FEB">
      <w:pPr>
        <w:pStyle w:val="NoSpacing"/>
        <w:spacing w:line="480" w:lineRule="auto"/>
        <w:rPr>
          <w:rFonts w:ascii="Helvetica" w:hAnsi="Helvetica"/>
          <w:szCs w:val="24"/>
        </w:rPr>
      </w:pPr>
      <w:r w:rsidRPr="00CB7115">
        <w:rPr>
          <w:rFonts w:ascii="Helvetica" w:hAnsi="Helvetica"/>
          <w:szCs w:val="24"/>
        </w:rPr>
        <w:t>Second author: D</w:t>
      </w:r>
      <w:r w:rsidR="00616F69" w:rsidRPr="00CB7115">
        <w:rPr>
          <w:rFonts w:ascii="Helvetica" w:hAnsi="Helvetica"/>
          <w:szCs w:val="24"/>
        </w:rPr>
        <w:t xml:space="preserve">epartment of Plant Biology and Ecology, Evolutionary Biology and Behavior Program, </w:t>
      </w:r>
      <w:r w:rsidR="00454408" w:rsidRPr="00CB7115">
        <w:rPr>
          <w:rFonts w:ascii="Helvetica" w:hAnsi="Helvetica"/>
          <w:szCs w:val="24"/>
        </w:rPr>
        <w:t xml:space="preserve">Michigan State University, </w:t>
      </w:r>
      <w:r w:rsidR="00616F69" w:rsidRPr="00CB7115">
        <w:rPr>
          <w:rFonts w:ascii="Helvetica" w:hAnsi="Helvetica"/>
          <w:szCs w:val="24"/>
        </w:rPr>
        <w:t>East Lansing, Michigan</w:t>
      </w:r>
      <w:r w:rsidR="003716AB" w:rsidRPr="00CB7115">
        <w:rPr>
          <w:rFonts w:ascii="Helvetica" w:hAnsi="Helvetica"/>
          <w:szCs w:val="24"/>
        </w:rPr>
        <w:t xml:space="preserve"> 48824</w:t>
      </w:r>
      <w:r w:rsidR="00234BB3" w:rsidRPr="00CB7115">
        <w:rPr>
          <w:rFonts w:ascii="Helvetica" w:hAnsi="Helvetica"/>
          <w:szCs w:val="24"/>
        </w:rPr>
        <w:t>.</w:t>
      </w:r>
    </w:p>
    <w:p w14:paraId="6BBD1F76" w14:textId="47EF2B1B" w:rsidR="00616F69" w:rsidRPr="00CB7115" w:rsidRDefault="00A214DA" w:rsidP="006F5FEB">
      <w:pPr>
        <w:pStyle w:val="NoSpacing"/>
        <w:spacing w:line="480" w:lineRule="auto"/>
        <w:rPr>
          <w:rFonts w:ascii="Helvetica" w:hAnsi="Helvetica"/>
          <w:szCs w:val="24"/>
        </w:rPr>
      </w:pPr>
      <w:r w:rsidRPr="00CB7115">
        <w:rPr>
          <w:rFonts w:ascii="Helvetica" w:hAnsi="Helvetica"/>
          <w:szCs w:val="24"/>
        </w:rPr>
        <w:t>Third author: D</w:t>
      </w:r>
      <w:r w:rsidR="00616F69" w:rsidRPr="00CB7115">
        <w:rPr>
          <w:rFonts w:ascii="Helvetica" w:hAnsi="Helvetica"/>
          <w:szCs w:val="24"/>
        </w:rPr>
        <w:t>epartment of Plant</w:t>
      </w:r>
      <w:r w:rsidR="00816CC3" w:rsidRPr="00CB7115">
        <w:rPr>
          <w:rFonts w:ascii="Helvetica" w:hAnsi="Helvetica"/>
          <w:szCs w:val="24"/>
        </w:rPr>
        <w:t>, Soil and Microbial Sciences</w:t>
      </w:r>
      <w:r w:rsidR="00616F69" w:rsidRPr="00CB7115">
        <w:rPr>
          <w:rFonts w:ascii="Helvetica" w:hAnsi="Helvetica"/>
          <w:szCs w:val="24"/>
        </w:rPr>
        <w:t xml:space="preserve">, </w:t>
      </w:r>
      <w:r w:rsidR="00454408" w:rsidRPr="00CB7115">
        <w:rPr>
          <w:rFonts w:ascii="Helvetica" w:hAnsi="Helvetica"/>
          <w:szCs w:val="24"/>
        </w:rPr>
        <w:t xml:space="preserve">Michigan State University, </w:t>
      </w:r>
      <w:r w:rsidR="00616F69" w:rsidRPr="00CB7115">
        <w:rPr>
          <w:rFonts w:ascii="Helvetica" w:hAnsi="Helvetica"/>
          <w:szCs w:val="24"/>
        </w:rPr>
        <w:t>East Lansing, Michigan</w:t>
      </w:r>
      <w:r w:rsidR="003716AB" w:rsidRPr="00CB7115">
        <w:rPr>
          <w:rFonts w:ascii="Helvetica" w:hAnsi="Helvetica"/>
          <w:szCs w:val="24"/>
        </w:rPr>
        <w:t xml:space="preserve"> 48824</w:t>
      </w:r>
      <w:r w:rsidR="00234BB3" w:rsidRPr="00CB7115">
        <w:rPr>
          <w:rFonts w:ascii="Helvetica" w:hAnsi="Helvetica"/>
          <w:szCs w:val="24"/>
        </w:rPr>
        <w:t>.</w:t>
      </w:r>
    </w:p>
    <w:p w14:paraId="0C0ECF40" w14:textId="14FCA3E9" w:rsidR="00C46B89" w:rsidRPr="00CB7115" w:rsidRDefault="00A214DA" w:rsidP="006F5FEB">
      <w:pPr>
        <w:pStyle w:val="NoSpacing"/>
        <w:spacing w:line="480" w:lineRule="auto"/>
        <w:rPr>
          <w:rFonts w:ascii="Helvetica" w:hAnsi="Helvetica"/>
          <w:szCs w:val="24"/>
        </w:rPr>
      </w:pPr>
      <w:r w:rsidRPr="00CB7115">
        <w:rPr>
          <w:rFonts w:ascii="Helvetica" w:hAnsi="Helvetica"/>
          <w:szCs w:val="24"/>
        </w:rPr>
        <w:t>Fifth author: D</w:t>
      </w:r>
      <w:r w:rsidR="00C76A72" w:rsidRPr="00CB7115">
        <w:rPr>
          <w:rFonts w:ascii="Helvetica" w:hAnsi="Helvetica"/>
          <w:szCs w:val="24"/>
        </w:rPr>
        <w:t>epa</w:t>
      </w:r>
      <w:r w:rsidR="000D7839" w:rsidRPr="00CB7115">
        <w:rPr>
          <w:rFonts w:ascii="Helvetica" w:hAnsi="Helvetica"/>
          <w:szCs w:val="24"/>
        </w:rPr>
        <w:t>r</w:t>
      </w:r>
      <w:r w:rsidR="00C76A72" w:rsidRPr="00CB7115">
        <w:rPr>
          <w:rFonts w:ascii="Helvetica" w:hAnsi="Helvetica"/>
          <w:szCs w:val="24"/>
        </w:rPr>
        <w:t>tment of Biology, University of Wisconsin-La Crosse, La Crosse, WI  54601</w:t>
      </w:r>
      <w:r w:rsidR="00234BB3" w:rsidRPr="00CB7115">
        <w:rPr>
          <w:rFonts w:ascii="Helvetica" w:hAnsi="Helvetica"/>
          <w:szCs w:val="24"/>
        </w:rPr>
        <w:t>.</w:t>
      </w:r>
    </w:p>
    <w:p w14:paraId="12635C6A" w14:textId="77777777" w:rsidR="00380E7B" w:rsidRPr="00CB7115" w:rsidRDefault="00380E7B" w:rsidP="006F5FEB">
      <w:pPr>
        <w:pStyle w:val="NoSpacing"/>
        <w:spacing w:line="480" w:lineRule="auto"/>
        <w:rPr>
          <w:rFonts w:ascii="Helvetica" w:hAnsi="Helvetica"/>
          <w:szCs w:val="24"/>
        </w:rPr>
      </w:pPr>
    </w:p>
    <w:p w14:paraId="1EE4E247" w14:textId="48115275" w:rsidR="00C76A72" w:rsidRPr="00CB7115" w:rsidRDefault="00380E7B" w:rsidP="006F5FEB">
      <w:pPr>
        <w:pStyle w:val="NoSpacing"/>
        <w:spacing w:line="480" w:lineRule="auto"/>
        <w:rPr>
          <w:rFonts w:ascii="Helvetica" w:hAnsi="Helvetica"/>
          <w:szCs w:val="24"/>
        </w:rPr>
      </w:pPr>
      <w:r w:rsidRPr="00CB7115">
        <w:rPr>
          <w:rFonts w:ascii="Helvetica" w:hAnsi="Helvetica"/>
          <w:szCs w:val="24"/>
        </w:rPr>
        <w:t xml:space="preserve">Corresponding author: A. </w:t>
      </w:r>
      <w:proofErr w:type="spellStart"/>
      <w:r w:rsidRPr="00CB7115">
        <w:rPr>
          <w:rFonts w:ascii="Helvetica" w:hAnsi="Helvetica"/>
          <w:szCs w:val="24"/>
        </w:rPr>
        <w:t>Davelos</w:t>
      </w:r>
      <w:proofErr w:type="spellEnd"/>
      <w:r w:rsidRPr="00CB7115">
        <w:rPr>
          <w:rFonts w:ascii="Helvetica" w:hAnsi="Helvetica"/>
          <w:szCs w:val="24"/>
        </w:rPr>
        <w:t xml:space="preserve"> Baines; E-mail address: abaines@uwlax.edu</w:t>
      </w:r>
      <w:r w:rsidR="00436D73" w:rsidRPr="00CB7115">
        <w:rPr>
          <w:rFonts w:ascii="Helvetica" w:hAnsi="Helvetica"/>
          <w:szCs w:val="24"/>
        </w:rPr>
        <w:br w:type="page"/>
      </w:r>
    </w:p>
    <w:p w14:paraId="19E1CC89" w14:textId="525DB5B5" w:rsidR="00C46B89" w:rsidRPr="00CB7115" w:rsidRDefault="00C46B89" w:rsidP="006F5FEB">
      <w:pPr>
        <w:tabs>
          <w:tab w:val="left" w:pos="8460"/>
        </w:tabs>
        <w:spacing w:line="480" w:lineRule="auto"/>
        <w:ind w:right="90"/>
        <w:jc w:val="center"/>
        <w:rPr>
          <w:rFonts w:ascii="Helvetica" w:hAnsi="Helvetica"/>
          <w:b/>
          <w:szCs w:val="24"/>
        </w:rPr>
      </w:pPr>
      <w:r w:rsidRPr="00CB7115">
        <w:rPr>
          <w:rFonts w:ascii="Helvetica" w:hAnsi="Helvetica"/>
          <w:b/>
          <w:szCs w:val="24"/>
        </w:rPr>
        <w:lastRenderedPageBreak/>
        <w:t>ABSTRACT</w:t>
      </w:r>
    </w:p>
    <w:p w14:paraId="1F1764D4" w14:textId="1D1AC068" w:rsidR="004D7D90" w:rsidRPr="00CB7115" w:rsidRDefault="004D7D90" w:rsidP="004D7D90">
      <w:pPr>
        <w:pStyle w:val="NoSpacing"/>
        <w:spacing w:line="480" w:lineRule="auto"/>
        <w:rPr>
          <w:rFonts w:ascii="Helvetica" w:hAnsi="Helvetica"/>
          <w:szCs w:val="24"/>
        </w:rPr>
      </w:pPr>
      <w:r w:rsidRPr="00CB7115">
        <w:rPr>
          <w:rFonts w:ascii="Helvetica" w:hAnsi="Helvetica"/>
          <w:szCs w:val="24"/>
        </w:rPr>
        <w:t xml:space="preserve">Double, M. L., </w:t>
      </w:r>
      <w:proofErr w:type="spellStart"/>
      <w:r w:rsidRPr="00CB7115">
        <w:rPr>
          <w:rFonts w:ascii="Helvetica" w:hAnsi="Helvetica"/>
          <w:szCs w:val="24"/>
        </w:rPr>
        <w:t>Jarosz</w:t>
      </w:r>
      <w:proofErr w:type="spellEnd"/>
      <w:r w:rsidRPr="00CB7115">
        <w:rPr>
          <w:rFonts w:ascii="Helvetica" w:hAnsi="Helvetica"/>
          <w:szCs w:val="24"/>
        </w:rPr>
        <w:t xml:space="preserve">, A. M., Fulbright, D. W., MacDonald, W. L., and </w:t>
      </w:r>
      <w:proofErr w:type="spellStart"/>
      <w:r w:rsidRPr="00CB7115">
        <w:rPr>
          <w:rFonts w:ascii="Helvetica" w:hAnsi="Helvetica"/>
          <w:szCs w:val="24"/>
        </w:rPr>
        <w:t>Davelos</w:t>
      </w:r>
      <w:proofErr w:type="spellEnd"/>
      <w:r w:rsidRPr="00CB7115">
        <w:rPr>
          <w:rFonts w:ascii="Helvetica" w:hAnsi="Helvetica"/>
          <w:szCs w:val="24"/>
        </w:rPr>
        <w:t xml:space="preserve"> Baines, A. L. 2016. Evaluation of hypovirus introduction in an American chestnut stand in Wisconsin. Phytopathology. </w:t>
      </w:r>
    </w:p>
    <w:p w14:paraId="6F395DDD" w14:textId="77777777" w:rsidR="004D7D90" w:rsidRPr="00CB7115" w:rsidRDefault="004D7D90" w:rsidP="004D7D90">
      <w:pPr>
        <w:tabs>
          <w:tab w:val="left" w:pos="8460"/>
        </w:tabs>
        <w:spacing w:line="480" w:lineRule="auto"/>
        <w:ind w:right="90"/>
        <w:rPr>
          <w:rFonts w:ascii="Helvetica" w:hAnsi="Helvetica"/>
          <w:szCs w:val="24"/>
        </w:rPr>
      </w:pPr>
    </w:p>
    <w:p w14:paraId="3060ED1F" w14:textId="74BDC12C" w:rsidR="00C46B89" w:rsidRPr="00CB7115" w:rsidRDefault="006B4B5E" w:rsidP="006F5FEB">
      <w:pPr>
        <w:spacing w:line="480" w:lineRule="auto"/>
        <w:ind w:right="86" w:firstLine="720"/>
        <w:rPr>
          <w:rFonts w:ascii="Helvetica" w:hAnsi="Helvetica"/>
          <w:szCs w:val="24"/>
        </w:rPr>
      </w:pPr>
      <w:r w:rsidRPr="00CB7115">
        <w:rPr>
          <w:rFonts w:ascii="Helvetica" w:hAnsi="Helvetica"/>
          <w:szCs w:val="24"/>
        </w:rPr>
        <w:t>Hypovirus-infected</w:t>
      </w:r>
      <w:r w:rsidR="00C46B89" w:rsidRPr="00CB7115">
        <w:rPr>
          <w:rFonts w:ascii="Helvetica" w:hAnsi="Helvetica"/>
          <w:szCs w:val="24"/>
        </w:rPr>
        <w:t xml:space="preserve"> </w:t>
      </w:r>
      <w:proofErr w:type="spellStart"/>
      <w:r w:rsidR="00C46B89" w:rsidRPr="00CB7115">
        <w:rPr>
          <w:rFonts w:ascii="Helvetica" w:hAnsi="Helvetica"/>
          <w:i/>
          <w:szCs w:val="24"/>
        </w:rPr>
        <w:t>Cryphonectria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parasitica</w:t>
      </w:r>
      <w:proofErr w:type="spellEnd"/>
      <w:r w:rsidR="00C46B89" w:rsidRPr="00CB7115">
        <w:rPr>
          <w:rFonts w:ascii="Helvetica" w:hAnsi="Helvetica"/>
          <w:szCs w:val="24"/>
        </w:rPr>
        <w:t xml:space="preserve"> </w:t>
      </w:r>
      <w:r w:rsidRPr="00CB7115">
        <w:rPr>
          <w:rFonts w:ascii="Helvetica" w:hAnsi="Helvetica"/>
          <w:szCs w:val="24"/>
        </w:rPr>
        <w:t>strains</w:t>
      </w:r>
      <w:r w:rsidR="00C46B89" w:rsidRPr="00CB7115">
        <w:rPr>
          <w:rFonts w:ascii="Helvetica" w:hAnsi="Helvetica"/>
          <w:szCs w:val="24"/>
        </w:rPr>
        <w:t xml:space="preserve"> were introduced in a </w:t>
      </w:r>
      <w:r w:rsidR="00210541" w:rsidRPr="00CB7115">
        <w:rPr>
          <w:rFonts w:ascii="Helvetica" w:hAnsi="Helvetica"/>
          <w:szCs w:val="24"/>
        </w:rPr>
        <w:t xml:space="preserve">large </w:t>
      </w:r>
      <w:r w:rsidR="00C46B89" w:rsidRPr="00CB7115">
        <w:rPr>
          <w:rFonts w:ascii="Helvetica" w:hAnsi="Helvetica"/>
          <w:szCs w:val="24"/>
        </w:rPr>
        <w:t xml:space="preserve">stand of American chestnut </w:t>
      </w:r>
      <w:r w:rsidR="00A67645" w:rsidRPr="00CB7115">
        <w:rPr>
          <w:rFonts w:ascii="Helvetica" w:hAnsi="Helvetica"/>
          <w:szCs w:val="24"/>
        </w:rPr>
        <w:t>(&gt; 4</w:t>
      </w:r>
      <w:r w:rsidR="00210541" w:rsidRPr="00CB7115">
        <w:rPr>
          <w:rFonts w:ascii="Helvetica" w:hAnsi="Helvetica"/>
          <w:szCs w:val="24"/>
        </w:rPr>
        <w:t xml:space="preserve">000 individuals) </w:t>
      </w:r>
      <w:r w:rsidR="00C46B89" w:rsidRPr="00CB7115">
        <w:rPr>
          <w:rFonts w:ascii="Helvetica" w:hAnsi="Helvetica"/>
          <w:szCs w:val="24"/>
        </w:rPr>
        <w:t xml:space="preserve">in </w:t>
      </w:r>
      <w:r w:rsidR="00F16F25" w:rsidRPr="00CB7115">
        <w:rPr>
          <w:rFonts w:ascii="Helvetica" w:hAnsi="Helvetica"/>
          <w:szCs w:val="24"/>
        </w:rPr>
        <w:t xml:space="preserve">western </w:t>
      </w:r>
      <w:r w:rsidR="00C46B89" w:rsidRPr="00CB7115">
        <w:rPr>
          <w:rFonts w:ascii="Helvetica" w:hAnsi="Helvetica"/>
          <w:szCs w:val="24"/>
        </w:rPr>
        <w:t xml:space="preserve">Wisconsin (USA) </w:t>
      </w:r>
      <w:r w:rsidR="00315E2C" w:rsidRPr="00CB7115">
        <w:rPr>
          <w:rFonts w:ascii="Helvetica" w:hAnsi="Helvetica"/>
          <w:szCs w:val="24"/>
        </w:rPr>
        <w:t xml:space="preserve">to demonstrate </w:t>
      </w:r>
      <w:r w:rsidR="00243438" w:rsidRPr="00CB7115">
        <w:rPr>
          <w:rFonts w:ascii="Helvetica" w:hAnsi="Helvetica"/>
          <w:szCs w:val="24"/>
        </w:rPr>
        <w:t xml:space="preserve">whether </w:t>
      </w:r>
      <w:r w:rsidRPr="00CB7115">
        <w:rPr>
          <w:rFonts w:ascii="Helvetica" w:hAnsi="Helvetica"/>
          <w:szCs w:val="24"/>
        </w:rPr>
        <w:t>they</w:t>
      </w:r>
      <w:r w:rsidR="00315E2C" w:rsidRPr="00CB7115">
        <w:rPr>
          <w:rFonts w:ascii="Helvetica" w:hAnsi="Helvetica"/>
          <w:szCs w:val="24"/>
        </w:rPr>
        <w:t xml:space="preserve"> </w:t>
      </w:r>
      <w:r w:rsidR="00B9441A" w:rsidRPr="00CB7115">
        <w:rPr>
          <w:rFonts w:ascii="Helvetica" w:hAnsi="Helvetica"/>
          <w:szCs w:val="24"/>
        </w:rPr>
        <w:t xml:space="preserve">could affect </w:t>
      </w:r>
      <w:r w:rsidR="00315E2C" w:rsidRPr="00CB7115">
        <w:rPr>
          <w:rFonts w:ascii="Helvetica" w:hAnsi="Helvetica"/>
          <w:szCs w:val="24"/>
        </w:rPr>
        <w:t>biological c</w:t>
      </w:r>
      <w:r w:rsidR="00243438" w:rsidRPr="00CB7115">
        <w:rPr>
          <w:rFonts w:ascii="Helvetica" w:hAnsi="Helvetica"/>
          <w:szCs w:val="24"/>
        </w:rPr>
        <w:t>ontrol</w:t>
      </w:r>
      <w:r w:rsidR="00315E2C" w:rsidRPr="00CB7115">
        <w:rPr>
          <w:rFonts w:ascii="Helvetica" w:hAnsi="Helvetica"/>
          <w:szCs w:val="24"/>
        </w:rPr>
        <w:t>.</w:t>
      </w:r>
      <w:r w:rsidR="00C46B89" w:rsidRPr="00CB7115">
        <w:rPr>
          <w:rFonts w:ascii="Helvetica" w:hAnsi="Helvetica"/>
          <w:szCs w:val="24"/>
        </w:rPr>
        <w:t xml:space="preserve">  </w:t>
      </w:r>
      <w:r w:rsidRPr="00CB7115">
        <w:rPr>
          <w:rFonts w:ascii="Helvetica" w:hAnsi="Helvetica"/>
          <w:szCs w:val="24"/>
        </w:rPr>
        <w:t>They were deployed</w:t>
      </w:r>
      <w:r w:rsidR="00C46B89" w:rsidRPr="00CB7115">
        <w:rPr>
          <w:rFonts w:ascii="Helvetica" w:hAnsi="Helvetica"/>
          <w:szCs w:val="24"/>
        </w:rPr>
        <w:t xml:space="preserve"> from 19</w:t>
      </w:r>
      <w:r w:rsidR="00EB450D" w:rsidRPr="00CB7115">
        <w:rPr>
          <w:rFonts w:ascii="Helvetica" w:hAnsi="Helvetica"/>
          <w:szCs w:val="24"/>
        </w:rPr>
        <w:t xml:space="preserve">92 to 1997 and again from 2004 to </w:t>
      </w:r>
      <w:r w:rsidR="00883BF8" w:rsidRPr="00CB7115">
        <w:rPr>
          <w:rFonts w:ascii="Helvetica" w:hAnsi="Helvetica"/>
          <w:szCs w:val="24"/>
        </w:rPr>
        <w:t>201</w:t>
      </w:r>
      <w:r w:rsidR="003D2BCB" w:rsidRPr="00CB7115">
        <w:rPr>
          <w:rFonts w:ascii="Helvetica" w:hAnsi="Helvetica"/>
          <w:szCs w:val="24"/>
        </w:rPr>
        <w:t>4</w:t>
      </w:r>
      <w:r w:rsidR="00F013FE" w:rsidRPr="00CB7115">
        <w:rPr>
          <w:rFonts w:ascii="Helvetica" w:hAnsi="Helvetica"/>
          <w:szCs w:val="24"/>
        </w:rPr>
        <w:t xml:space="preserve">.  After </w:t>
      </w:r>
      <w:r w:rsidR="004B46B4" w:rsidRPr="00CB7115">
        <w:rPr>
          <w:rFonts w:ascii="Helvetica" w:hAnsi="Helvetica"/>
          <w:szCs w:val="24"/>
        </w:rPr>
        <w:t>sixteen</w:t>
      </w:r>
      <w:r w:rsidR="00C46B89" w:rsidRPr="00CB7115">
        <w:rPr>
          <w:rFonts w:ascii="Helvetica" w:hAnsi="Helvetica"/>
          <w:szCs w:val="24"/>
        </w:rPr>
        <w:t xml:space="preserve"> years of hypoviru</w:t>
      </w:r>
      <w:r w:rsidR="00CC0D84" w:rsidRPr="00CB7115">
        <w:rPr>
          <w:rFonts w:ascii="Helvetica" w:hAnsi="Helvetica"/>
          <w:szCs w:val="24"/>
        </w:rPr>
        <w:t>s introduction</w:t>
      </w:r>
      <w:r w:rsidRPr="00CB7115">
        <w:rPr>
          <w:rFonts w:ascii="Helvetica" w:hAnsi="Helvetica"/>
          <w:szCs w:val="24"/>
        </w:rPr>
        <w:t>s</w:t>
      </w:r>
      <w:r w:rsidR="00CC0D84" w:rsidRPr="00CB7115">
        <w:rPr>
          <w:rFonts w:ascii="Helvetica" w:hAnsi="Helvetica"/>
          <w:szCs w:val="24"/>
        </w:rPr>
        <w:t xml:space="preserve"> within an</w:t>
      </w:r>
      <w:r w:rsidR="00C46B89" w:rsidRPr="00CB7115">
        <w:rPr>
          <w:rFonts w:ascii="Helvetica" w:hAnsi="Helvetica"/>
          <w:szCs w:val="24"/>
        </w:rPr>
        <w:t xml:space="preserve"> area </w:t>
      </w:r>
      <w:r w:rsidR="00B9441A" w:rsidRPr="00CB7115">
        <w:rPr>
          <w:rFonts w:ascii="Helvetica" w:hAnsi="Helvetica"/>
          <w:szCs w:val="24"/>
        </w:rPr>
        <w:t>of the stand</w:t>
      </w:r>
      <w:r w:rsidR="00C46B89" w:rsidRPr="00CB7115">
        <w:rPr>
          <w:rFonts w:ascii="Helvetica" w:hAnsi="Helvetica"/>
          <w:szCs w:val="24"/>
        </w:rPr>
        <w:t xml:space="preserve"> with the longest history of disease, </w:t>
      </w:r>
      <w:r w:rsidR="004B46B4" w:rsidRPr="00CB7115">
        <w:rPr>
          <w:rFonts w:ascii="Helvetica" w:hAnsi="Helvetica"/>
          <w:szCs w:val="24"/>
        </w:rPr>
        <w:t xml:space="preserve">isolation of hypovirus-infected strains increased from 55% in 1994 to 83% in 2014 for treated trees. Over this same period, prevalence increased from 29% to 72% on non-treated cankers on treated trees and from 15% to 84% for cankers on non-treated trees. </w:t>
      </w:r>
      <w:r w:rsidR="00B9441A" w:rsidRPr="00CB7115">
        <w:rPr>
          <w:rFonts w:ascii="Helvetica" w:hAnsi="Helvetica"/>
          <w:szCs w:val="24"/>
        </w:rPr>
        <w:t>I</w:t>
      </w:r>
      <w:r w:rsidR="00315E2C" w:rsidRPr="00CB7115">
        <w:rPr>
          <w:rFonts w:ascii="Helvetica" w:hAnsi="Helvetica"/>
          <w:szCs w:val="24"/>
        </w:rPr>
        <w:t>nt</w:t>
      </w:r>
      <w:r w:rsidR="000D7CDA" w:rsidRPr="00CB7115">
        <w:rPr>
          <w:rFonts w:ascii="Helvetica" w:hAnsi="Helvetica"/>
          <w:szCs w:val="24"/>
        </w:rPr>
        <w:t>ro</w:t>
      </w:r>
      <w:r w:rsidR="00315E2C" w:rsidRPr="00CB7115">
        <w:rPr>
          <w:rFonts w:ascii="Helvetica" w:hAnsi="Helvetica"/>
          <w:szCs w:val="24"/>
        </w:rPr>
        <w:t>duction</w:t>
      </w:r>
      <w:r w:rsidR="00D61CB0" w:rsidRPr="00CB7115">
        <w:rPr>
          <w:rFonts w:ascii="Helvetica" w:hAnsi="Helvetica"/>
          <w:szCs w:val="24"/>
        </w:rPr>
        <w:t xml:space="preserve"> </w:t>
      </w:r>
      <w:r w:rsidR="00B9441A" w:rsidRPr="00CB7115">
        <w:rPr>
          <w:rFonts w:ascii="Helvetica" w:hAnsi="Helvetica"/>
          <w:szCs w:val="24"/>
        </w:rPr>
        <w:t>of hypovirus has</w:t>
      </w:r>
      <w:r w:rsidR="00C46B89" w:rsidRPr="00CB7115">
        <w:rPr>
          <w:rFonts w:ascii="Helvetica" w:hAnsi="Helvetica"/>
          <w:szCs w:val="24"/>
        </w:rPr>
        <w:t xml:space="preserve"> resulted in the </w:t>
      </w:r>
      <w:r w:rsidR="000D7CDA" w:rsidRPr="00CB7115">
        <w:rPr>
          <w:rFonts w:ascii="Helvetica" w:hAnsi="Helvetica"/>
          <w:szCs w:val="24"/>
        </w:rPr>
        <w:t xml:space="preserve">regrowth </w:t>
      </w:r>
      <w:r w:rsidR="00C46B89" w:rsidRPr="00CB7115">
        <w:rPr>
          <w:rFonts w:ascii="Helvetica" w:hAnsi="Helvetica"/>
          <w:szCs w:val="24"/>
        </w:rPr>
        <w:t xml:space="preserve">of the crowns </w:t>
      </w:r>
      <w:r w:rsidR="0072269B" w:rsidRPr="00CB7115">
        <w:rPr>
          <w:rFonts w:ascii="Helvetica" w:hAnsi="Helvetica"/>
          <w:szCs w:val="24"/>
        </w:rPr>
        <w:t>of</w:t>
      </w:r>
      <w:r w:rsidR="00C46B89" w:rsidRPr="00CB7115">
        <w:rPr>
          <w:rFonts w:ascii="Helvetica" w:hAnsi="Helvetica"/>
          <w:szCs w:val="24"/>
        </w:rPr>
        <w:t xml:space="preserve"> many large-diameter trees. </w:t>
      </w:r>
      <w:r w:rsidR="00B00DD9" w:rsidRPr="00CB7115">
        <w:rPr>
          <w:rFonts w:ascii="Helvetica" w:hAnsi="Helvetica"/>
          <w:szCs w:val="24"/>
        </w:rPr>
        <w:t>As of 2014, t</w:t>
      </w:r>
      <w:r w:rsidR="00C46B89" w:rsidRPr="00CB7115">
        <w:rPr>
          <w:rFonts w:ascii="Helvetica" w:hAnsi="Helvetica"/>
          <w:szCs w:val="24"/>
        </w:rPr>
        <w:t xml:space="preserve">ree </w:t>
      </w:r>
      <w:r w:rsidR="003D2BCB" w:rsidRPr="00CB7115">
        <w:rPr>
          <w:rFonts w:ascii="Helvetica" w:hAnsi="Helvetica"/>
          <w:szCs w:val="24"/>
        </w:rPr>
        <w:t>survivorshi</w:t>
      </w:r>
      <w:r w:rsidR="00B00DD9" w:rsidRPr="00CB7115">
        <w:rPr>
          <w:rFonts w:ascii="Helvetica" w:hAnsi="Helvetica"/>
          <w:szCs w:val="24"/>
        </w:rPr>
        <w:t>p</w:t>
      </w:r>
      <w:r w:rsidR="00C46B89" w:rsidRPr="00CB7115">
        <w:rPr>
          <w:rFonts w:ascii="Helvetica" w:hAnsi="Helvetica"/>
          <w:szCs w:val="24"/>
        </w:rPr>
        <w:t xml:space="preserve"> </w:t>
      </w:r>
      <w:r w:rsidR="00210541" w:rsidRPr="00CB7115">
        <w:rPr>
          <w:rFonts w:ascii="Helvetica" w:hAnsi="Helvetica"/>
          <w:szCs w:val="24"/>
        </w:rPr>
        <w:t xml:space="preserve">for </w:t>
      </w:r>
      <w:r w:rsidR="00C46B89" w:rsidRPr="00CB7115">
        <w:rPr>
          <w:rFonts w:ascii="Helvetica" w:hAnsi="Helvetica"/>
          <w:szCs w:val="24"/>
        </w:rPr>
        <w:t>hypovirus-treated trees</w:t>
      </w:r>
      <w:r w:rsidR="008407E2" w:rsidRPr="00CB7115">
        <w:rPr>
          <w:rFonts w:ascii="Helvetica" w:hAnsi="Helvetica"/>
          <w:szCs w:val="24"/>
        </w:rPr>
        <w:t xml:space="preserve"> </w:t>
      </w:r>
      <w:r w:rsidR="00B00DD9" w:rsidRPr="00CB7115">
        <w:rPr>
          <w:rFonts w:ascii="Helvetica" w:hAnsi="Helvetica"/>
          <w:szCs w:val="24"/>
        </w:rPr>
        <w:t xml:space="preserve">was </w:t>
      </w:r>
      <w:r w:rsidR="008407E2" w:rsidRPr="00CB7115">
        <w:rPr>
          <w:rFonts w:ascii="Helvetica" w:hAnsi="Helvetica"/>
          <w:szCs w:val="24"/>
        </w:rPr>
        <w:t>51%</w:t>
      </w:r>
      <w:r w:rsidR="00C96AAB" w:rsidRPr="00CB7115">
        <w:rPr>
          <w:rFonts w:ascii="Helvetica" w:hAnsi="Helvetica"/>
          <w:szCs w:val="24"/>
        </w:rPr>
        <w:t xml:space="preserve">, compared to </w:t>
      </w:r>
      <w:r w:rsidR="008407E2" w:rsidRPr="00CB7115">
        <w:rPr>
          <w:rFonts w:ascii="Helvetica" w:hAnsi="Helvetica"/>
          <w:szCs w:val="24"/>
        </w:rPr>
        <w:t>31</w:t>
      </w:r>
      <w:r w:rsidR="00B00DD9" w:rsidRPr="00CB7115">
        <w:rPr>
          <w:rFonts w:ascii="Helvetica" w:hAnsi="Helvetica"/>
          <w:szCs w:val="24"/>
        </w:rPr>
        <w:t xml:space="preserve">% for </w:t>
      </w:r>
      <w:r w:rsidR="00C96AAB" w:rsidRPr="00CB7115">
        <w:rPr>
          <w:rFonts w:ascii="Helvetica" w:hAnsi="Helvetica"/>
          <w:szCs w:val="24"/>
        </w:rPr>
        <w:t>non-treated trees</w:t>
      </w:r>
      <w:r w:rsidR="00C46B89" w:rsidRPr="00CB7115">
        <w:rPr>
          <w:rFonts w:ascii="Helvetica" w:hAnsi="Helvetica"/>
          <w:szCs w:val="24"/>
        </w:rPr>
        <w:t xml:space="preserve">.  </w:t>
      </w:r>
      <w:r w:rsidR="00B9441A" w:rsidRPr="00CB7115">
        <w:rPr>
          <w:rFonts w:ascii="Helvetica" w:hAnsi="Helvetica"/>
          <w:szCs w:val="24"/>
        </w:rPr>
        <w:t>Putative</w:t>
      </w:r>
      <w:r w:rsidR="00C46B89" w:rsidRPr="00CB7115">
        <w:rPr>
          <w:rFonts w:ascii="Helvetica" w:hAnsi="Helvetica"/>
          <w:szCs w:val="24"/>
        </w:rPr>
        <w:t xml:space="preserve"> recovery of</w:t>
      </w:r>
      <w:r w:rsidR="00F16F25" w:rsidRPr="00CB7115">
        <w:rPr>
          <w:rFonts w:ascii="Helvetica" w:hAnsi="Helvetica"/>
          <w:szCs w:val="24"/>
        </w:rPr>
        <w:t xml:space="preserve"> American chestnut</w:t>
      </w:r>
      <w:r w:rsidR="00C46B89" w:rsidRPr="00CB7115">
        <w:rPr>
          <w:rFonts w:ascii="Helvetica" w:hAnsi="Helvetica"/>
          <w:szCs w:val="24"/>
        </w:rPr>
        <w:t xml:space="preserve"> </w:t>
      </w:r>
      <w:r w:rsidR="00B9441A" w:rsidRPr="00CB7115">
        <w:rPr>
          <w:rFonts w:ascii="Helvetica" w:hAnsi="Helvetica"/>
          <w:szCs w:val="24"/>
        </w:rPr>
        <w:t xml:space="preserve">in this stand </w:t>
      </w:r>
      <w:r w:rsidR="00B00DD9" w:rsidRPr="00CB7115">
        <w:rPr>
          <w:rFonts w:ascii="Helvetica" w:hAnsi="Helvetica"/>
          <w:szCs w:val="24"/>
        </w:rPr>
        <w:t>provides evidence</w:t>
      </w:r>
      <w:r w:rsidR="00C46B89" w:rsidRPr="00CB7115">
        <w:rPr>
          <w:rFonts w:ascii="Helvetica" w:hAnsi="Helvetica"/>
          <w:szCs w:val="24"/>
        </w:rPr>
        <w:t xml:space="preserve"> that </w:t>
      </w:r>
      <w:r w:rsidR="000D7CDA" w:rsidRPr="00CB7115">
        <w:rPr>
          <w:rFonts w:ascii="Helvetica" w:hAnsi="Helvetica"/>
          <w:szCs w:val="24"/>
        </w:rPr>
        <w:t xml:space="preserve">prolonged </w:t>
      </w:r>
      <w:r w:rsidR="00C46B89" w:rsidRPr="00CB7115">
        <w:rPr>
          <w:rFonts w:ascii="Helvetica" w:hAnsi="Helvetica"/>
          <w:szCs w:val="24"/>
        </w:rPr>
        <w:t xml:space="preserve">hypovirus treatment </w:t>
      </w:r>
      <w:r w:rsidR="00AE3C96" w:rsidRPr="00CB7115">
        <w:rPr>
          <w:rFonts w:ascii="Helvetica" w:hAnsi="Helvetica"/>
          <w:szCs w:val="24"/>
        </w:rPr>
        <w:t xml:space="preserve">can act as a biological control </w:t>
      </w:r>
      <w:r w:rsidR="00B9441A" w:rsidRPr="00CB7115">
        <w:rPr>
          <w:rFonts w:ascii="Helvetica" w:hAnsi="Helvetica"/>
          <w:szCs w:val="24"/>
        </w:rPr>
        <w:t xml:space="preserve">when limited numbers of vegetative compatibility types of </w:t>
      </w:r>
      <w:r w:rsidR="00B9441A" w:rsidRPr="00CB7115">
        <w:rPr>
          <w:rFonts w:ascii="Helvetica" w:hAnsi="Helvetica"/>
          <w:i/>
          <w:szCs w:val="24"/>
        </w:rPr>
        <w:t xml:space="preserve">C. </w:t>
      </w:r>
      <w:proofErr w:type="spellStart"/>
      <w:r w:rsidR="00B9441A" w:rsidRPr="00CB7115">
        <w:rPr>
          <w:rFonts w:ascii="Helvetica" w:hAnsi="Helvetica"/>
          <w:i/>
          <w:szCs w:val="24"/>
        </w:rPr>
        <w:t>parasitica</w:t>
      </w:r>
      <w:proofErr w:type="spellEnd"/>
      <w:r w:rsidR="00B9441A" w:rsidRPr="00CB7115">
        <w:rPr>
          <w:rFonts w:ascii="Helvetica" w:hAnsi="Helvetica"/>
          <w:szCs w:val="24"/>
        </w:rPr>
        <w:t xml:space="preserve"> exist.</w:t>
      </w:r>
    </w:p>
    <w:p w14:paraId="7489D40C" w14:textId="77777777" w:rsidR="00C34427" w:rsidRPr="00CB7115" w:rsidRDefault="00C34427" w:rsidP="006F5FEB">
      <w:pPr>
        <w:spacing w:line="480" w:lineRule="auto"/>
        <w:ind w:right="86" w:firstLine="720"/>
        <w:rPr>
          <w:rFonts w:ascii="Helvetica" w:hAnsi="Helvetica"/>
          <w:szCs w:val="24"/>
        </w:rPr>
      </w:pPr>
    </w:p>
    <w:p w14:paraId="117592A2" w14:textId="794BEBC7" w:rsidR="00C46B89" w:rsidRPr="00CB7115" w:rsidRDefault="00C46B89" w:rsidP="006F5FEB">
      <w:pPr>
        <w:tabs>
          <w:tab w:val="left" w:pos="8460"/>
        </w:tabs>
        <w:spacing w:line="480" w:lineRule="auto"/>
        <w:ind w:right="90"/>
        <w:rPr>
          <w:rFonts w:ascii="Helvetica" w:hAnsi="Helvetica"/>
          <w:szCs w:val="24"/>
        </w:rPr>
      </w:pPr>
      <w:r w:rsidRPr="00CB7115">
        <w:rPr>
          <w:rFonts w:ascii="Helvetica" w:hAnsi="Helvetica"/>
          <w:i/>
          <w:szCs w:val="24"/>
        </w:rPr>
        <w:t>Additional keywords:</w:t>
      </w:r>
      <w:r w:rsidRPr="00CB7115">
        <w:rPr>
          <w:rFonts w:ascii="Helvetica" w:hAnsi="Helvetica"/>
          <w:szCs w:val="24"/>
        </w:rPr>
        <w:t xml:space="preserve">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biological control, </w:t>
      </w:r>
      <w:proofErr w:type="spellStart"/>
      <w:r w:rsidRPr="00CB7115">
        <w:rPr>
          <w:rFonts w:ascii="Helvetica" w:hAnsi="Helvetica"/>
          <w:szCs w:val="24"/>
        </w:rPr>
        <w:t>dsRNA</w:t>
      </w:r>
      <w:proofErr w:type="spellEnd"/>
      <w:r w:rsidRPr="00CB7115">
        <w:rPr>
          <w:rFonts w:ascii="Helvetica" w:hAnsi="Helvetica"/>
          <w:szCs w:val="24"/>
        </w:rPr>
        <w:t>, epidemiology</w:t>
      </w:r>
      <w:r w:rsidR="000D7CDA" w:rsidRPr="00CB7115">
        <w:rPr>
          <w:rFonts w:ascii="Helvetica" w:hAnsi="Helvetica"/>
          <w:szCs w:val="24"/>
        </w:rPr>
        <w:t xml:space="preserve">, </w:t>
      </w:r>
      <w:proofErr w:type="spellStart"/>
      <w:r w:rsidR="000D7CDA" w:rsidRPr="00CB7115">
        <w:rPr>
          <w:rFonts w:ascii="Helvetica" w:hAnsi="Helvetica"/>
          <w:szCs w:val="24"/>
        </w:rPr>
        <w:t>mycovirus</w:t>
      </w:r>
      <w:proofErr w:type="spellEnd"/>
      <w:r w:rsidR="00210541" w:rsidRPr="00CB7115">
        <w:rPr>
          <w:rFonts w:ascii="Helvetica" w:hAnsi="Helvetica"/>
          <w:szCs w:val="24"/>
        </w:rPr>
        <w:t>, chestnut blight</w:t>
      </w:r>
      <w:r w:rsidR="00095BAB" w:rsidRPr="00CB7115">
        <w:rPr>
          <w:rFonts w:ascii="Helvetica" w:hAnsi="Helvetica"/>
          <w:szCs w:val="24"/>
        </w:rPr>
        <w:t>, hypovirus</w:t>
      </w:r>
    </w:p>
    <w:p w14:paraId="34FF3480" w14:textId="77777777" w:rsidR="00436D73" w:rsidRPr="00CB7115" w:rsidRDefault="00436D73" w:rsidP="006F5FEB">
      <w:pPr>
        <w:pStyle w:val="Heading2"/>
        <w:spacing w:line="480" w:lineRule="auto"/>
        <w:jc w:val="center"/>
        <w:rPr>
          <w:rFonts w:ascii="Helvetica" w:hAnsi="Helvetica"/>
          <w:caps/>
          <w:color w:val="auto"/>
          <w:sz w:val="24"/>
          <w:szCs w:val="24"/>
        </w:rPr>
      </w:pPr>
      <w:r w:rsidRPr="00CB7115">
        <w:rPr>
          <w:rFonts w:ascii="Helvetica" w:hAnsi="Helvetica"/>
          <w:caps/>
          <w:color w:val="auto"/>
          <w:sz w:val="24"/>
          <w:szCs w:val="24"/>
        </w:rPr>
        <w:br w:type="page"/>
      </w:r>
    </w:p>
    <w:p w14:paraId="5911A682" w14:textId="2948CD49" w:rsidR="003D74AB" w:rsidRPr="00CB7115" w:rsidRDefault="00B1227F" w:rsidP="006F5FEB">
      <w:pPr>
        <w:spacing w:line="480" w:lineRule="auto"/>
        <w:ind w:firstLine="720"/>
        <w:rPr>
          <w:rFonts w:ascii="Helvetica" w:hAnsi="Helvetica"/>
          <w:szCs w:val="24"/>
        </w:rPr>
      </w:pPr>
      <w:proofErr w:type="spellStart"/>
      <w:r w:rsidRPr="00CB7115">
        <w:rPr>
          <w:rFonts w:ascii="Helvetica" w:hAnsi="Helvetica"/>
          <w:szCs w:val="24"/>
        </w:rPr>
        <w:lastRenderedPageBreak/>
        <w:t>Mycoviruses</w:t>
      </w:r>
      <w:proofErr w:type="spellEnd"/>
      <w:r w:rsidRPr="00CB7115">
        <w:rPr>
          <w:rFonts w:ascii="Helvetica" w:hAnsi="Helvetica"/>
          <w:szCs w:val="24"/>
        </w:rPr>
        <w:t xml:space="preserve">, viruses that infect fungi, </w:t>
      </w:r>
      <w:r w:rsidR="003D74AB" w:rsidRPr="00CB7115">
        <w:rPr>
          <w:rFonts w:ascii="Helvetica" w:hAnsi="Helvetica"/>
          <w:szCs w:val="24"/>
        </w:rPr>
        <w:t xml:space="preserve">are found in </w:t>
      </w:r>
      <w:r w:rsidR="005A7BB1" w:rsidRPr="00CB7115">
        <w:rPr>
          <w:rFonts w:ascii="Helvetica" w:hAnsi="Helvetica"/>
          <w:szCs w:val="24"/>
        </w:rPr>
        <w:t>all major fungal phyla (</w:t>
      </w:r>
      <w:proofErr w:type="spellStart"/>
      <w:r w:rsidR="005A7BB1" w:rsidRPr="00CB7115">
        <w:rPr>
          <w:rFonts w:ascii="Helvetica" w:hAnsi="Helvetica"/>
          <w:szCs w:val="24"/>
        </w:rPr>
        <w:t>Chytridiomycota</w:t>
      </w:r>
      <w:proofErr w:type="spellEnd"/>
      <w:r w:rsidR="005A7BB1" w:rsidRPr="00CB7115">
        <w:rPr>
          <w:rFonts w:ascii="Helvetica" w:hAnsi="Helvetica"/>
          <w:szCs w:val="24"/>
        </w:rPr>
        <w:t xml:space="preserve">, </w:t>
      </w:r>
      <w:proofErr w:type="spellStart"/>
      <w:r w:rsidR="005A7BB1" w:rsidRPr="00CB7115">
        <w:rPr>
          <w:rFonts w:ascii="Helvetica" w:hAnsi="Helvetica"/>
          <w:szCs w:val="24"/>
        </w:rPr>
        <w:t>Zygomycota</w:t>
      </w:r>
      <w:proofErr w:type="spellEnd"/>
      <w:r w:rsidR="005A7BB1" w:rsidRPr="00CB7115">
        <w:rPr>
          <w:rFonts w:ascii="Helvetica" w:hAnsi="Helvetica"/>
          <w:szCs w:val="24"/>
        </w:rPr>
        <w:t xml:space="preserve">, Ascomycota, and </w:t>
      </w:r>
      <w:proofErr w:type="spellStart"/>
      <w:r w:rsidR="005A7BB1" w:rsidRPr="00CB7115">
        <w:rPr>
          <w:rFonts w:ascii="Helvetica" w:hAnsi="Helvetica"/>
          <w:szCs w:val="24"/>
        </w:rPr>
        <w:t>Basidiomycota</w:t>
      </w:r>
      <w:proofErr w:type="spellEnd"/>
      <w:r w:rsidR="005A7BB1" w:rsidRPr="00CB7115">
        <w:rPr>
          <w:rFonts w:ascii="Helvetica" w:hAnsi="Helvetica"/>
          <w:szCs w:val="24"/>
        </w:rPr>
        <w:t>),</w:t>
      </w:r>
      <w:r w:rsidR="003D74AB" w:rsidRPr="00CB7115">
        <w:rPr>
          <w:rFonts w:ascii="Helvetica" w:hAnsi="Helvetica"/>
          <w:szCs w:val="24"/>
        </w:rPr>
        <w:t xml:space="preserve"> and </w:t>
      </w:r>
      <w:r w:rsidRPr="00CB7115">
        <w:rPr>
          <w:rFonts w:ascii="Helvetica" w:hAnsi="Helvetica"/>
          <w:szCs w:val="24"/>
        </w:rPr>
        <w:t xml:space="preserve">there is increasing evidence of their </w:t>
      </w:r>
      <w:r w:rsidR="003D74AB" w:rsidRPr="00CB7115">
        <w:rPr>
          <w:rFonts w:ascii="Helvetica" w:hAnsi="Helvetica"/>
          <w:szCs w:val="24"/>
        </w:rPr>
        <w:t>potential to be effective biological control agents</w:t>
      </w:r>
      <w:r w:rsidRPr="00CB7115">
        <w:rPr>
          <w:rFonts w:ascii="Helvetica" w:hAnsi="Helvetica"/>
          <w:szCs w:val="24"/>
        </w:rPr>
        <w:t xml:space="preserve"> for a wide range of plant diseases (Pearson et al. 2008; </w:t>
      </w:r>
      <w:proofErr w:type="spellStart"/>
      <w:r w:rsidRPr="00CB7115">
        <w:rPr>
          <w:rFonts w:ascii="Helvetica" w:hAnsi="Helvetica"/>
          <w:szCs w:val="24"/>
        </w:rPr>
        <w:t>Xie</w:t>
      </w:r>
      <w:proofErr w:type="spellEnd"/>
      <w:r w:rsidRPr="00CB7115">
        <w:rPr>
          <w:rFonts w:ascii="Helvetica" w:hAnsi="Helvetica"/>
          <w:szCs w:val="24"/>
        </w:rPr>
        <w:t xml:space="preserve"> and Jiang 2014)</w:t>
      </w:r>
      <w:r w:rsidR="003D74AB" w:rsidRPr="00CB7115">
        <w:rPr>
          <w:rFonts w:ascii="Helvetica" w:hAnsi="Helvetica"/>
          <w:szCs w:val="24"/>
        </w:rPr>
        <w:t xml:space="preserve">.  </w:t>
      </w:r>
      <w:r w:rsidR="00AA3596" w:rsidRPr="00CB7115">
        <w:rPr>
          <w:rFonts w:ascii="Helvetica" w:hAnsi="Helvetica"/>
          <w:szCs w:val="24"/>
        </w:rPr>
        <w:t xml:space="preserve">The presence of </w:t>
      </w:r>
      <w:proofErr w:type="spellStart"/>
      <w:r w:rsidR="00AA3596" w:rsidRPr="00CB7115">
        <w:rPr>
          <w:rFonts w:ascii="Helvetica" w:hAnsi="Helvetica"/>
          <w:szCs w:val="24"/>
        </w:rPr>
        <w:t>mycoviruses</w:t>
      </w:r>
      <w:proofErr w:type="spellEnd"/>
      <w:r w:rsidR="00AA3596" w:rsidRPr="00CB7115">
        <w:rPr>
          <w:rFonts w:ascii="Helvetica" w:hAnsi="Helvetica"/>
          <w:szCs w:val="24"/>
        </w:rPr>
        <w:t xml:space="preserve"> has been shown to reduce the virulence (</w:t>
      </w:r>
      <w:proofErr w:type="spellStart"/>
      <w:r w:rsidR="00AA3596" w:rsidRPr="00CB7115">
        <w:rPr>
          <w:rFonts w:ascii="Helvetica" w:hAnsi="Helvetica"/>
          <w:szCs w:val="24"/>
        </w:rPr>
        <w:t>hypovirulence</w:t>
      </w:r>
      <w:proofErr w:type="spellEnd"/>
      <w:r w:rsidR="00AA3596" w:rsidRPr="00CB7115">
        <w:rPr>
          <w:rFonts w:ascii="Helvetica" w:hAnsi="Helvetica"/>
          <w:szCs w:val="24"/>
        </w:rPr>
        <w:t xml:space="preserve">) of several plant pathogens, including </w:t>
      </w:r>
      <w:r w:rsidR="00AA3596" w:rsidRPr="00CB7115">
        <w:rPr>
          <w:rFonts w:ascii="Helvetica" w:hAnsi="Helvetica"/>
          <w:i/>
          <w:szCs w:val="24"/>
        </w:rPr>
        <w:t xml:space="preserve">Botrytis </w:t>
      </w:r>
      <w:proofErr w:type="spellStart"/>
      <w:r w:rsidR="00AA3596" w:rsidRPr="00CB7115">
        <w:rPr>
          <w:rFonts w:ascii="Helvetica" w:hAnsi="Helvetica"/>
          <w:i/>
          <w:szCs w:val="24"/>
        </w:rPr>
        <w:t>cinerea</w:t>
      </w:r>
      <w:proofErr w:type="spellEnd"/>
      <w:r w:rsidR="00AA3596" w:rsidRPr="00CB7115">
        <w:rPr>
          <w:rFonts w:ascii="Helvetica" w:hAnsi="Helvetica"/>
          <w:szCs w:val="24"/>
        </w:rPr>
        <w:t xml:space="preserve"> (Castro et al. 2003), </w:t>
      </w:r>
      <w:proofErr w:type="spellStart"/>
      <w:r w:rsidR="00AA3596" w:rsidRPr="00CB7115">
        <w:rPr>
          <w:rFonts w:ascii="Helvetica" w:hAnsi="Helvetica"/>
          <w:i/>
          <w:szCs w:val="24"/>
        </w:rPr>
        <w:t>Sclerotinia</w:t>
      </w:r>
      <w:proofErr w:type="spellEnd"/>
      <w:r w:rsidR="00AA3596" w:rsidRPr="00CB7115">
        <w:rPr>
          <w:rFonts w:ascii="Helvetica" w:hAnsi="Helvetica"/>
          <w:i/>
          <w:szCs w:val="24"/>
        </w:rPr>
        <w:t xml:space="preserve"> </w:t>
      </w:r>
      <w:proofErr w:type="spellStart"/>
      <w:r w:rsidR="00AA3596" w:rsidRPr="00CB7115">
        <w:rPr>
          <w:rFonts w:ascii="Helvetica" w:hAnsi="Helvetica"/>
          <w:i/>
          <w:szCs w:val="24"/>
        </w:rPr>
        <w:t>sclerotiorum</w:t>
      </w:r>
      <w:proofErr w:type="spellEnd"/>
      <w:r w:rsidR="00AA3596" w:rsidRPr="00CB7115">
        <w:rPr>
          <w:rFonts w:ascii="Helvetica" w:hAnsi="Helvetica"/>
          <w:szCs w:val="24"/>
        </w:rPr>
        <w:t xml:space="preserve"> (Yu et al. 2010), and </w:t>
      </w:r>
      <w:proofErr w:type="spellStart"/>
      <w:r w:rsidR="00AA3596" w:rsidRPr="00CB7115">
        <w:rPr>
          <w:rFonts w:ascii="Helvetica" w:hAnsi="Helvetica"/>
          <w:i/>
          <w:szCs w:val="24"/>
        </w:rPr>
        <w:t>Ophiostoma</w:t>
      </w:r>
      <w:proofErr w:type="spellEnd"/>
      <w:r w:rsidR="00AA3596" w:rsidRPr="00CB7115">
        <w:rPr>
          <w:rFonts w:ascii="Helvetica" w:hAnsi="Helvetica"/>
          <w:i/>
          <w:szCs w:val="24"/>
        </w:rPr>
        <w:t xml:space="preserve"> novo-</w:t>
      </w:r>
      <w:proofErr w:type="spellStart"/>
      <w:r w:rsidR="00AA3596" w:rsidRPr="00CB7115">
        <w:rPr>
          <w:rFonts w:ascii="Helvetica" w:hAnsi="Helvetica"/>
          <w:i/>
          <w:szCs w:val="24"/>
        </w:rPr>
        <w:t>ulmi</w:t>
      </w:r>
      <w:proofErr w:type="spellEnd"/>
      <w:r w:rsidR="00AA3596" w:rsidRPr="00CB7115">
        <w:rPr>
          <w:rFonts w:ascii="Helvetica" w:hAnsi="Helvetica"/>
          <w:i/>
          <w:szCs w:val="24"/>
        </w:rPr>
        <w:t xml:space="preserve"> </w:t>
      </w:r>
      <w:r w:rsidR="00AA3596" w:rsidRPr="00CB7115">
        <w:rPr>
          <w:rFonts w:ascii="Helvetica" w:hAnsi="Helvetica"/>
          <w:szCs w:val="24"/>
        </w:rPr>
        <w:t xml:space="preserve">(Doherty et al. 2006).  </w:t>
      </w:r>
    </w:p>
    <w:p w14:paraId="30F8A54F" w14:textId="6ED22F45" w:rsidR="00C46B89" w:rsidRPr="00CB7115" w:rsidRDefault="003D74AB" w:rsidP="006F5FEB">
      <w:pPr>
        <w:spacing w:line="480" w:lineRule="auto"/>
        <w:ind w:firstLine="720"/>
        <w:rPr>
          <w:rFonts w:ascii="Helvetica" w:hAnsi="Helvetica"/>
          <w:szCs w:val="24"/>
        </w:rPr>
      </w:pPr>
      <w:r w:rsidRPr="00CB7115">
        <w:rPr>
          <w:rFonts w:ascii="Helvetica" w:hAnsi="Helvetica"/>
          <w:szCs w:val="24"/>
        </w:rPr>
        <w:t xml:space="preserve">The most well-known example </w:t>
      </w:r>
      <w:r w:rsidR="00C46B89" w:rsidRPr="00CB7115">
        <w:rPr>
          <w:rFonts w:ascii="Helvetica" w:hAnsi="Helvetica"/>
          <w:szCs w:val="24"/>
        </w:rPr>
        <w:t xml:space="preserve">of </w:t>
      </w:r>
      <w:proofErr w:type="spellStart"/>
      <w:r w:rsidR="00C46B89" w:rsidRPr="00CB7115">
        <w:rPr>
          <w:rFonts w:ascii="Helvetica" w:hAnsi="Helvetica"/>
          <w:szCs w:val="24"/>
        </w:rPr>
        <w:t>hypovirulence</w:t>
      </w:r>
      <w:proofErr w:type="spellEnd"/>
      <w:r w:rsidR="00C46B89" w:rsidRPr="00CB7115">
        <w:rPr>
          <w:rFonts w:ascii="Helvetica" w:hAnsi="Helvetica"/>
          <w:szCs w:val="24"/>
        </w:rPr>
        <w:t xml:space="preserve">, in which </w:t>
      </w:r>
      <w:r w:rsidR="003F0304" w:rsidRPr="00CB7115">
        <w:rPr>
          <w:rFonts w:ascii="Helvetica" w:hAnsi="Helvetica"/>
          <w:szCs w:val="24"/>
        </w:rPr>
        <w:t xml:space="preserve">intracellular </w:t>
      </w:r>
      <w:proofErr w:type="spellStart"/>
      <w:r w:rsidR="00C46B89" w:rsidRPr="00CB7115">
        <w:rPr>
          <w:rFonts w:ascii="Helvetica" w:hAnsi="Helvetica"/>
          <w:szCs w:val="24"/>
        </w:rPr>
        <w:t>mycoviruses</w:t>
      </w:r>
      <w:proofErr w:type="spellEnd"/>
      <w:r w:rsidR="00C46B89" w:rsidRPr="00CB7115">
        <w:rPr>
          <w:rFonts w:ascii="Helvetica" w:hAnsi="Helvetica"/>
          <w:szCs w:val="24"/>
        </w:rPr>
        <w:t xml:space="preserve"> </w:t>
      </w:r>
      <w:r w:rsidR="003F0304" w:rsidRPr="00CB7115">
        <w:rPr>
          <w:rFonts w:ascii="Helvetica" w:hAnsi="Helvetica"/>
          <w:szCs w:val="24"/>
        </w:rPr>
        <w:t>(</w:t>
      </w:r>
      <w:proofErr w:type="spellStart"/>
      <w:r w:rsidR="003F0304" w:rsidRPr="00CB7115">
        <w:rPr>
          <w:rFonts w:ascii="Helvetica" w:hAnsi="Helvetica"/>
          <w:szCs w:val="24"/>
        </w:rPr>
        <w:t>hypoviruses</w:t>
      </w:r>
      <w:proofErr w:type="spellEnd"/>
      <w:r w:rsidR="003F0304" w:rsidRPr="00CB7115">
        <w:rPr>
          <w:rFonts w:ascii="Helvetica" w:hAnsi="Helvetica"/>
          <w:szCs w:val="24"/>
        </w:rPr>
        <w:t xml:space="preserve">) </w:t>
      </w:r>
      <w:r w:rsidR="00C46B89" w:rsidRPr="00CB7115">
        <w:rPr>
          <w:rFonts w:ascii="Helvetica" w:hAnsi="Helvetica"/>
          <w:szCs w:val="24"/>
        </w:rPr>
        <w:t>partially attenuate virulence</w:t>
      </w:r>
      <w:r w:rsidRPr="00CB7115">
        <w:rPr>
          <w:rFonts w:ascii="Helvetica" w:hAnsi="Helvetica"/>
          <w:szCs w:val="24"/>
        </w:rPr>
        <w:t>, is</w:t>
      </w:r>
      <w:r w:rsidR="00C46B89" w:rsidRPr="00CB7115">
        <w:rPr>
          <w:rFonts w:ascii="Helvetica" w:hAnsi="Helvetica"/>
          <w:szCs w:val="24"/>
        </w:rPr>
        <w:t xml:space="preserve"> </w:t>
      </w:r>
      <w:r w:rsidRPr="00CB7115">
        <w:rPr>
          <w:rFonts w:ascii="Helvetica" w:hAnsi="Helvetica"/>
          <w:szCs w:val="24"/>
        </w:rPr>
        <w:t>for</w:t>
      </w:r>
      <w:r w:rsidR="00C46B89" w:rsidRPr="00CB7115">
        <w:rPr>
          <w:rFonts w:ascii="Helvetica" w:hAnsi="Helvetica"/>
          <w:szCs w:val="24"/>
        </w:rPr>
        <w:t xml:space="preserve"> the chestnut blight fungus, </w:t>
      </w:r>
      <w:proofErr w:type="spellStart"/>
      <w:r w:rsidR="00C46B89" w:rsidRPr="00CB7115">
        <w:rPr>
          <w:rFonts w:ascii="Helvetica" w:hAnsi="Helvetica"/>
          <w:i/>
          <w:szCs w:val="24"/>
        </w:rPr>
        <w:t>Cryphonectria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parasitica</w:t>
      </w:r>
      <w:proofErr w:type="spellEnd"/>
      <w:r w:rsidR="00C46B89" w:rsidRPr="00CB7115">
        <w:rPr>
          <w:rFonts w:ascii="Helvetica" w:hAnsi="Helvetica"/>
          <w:i/>
          <w:szCs w:val="24"/>
        </w:rPr>
        <w:t xml:space="preserve"> </w:t>
      </w:r>
      <w:r w:rsidRPr="00CB7115">
        <w:rPr>
          <w:rFonts w:ascii="Helvetica" w:hAnsi="Helvetica"/>
          <w:szCs w:val="24"/>
        </w:rPr>
        <w:t>(</w:t>
      </w:r>
      <w:proofErr w:type="spellStart"/>
      <w:r w:rsidRPr="00CB7115">
        <w:rPr>
          <w:rFonts w:ascii="Helvetica" w:hAnsi="Helvetica"/>
          <w:szCs w:val="24"/>
        </w:rPr>
        <w:t>Murr</w:t>
      </w:r>
      <w:proofErr w:type="spellEnd"/>
      <w:r w:rsidRPr="00CB7115">
        <w:rPr>
          <w:rFonts w:ascii="Helvetica" w:hAnsi="Helvetica"/>
          <w:szCs w:val="24"/>
        </w:rPr>
        <w:t xml:space="preserve">.) Barr.  </w:t>
      </w:r>
      <w:proofErr w:type="spellStart"/>
      <w:r w:rsidRPr="00CB7115">
        <w:rPr>
          <w:rFonts w:ascii="Helvetica" w:hAnsi="Helvetica"/>
          <w:szCs w:val="24"/>
        </w:rPr>
        <w:t>Hypovirulence</w:t>
      </w:r>
      <w:proofErr w:type="spellEnd"/>
      <w:r w:rsidRPr="00CB7115">
        <w:rPr>
          <w:rFonts w:ascii="Helvetica" w:hAnsi="Helvetica"/>
          <w:szCs w:val="24"/>
        </w:rPr>
        <w:t xml:space="preserve"> in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00C46B89" w:rsidRPr="00CB7115">
        <w:rPr>
          <w:rFonts w:ascii="Helvetica" w:hAnsi="Helvetica"/>
          <w:szCs w:val="24"/>
        </w:rPr>
        <w:t xml:space="preserve"> was </w:t>
      </w:r>
      <w:r w:rsidR="002E4693" w:rsidRPr="00CB7115">
        <w:rPr>
          <w:rFonts w:ascii="Helvetica" w:hAnsi="Helvetica"/>
          <w:szCs w:val="24"/>
        </w:rPr>
        <w:t>described</w:t>
      </w:r>
      <w:r w:rsidR="008C7A91" w:rsidRPr="00CB7115">
        <w:rPr>
          <w:rFonts w:ascii="Helvetica" w:hAnsi="Helvetica"/>
          <w:szCs w:val="24"/>
        </w:rPr>
        <w:t xml:space="preserve"> on European chestnut (</w:t>
      </w:r>
      <w:proofErr w:type="spellStart"/>
      <w:r w:rsidR="008C7A91" w:rsidRPr="00CB7115">
        <w:rPr>
          <w:rFonts w:ascii="Helvetica" w:hAnsi="Helvetica"/>
          <w:i/>
          <w:szCs w:val="24"/>
        </w:rPr>
        <w:t>Castanea</w:t>
      </w:r>
      <w:proofErr w:type="spellEnd"/>
      <w:r w:rsidR="008C7A91" w:rsidRPr="00CB7115">
        <w:rPr>
          <w:rFonts w:ascii="Helvetica" w:hAnsi="Helvetica"/>
          <w:i/>
          <w:szCs w:val="24"/>
        </w:rPr>
        <w:t xml:space="preserve"> sativa </w:t>
      </w:r>
      <w:r w:rsidR="008C7A91" w:rsidRPr="00CB7115">
        <w:rPr>
          <w:rFonts w:ascii="Helvetica" w:hAnsi="Helvetica"/>
          <w:szCs w:val="24"/>
        </w:rPr>
        <w:t>[Mill.])</w:t>
      </w:r>
      <w:r w:rsidR="00C46B89" w:rsidRPr="00CB7115">
        <w:rPr>
          <w:rFonts w:ascii="Helvetica" w:hAnsi="Helvetica"/>
          <w:szCs w:val="24"/>
        </w:rPr>
        <w:t xml:space="preserve"> by French mycologist Jean </w:t>
      </w:r>
      <w:proofErr w:type="spellStart"/>
      <w:r w:rsidR="00C46B89" w:rsidRPr="00CB7115">
        <w:rPr>
          <w:rFonts w:ascii="Helvetica" w:hAnsi="Helvetica"/>
          <w:szCs w:val="24"/>
        </w:rPr>
        <w:t>Grente</w:t>
      </w:r>
      <w:proofErr w:type="spellEnd"/>
      <w:r w:rsidR="00C46B89" w:rsidRPr="00CB7115">
        <w:rPr>
          <w:rFonts w:ascii="Helvetica" w:hAnsi="Helvetica"/>
          <w:szCs w:val="24"/>
        </w:rPr>
        <w:t xml:space="preserve"> (</w:t>
      </w:r>
      <w:proofErr w:type="spellStart"/>
      <w:r w:rsidR="00C46B89" w:rsidRPr="00CB7115">
        <w:rPr>
          <w:rFonts w:ascii="Helvetica" w:hAnsi="Helvetica"/>
          <w:szCs w:val="24"/>
        </w:rPr>
        <w:t>Grente</w:t>
      </w:r>
      <w:proofErr w:type="spellEnd"/>
      <w:r w:rsidR="00C46B89" w:rsidRPr="00CB7115">
        <w:rPr>
          <w:rFonts w:ascii="Helvetica" w:hAnsi="Helvetica"/>
          <w:szCs w:val="24"/>
        </w:rPr>
        <w:t xml:space="preserve"> 1981; </w:t>
      </w:r>
      <w:proofErr w:type="spellStart"/>
      <w:r w:rsidR="00C46B89" w:rsidRPr="00CB7115">
        <w:rPr>
          <w:rFonts w:ascii="Helvetica" w:hAnsi="Helvetica"/>
          <w:szCs w:val="24"/>
        </w:rPr>
        <w:t>Grente</w:t>
      </w:r>
      <w:proofErr w:type="spellEnd"/>
      <w:r w:rsidR="00C46B89" w:rsidRPr="00CB7115">
        <w:rPr>
          <w:rFonts w:ascii="Helvetica" w:hAnsi="Helvetica"/>
          <w:szCs w:val="24"/>
        </w:rPr>
        <w:t xml:space="preserve"> and </w:t>
      </w:r>
      <w:proofErr w:type="spellStart"/>
      <w:r w:rsidR="00C46B89" w:rsidRPr="00CB7115">
        <w:rPr>
          <w:rFonts w:ascii="Helvetica" w:hAnsi="Helvetica"/>
          <w:szCs w:val="24"/>
        </w:rPr>
        <w:t>Bertheley-Sauret</w:t>
      </w:r>
      <w:proofErr w:type="spellEnd"/>
      <w:r w:rsidR="00C46B89" w:rsidRPr="00CB7115">
        <w:rPr>
          <w:rFonts w:ascii="Helvetica" w:hAnsi="Helvetica"/>
          <w:szCs w:val="24"/>
        </w:rPr>
        <w:t xml:space="preserve"> 1978).  </w:t>
      </w:r>
      <w:r w:rsidR="001C3DC5" w:rsidRPr="00CB7115">
        <w:rPr>
          <w:rFonts w:ascii="Helvetica" w:hAnsi="Helvetica"/>
          <w:szCs w:val="24"/>
        </w:rPr>
        <w:t>F</w:t>
      </w:r>
      <w:r w:rsidR="00DF6C58" w:rsidRPr="00CB7115">
        <w:rPr>
          <w:rFonts w:ascii="Helvetica" w:hAnsi="Helvetica"/>
          <w:szCs w:val="24"/>
        </w:rPr>
        <w:t xml:space="preserve">ield trials by </w:t>
      </w:r>
      <w:proofErr w:type="spellStart"/>
      <w:r w:rsidR="00DF6C58" w:rsidRPr="00CB7115">
        <w:rPr>
          <w:rFonts w:ascii="Helvetica" w:hAnsi="Helvetica"/>
          <w:szCs w:val="24"/>
        </w:rPr>
        <w:t>Grente</w:t>
      </w:r>
      <w:proofErr w:type="spellEnd"/>
      <w:r w:rsidR="00DF6C58" w:rsidRPr="00CB7115">
        <w:rPr>
          <w:rFonts w:ascii="Helvetica" w:hAnsi="Helvetica"/>
          <w:szCs w:val="24"/>
        </w:rPr>
        <w:t xml:space="preserve"> and </w:t>
      </w:r>
      <w:proofErr w:type="spellStart"/>
      <w:r w:rsidR="00DF6C58" w:rsidRPr="00CB7115">
        <w:rPr>
          <w:rFonts w:ascii="Helvetica" w:hAnsi="Helvetica"/>
          <w:szCs w:val="24"/>
        </w:rPr>
        <w:t>Bertheley-Sauret</w:t>
      </w:r>
      <w:proofErr w:type="spellEnd"/>
      <w:r w:rsidR="00DF6C58" w:rsidRPr="00CB7115">
        <w:rPr>
          <w:rFonts w:ascii="Helvetica" w:hAnsi="Helvetica"/>
          <w:szCs w:val="24"/>
        </w:rPr>
        <w:t xml:space="preserve"> using </w:t>
      </w:r>
      <w:proofErr w:type="spellStart"/>
      <w:r w:rsidR="00DF6C58" w:rsidRPr="00CB7115">
        <w:rPr>
          <w:rFonts w:ascii="Helvetica" w:hAnsi="Helvetica"/>
          <w:szCs w:val="24"/>
        </w:rPr>
        <w:t>hypovirulent</w:t>
      </w:r>
      <w:proofErr w:type="spellEnd"/>
      <w:r w:rsidR="00DF6C58" w:rsidRPr="00CB7115">
        <w:rPr>
          <w:rFonts w:ascii="Helvetica" w:hAnsi="Helvetica"/>
          <w:szCs w:val="24"/>
        </w:rPr>
        <w:t xml:space="preserve"> </w:t>
      </w:r>
      <w:r w:rsidR="003F0304" w:rsidRPr="00CB7115">
        <w:rPr>
          <w:rFonts w:ascii="Helvetica" w:hAnsi="Helvetica"/>
          <w:szCs w:val="24"/>
        </w:rPr>
        <w:t>(</w:t>
      </w:r>
      <w:proofErr w:type="spellStart"/>
      <w:r w:rsidR="003F0304" w:rsidRPr="00CB7115">
        <w:rPr>
          <w:rFonts w:ascii="Helvetica" w:hAnsi="Helvetica"/>
          <w:szCs w:val="24"/>
        </w:rPr>
        <w:t>mycovirus</w:t>
      </w:r>
      <w:proofErr w:type="spellEnd"/>
      <w:r w:rsidR="003F0304" w:rsidRPr="00CB7115">
        <w:rPr>
          <w:rFonts w:ascii="Helvetica" w:hAnsi="Helvetica"/>
          <w:szCs w:val="24"/>
        </w:rPr>
        <w:t xml:space="preserve">-infected) </w:t>
      </w:r>
      <w:r w:rsidR="00D527B8" w:rsidRPr="00CB7115">
        <w:rPr>
          <w:rFonts w:ascii="Helvetica" w:hAnsi="Helvetica"/>
          <w:szCs w:val="24"/>
        </w:rPr>
        <w:t>strains were so successful</w:t>
      </w:r>
      <w:r w:rsidR="00DF6C58" w:rsidRPr="00CB7115">
        <w:rPr>
          <w:rFonts w:ascii="Helvetica" w:hAnsi="Helvetica"/>
          <w:szCs w:val="24"/>
        </w:rPr>
        <w:t xml:space="preserve"> </w:t>
      </w:r>
      <w:r w:rsidR="003E618D" w:rsidRPr="00CB7115">
        <w:rPr>
          <w:rFonts w:ascii="Helvetica" w:hAnsi="Helvetica"/>
          <w:szCs w:val="24"/>
        </w:rPr>
        <w:t>arresting canker expansion</w:t>
      </w:r>
      <w:r w:rsidR="00D61CB0" w:rsidRPr="00CB7115">
        <w:rPr>
          <w:rFonts w:ascii="Helvetica" w:hAnsi="Helvetica"/>
          <w:szCs w:val="24"/>
        </w:rPr>
        <w:t xml:space="preserve"> on European chestnut</w:t>
      </w:r>
      <w:r w:rsidR="00DF6C58" w:rsidRPr="00CB7115">
        <w:rPr>
          <w:rFonts w:ascii="Helvetica" w:hAnsi="Helvetica"/>
          <w:szCs w:val="24"/>
        </w:rPr>
        <w:t xml:space="preserve"> that the French Ministry of Agriculture set up a biological control program to assist chestnut growers </w:t>
      </w:r>
      <w:r w:rsidR="002E4693" w:rsidRPr="00CB7115">
        <w:rPr>
          <w:rFonts w:ascii="Helvetica" w:hAnsi="Helvetica"/>
          <w:szCs w:val="24"/>
        </w:rPr>
        <w:t>with blight control</w:t>
      </w:r>
      <w:r w:rsidR="00DF6C58" w:rsidRPr="00CB7115">
        <w:rPr>
          <w:rFonts w:ascii="Helvetica" w:hAnsi="Helvetica"/>
          <w:szCs w:val="24"/>
        </w:rPr>
        <w:t xml:space="preserve"> (</w:t>
      </w:r>
      <w:proofErr w:type="spellStart"/>
      <w:r w:rsidR="00DF6C58" w:rsidRPr="00CB7115">
        <w:rPr>
          <w:rFonts w:ascii="Helvetica" w:hAnsi="Helvetica"/>
          <w:szCs w:val="24"/>
        </w:rPr>
        <w:t>Heiniger</w:t>
      </w:r>
      <w:proofErr w:type="spellEnd"/>
      <w:r w:rsidR="00DF6C58" w:rsidRPr="00CB7115">
        <w:rPr>
          <w:rFonts w:ascii="Helvetica" w:hAnsi="Helvetica"/>
          <w:szCs w:val="24"/>
        </w:rPr>
        <w:t xml:space="preserve"> and </w:t>
      </w:r>
      <w:proofErr w:type="spellStart"/>
      <w:r w:rsidR="00DF6C58" w:rsidRPr="00CB7115">
        <w:rPr>
          <w:rFonts w:ascii="Helvetica" w:hAnsi="Helvetica"/>
          <w:szCs w:val="24"/>
        </w:rPr>
        <w:t>Rigling</w:t>
      </w:r>
      <w:proofErr w:type="spellEnd"/>
      <w:r w:rsidR="00DF6C58" w:rsidRPr="00CB7115">
        <w:rPr>
          <w:rFonts w:ascii="Helvetica" w:hAnsi="Helvetica"/>
          <w:szCs w:val="24"/>
        </w:rPr>
        <w:t xml:space="preserve"> 1994).</w:t>
      </w:r>
      <w:r w:rsidR="00C46B89" w:rsidRPr="00CB7115">
        <w:rPr>
          <w:rFonts w:ascii="Helvetica" w:hAnsi="Helvetica"/>
          <w:szCs w:val="24"/>
        </w:rPr>
        <w:t xml:space="preserve">  Success in many European field trials produced interest in North America where chestnut blight devastated 200 million acres of American chestnut (</w:t>
      </w:r>
      <w:proofErr w:type="spellStart"/>
      <w:r w:rsidR="00C46B89" w:rsidRPr="00CB7115">
        <w:rPr>
          <w:rFonts w:ascii="Helvetica" w:hAnsi="Helvetica"/>
          <w:i/>
          <w:szCs w:val="24"/>
        </w:rPr>
        <w:t>Castanea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dentata</w:t>
      </w:r>
      <w:proofErr w:type="spellEnd"/>
      <w:r w:rsidR="00C46B89" w:rsidRPr="00CB7115">
        <w:rPr>
          <w:rFonts w:ascii="Helvetica" w:hAnsi="Helvetica"/>
          <w:i/>
          <w:szCs w:val="24"/>
        </w:rPr>
        <w:t xml:space="preserve"> </w:t>
      </w:r>
      <w:r w:rsidR="00C46B89" w:rsidRPr="00CB7115">
        <w:rPr>
          <w:rFonts w:ascii="Helvetica" w:hAnsi="Helvetica"/>
          <w:szCs w:val="24"/>
        </w:rPr>
        <w:t xml:space="preserve">[Marsh.] </w:t>
      </w:r>
      <w:proofErr w:type="spellStart"/>
      <w:r w:rsidR="00C46B89" w:rsidRPr="00CB7115">
        <w:rPr>
          <w:rFonts w:ascii="Helvetica" w:hAnsi="Helvetica"/>
          <w:szCs w:val="24"/>
        </w:rPr>
        <w:t>Borkh</w:t>
      </w:r>
      <w:proofErr w:type="spellEnd"/>
      <w:r w:rsidR="00C46B89" w:rsidRPr="00CB7115">
        <w:rPr>
          <w:rFonts w:ascii="Helvetica" w:hAnsi="Helvetica"/>
          <w:i/>
          <w:szCs w:val="24"/>
        </w:rPr>
        <w:t>.</w:t>
      </w:r>
      <w:r w:rsidR="00F013FE" w:rsidRPr="00CB7115">
        <w:rPr>
          <w:rFonts w:ascii="Helvetica" w:hAnsi="Helvetica"/>
          <w:szCs w:val="24"/>
        </w:rPr>
        <w:t xml:space="preserve">) </w:t>
      </w:r>
      <w:r w:rsidR="00CC0D84" w:rsidRPr="00CB7115">
        <w:rPr>
          <w:rFonts w:ascii="Helvetica" w:hAnsi="Helvetica"/>
          <w:szCs w:val="24"/>
        </w:rPr>
        <w:t>during</w:t>
      </w:r>
      <w:r w:rsidR="00F013FE" w:rsidRPr="00CB7115">
        <w:rPr>
          <w:rFonts w:ascii="Helvetica" w:hAnsi="Helvetica"/>
          <w:szCs w:val="24"/>
        </w:rPr>
        <w:t xml:space="preserve"> </w:t>
      </w:r>
      <w:r w:rsidR="00C46B89" w:rsidRPr="00CB7115">
        <w:rPr>
          <w:rFonts w:ascii="Helvetica" w:hAnsi="Helvetica"/>
          <w:szCs w:val="24"/>
        </w:rPr>
        <w:t>the first half of the 20</w:t>
      </w:r>
      <w:r w:rsidR="00C46B89" w:rsidRPr="00CB7115">
        <w:rPr>
          <w:rFonts w:ascii="Helvetica" w:hAnsi="Helvetica"/>
          <w:szCs w:val="24"/>
          <w:vertAlign w:val="superscript"/>
        </w:rPr>
        <w:t>th</w:t>
      </w:r>
      <w:r w:rsidR="00C46B89" w:rsidRPr="00CB7115">
        <w:rPr>
          <w:rFonts w:ascii="Helvetica" w:hAnsi="Helvetica"/>
          <w:szCs w:val="24"/>
        </w:rPr>
        <w:t xml:space="preserve"> century (Kuhlman 1978</w:t>
      </w:r>
      <w:r w:rsidR="00BF12AA" w:rsidRPr="00CB7115">
        <w:rPr>
          <w:rFonts w:ascii="Helvetica" w:hAnsi="Helvetica"/>
          <w:szCs w:val="24"/>
        </w:rPr>
        <w:t xml:space="preserve">; Van </w:t>
      </w:r>
      <w:proofErr w:type="spellStart"/>
      <w:r w:rsidR="00BF12AA" w:rsidRPr="00CB7115">
        <w:rPr>
          <w:rFonts w:ascii="Helvetica" w:hAnsi="Helvetica"/>
          <w:szCs w:val="24"/>
        </w:rPr>
        <w:t>Alfen</w:t>
      </w:r>
      <w:proofErr w:type="spellEnd"/>
      <w:r w:rsidR="00BF12AA" w:rsidRPr="00CB7115">
        <w:rPr>
          <w:rFonts w:ascii="Helvetica" w:hAnsi="Helvetica"/>
          <w:szCs w:val="24"/>
        </w:rPr>
        <w:t xml:space="preserve"> et al. 1975</w:t>
      </w:r>
      <w:r w:rsidR="00C46B89" w:rsidRPr="00CB7115">
        <w:rPr>
          <w:rFonts w:ascii="Helvetica" w:hAnsi="Helvetica"/>
          <w:szCs w:val="24"/>
        </w:rPr>
        <w:t>)</w:t>
      </w:r>
      <w:r w:rsidR="001E5F4A" w:rsidRPr="00CB7115">
        <w:rPr>
          <w:rFonts w:ascii="Helvetica" w:hAnsi="Helvetica"/>
          <w:szCs w:val="24"/>
        </w:rPr>
        <w:t xml:space="preserve">, relegating it </w:t>
      </w:r>
      <w:r w:rsidR="004D788D" w:rsidRPr="00CB7115">
        <w:rPr>
          <w:rFonts w:ascii="Helvetica" w:hAnsi="Helvetica"/>
          <w:szCs w:val="24"/>
        </w:rPr>
        <w:t>to understory sprouts from extant root systems (Clark et al</w:t>
      </w:r>
      <w:r w:rsidR="00524740" w:rsidRPr="00CB7115">
        <w:rPr>
          <w:rFonts w:ascii="Helvetica" w:hAnsi="Helvetica"/>
          <w:szCs w:val="24"/>
        </w:rPr>
        <w:t>.</w:t>
      </w:r>
      <w:r w:rsidR="004D788D" w:rsidRPr="00CB7115">
        <w:rPr>
          <w:rFonts w:ascii="Helvetica" w:hAnsi="Helvetica"/>
          <w:szCs w:val="24"/>
        </w:rPr>
        <w:t xml:space="preserve"> 2016)</w:t>
      </w:r>
      <w:r w:rsidR="00C46B89" w:rsidRPr="00CB7115">
        <w:rPr>
          <w:rFonts w:ascii="Helvetica" w:hAnsi="Helvetica"/>
          <w:szCs w:val="24"/>
        </w:rPr>
        <w:t xml:space="preserve">.  Field applications of hypovirus-containing </w:t>
      </w:r>
      <w:r w:rsidR="00C46B89" w:rsidRPr="00CB7115">
        <w:rPr>
          <w:rFonts w:ascii="Helvetica" w:hAnsi="Helvetica"/>
          <w:i/>
          <w:szCs w:val="24"/>
        </w:rPr>
        <w:t xml:space="preserve">C. </w:t>
      </w:r>
      <w:proofErr w:type="spellStart"/>
      <w:r w:rsidR="00C46B89" w:rsidRPr="00CB7115">
        <w:rPr>
          <w:rFonts w:ascii="Helvetica" w:hAnsi="Helvetica"/>
          <w:i/>
          <w:szCs w:val="24"/>
        </w:rPr>
        <w:t>parasitica</w:t>
      </w:r>
      <w:proofErr w:type="spellEnd"/>
      <w:r w:rsidR="00C46B89" w:rsidRPr="00CB7115">
        <w:rPr>
          <w:rFonts w:ascii="Helvetica" w:hAnsi="Helvetica"/>
          <w:i/>
          <w:szCs w:val="24"/>
        </w:rPr>
        <w:t xml:space="preserve"> </w:t>
      </w:r>
      <w:r w:rsidR="00CC0D84" w:rsidRPr="00CB7115">
        <w:rPr>
          <w:rFonts w:ascii="Helvetica" w:hAnsi="Helvetica"/>
          <w:szCs w:val="24"/>
        </w:rPr>
        <w:t xml:space="preserve">isolates </w:t>
      </w:r>
      <w:r w:rsidR="00C46B89" w:rsidRPr="00CB7115">
        <w:rPr>
          <w:rFonts w:ascii="Helvetica" w:hAnsi="Helvetica"/>
          <w:szCs w:val="24"/>
        </w:rPr>
        <w:t xml:space="preserve">in North America have </w:t>
      </w:r>
      <w:r w:rsidR="002E4693" w:rsidRPr="00CB7115">
        <w:rPr>
          <w:rFonts w:ascii="Helvetica" w:hAnsi="Helvetica"/>
          <w:szCs w:val="24"/>
        </w:rPr>
        <w:t>met with</w:t>
      </w:r>
      <w:r w:rsidR="00C46B89" w:rsidRPr="00CB7115">
        <w:rPr>
          <w:rFonts w:ascii="Helvetica" w:hAnsi="Helvetica"/>
          <w:szCs w:val="24"/>
        </w:rPr>
        <w:t xml:space="preserve"> limited success, possibly </w:t>
      </w:r>
      <w:r w:rsidR="000037BB" w:rsidRPr="00CB7115">
        <w:rPr>
          <w:rFonts w:ascii="Helvetica" w:hAnsi="Helvetica"/>
          <w:szCs w:val="24"/>
        </w:rPr>
        <w:t>owing</w:t>
      </w:r>
      <w:r w:rsidR="00C46B89" w:rsidRPr="00CB7115">
        <w:rPr>
          <w:rFonts w:ascii="Helvetica" w:hAnsi="Helvetica"/>
          <w:szCs w:val="24"/>
        </w:rPr>
        <w:t xml:space="preserve"> to</w:t>
      </w:r>
      <w:r w:rsidR="00B83D0E" w:rsidRPr="00CB7115">
        <w:rPr>
          <w:rFonts w:ascii="Helvetica" w:hAnsi="Helvetica"/>
          <w:szCs w:val="24"/>
        </w:rPr>
        <w:t xml:space="preserve"> </w:t>
      </w:r>
      <w:r w:rsidR="00C46B89" w:rsidRPr="00CB7115">
        <w:rPr>
          <w:rFonts w:ascii="Helvetica" w:hAnsi="Helvetica"/>
          <w:szCs w:val="24"/>
        </w:rPr>
        <w:t>the high diversity in vegetative compatibility (</w:t>
      </w:r>
      <w:proofErr w:type="spellStart"/>
      <w:r w:rsidR="00C46B89" w:rsidRPr="00CB7115">
        <w:rPr>
          <w:rFonts w:ascii="Helvetica" w:hAnsi="Helvetica"/>
          <w:szCs w:val="24"/>
        </w:rPr>
        <w:t>vc</w:t>
      </w:r>
      <w:proofErr w:type="spellEnd"/>
      <w:r w:rsidR="00C46B89" w:rsidRPr="00CB7115">
        <w:rPr>
          <w:rFonts w:ascii="Helvetica" w:hAnsi="Helvetica"/>
          <w:szCs w:val="24"/>
        </w:rPr>
        <w:t xml:space="preserve">) types in </w:t>
      </w:r>
      <w:r w:rsidR="00C46B89" w:rsidRPr="00CB7115">
        <w:rPr>
          <w:rFonts w:ascii="Helvetica" w:hAnsi="Helvetica"/>
          <w:i/>
          <w:szCs w:val="24"/>
        </w:rPr>
        <w:t xml:space="preserve">C, </w:t>
      </w:r>
      <w:proofErr w:type="spellStart"/>
      <w:r w:rsidR="00C46B89" w:rsidRPr="00CB7115">
        <w:rPr>
          <w:rFonts w:ascii="Helvetica" w:hAnsi="Helvetica"/>
          <w:i/>
          <w:szCs w:val="24"/>
        </w:rPr>
        <w:t>parasitica</w:t>
      </w:r>
      <w:proofErr w:type="spellEnd"/>
      <w:r w:rsidR="00C46B89" w:rsidRPr="00CB7115">
        <w:rPr>
          <w:rFonts w:ascii="Helvetica" w:hAnsi="Helvetica"/>
          <w:szCs w:val="24"/>
        </w:rPr>
        <w:t>, which</w:t>
      </w:r>
      <w:r w:rsidR="00AF7AA3" w:rsidRPr="00CB7115">
        <w:rPr>
          <w:rFonts w:ascii="Helvetica" w:hAnsi="Helvetica"/>
          <w:szCs w:val="24"/>
        </w:rPr>
        <w:t xml:space="preserve"> </w:t>
      </w:r>
      <w:r w:rsidR="00785A05" w:rsidRPr="00CB7115">
        <w:rPr>
          <w:rFonts w:ascii="Helvetica" w:hAnsi="Helvetica"/>
          <w:szCs w:val="24"/>
        </w:rPr>
        <w:t>has been</w:t>
      </w:r>
      <w:r w:rsidR="00AF7AA3" w:rsidRPr="00CB7115">
        <w:rPr>
          <w:rFonts w:ascii="Helvetica" w:hAnsi="Helvetica"/>
          <w:szCs w:val="24"/>
        </w:rPr>
        <w:t xml:space="preserve"> </w:t>
      </w:r>
      <w:r w:rsidR="00AF7AA3" w:rsidRPr="00CB7115">
        <w:rPr>
          <w:rFonts w:ascii="Helvetica" w:hAnsi="Helvetica"/>
          <w:szCs w:val="24"/>
        </w:rPr>
        <w:lastRenderedPageBreak/>
        <w:t xml:space="preserve">suggested </w:t>
      </w:r>
      <w:r w:rsidR="002E4693" w:rsidRPr="00CB7115">
        <w:rPr>
          <w:rFonts w:ascii="Helvetica" w:hAnsi="Helvetica"/>
          <w:szCs w:val="24"/>
        </w:rPr>
        <w:t xml:space="preserve">to </w:t>
      </w:r>
      <w:r w:rsidR="00AF7AA3" w:rsidRPr="00CB7115">
        <w:rPr>
          <w:rFonts w:ascii="Helvetica" w:hAnsi="Helvetica"/>
          <w:szCs w:val="24"/>
        </w:rPr>
        <w:t xml:space="preserve">slow </w:t>
      </w:r>
      <w:r w:rsidR="00C46B89" w:rsidRPr="00CB7115">
        <w:rPr>
          <w:rFonts w:ascii="Helvetica" w:hAnsi="Helvetica"/>
          <w:szCs w:val="24"/>
        </w:rPr>
        <w:t>the spread of hypovirus (</w:t>
      </w:r>
      <w:proofErr w:type="spellStart"/>
      <w:r w:rsidR="00C46B89" w:rsidRPr="00CB7115">
        <w:rPr>
          <w:rFonts w:ascii="Helvetica" w:hAnsi="Helvetica"/>
          <w:szCs w:val="24"/>
        </w:rPr>
        <w:t>Anagostakis</w:t>
      </w:r>
      <w:proofErr w:type="spellEnd"/>
      <w:r w:rsidR="00C46B89" w:rsidRPr="00CB7115">
        <w:rPr>
          <w:rFonts w:ascii="Helvetica" w:hAnsi="Helvetica"/>
          <w:szCs w:val="24"/>
        </w:rPr>
        <w:t xml:space="preserve"> et al. 1986, </w:t>
      </w:r>
      <w:proofErr w:type="spellStart"/>
      <w:r w:rsidR="00C46B89" w:rsidRPr="00CB7115">
        <w:rPr>
          <w:rFonts w:ascii="Helvetica" w:hAnsi="Helvetica"/>
          <w:szCs w:val="24"/>
        </w:rPr>
        <w:t>Cortesi</w:t>
      </w:r>
      <w:proofErr w:type="spellEnd"/>
      <w:r w:rsidR="00C46B89" w:rsidRPr="00CB7115">
        <w:rPr>
          <w:rFonts w:ascii="Helvetica" w:hAnsi="Helvetica"/>
          <w:szCs w:val="24"/>
        </w:rPr>
        <w:t xml:space="preserve"> and </w:t>
      </w:r>
      <w:proofErr w:type="spellStart"/>
      <w:r w:rsidR="00C46B89" w:rsidRPr="00CB7115">
        <w:rPr>
          <w:rFonts w:ascii="Helvetica" w:hAnsi="Helvetica"/>
          <w:szCs w:val="24"/>
        </w:rPr>
        <w:t>Milgroom</w:t>
      </w:r>
      <w:proofErr w:type="spellEnd"/>
      <w:r w:rsidR="00C46B89" w:rsidRPr="00CB7115">
        <w:rPr>
          <w:rFonts w:ascii="Helvetica" w:hAnsi="Helvetica"/>
          <w:szCs w:val="24"/>
        </w:rPr>
        <w:t xml:space="preserve"> 1998</w:t>
      </w:r>
      <w:r w:rsidR="00E2522D" w:rsidRPr="00CB7115">
        <w:rPr>
          <w:rFonts w:ascii="Helvetica" w:hAnsi="Helvetica"/>
          <w:szCs w:val="24"/>
        </w:rPr>
        <w:t xml:space="preserve">; </w:t>
      </w:r>
      <w:proofErr w:type="spellStart"/>
      <w:r w:rsidR="00E2522D" w:rsidRPr="00CB7115">
        <w:rPr>
          <w:rFonts w:ascii="Helvetica" w:hAnsi="Helvetica"/>
          <w:szCs w:val="24"/>
        </w:rPr>
        <w:t>Krstin</w:t>
      </w:r>
      <w:proofErr w:type="spellEnd"/>
      <w:r w:rsidR="00E2522D" w:rsidRPr="00CB7115">
        <w:rPr>
          <w:rFonts w:ascii="Helvetica" w:hAnsi="Helvetica"/>
          <w:szCs w:val="24"/>
        </w:rPr>
        <w:t xml:space="preserve"> et al. 2008</w:t>
      </w:r>
      <w:r w:rsidR="00C46B89" w:rsidRPr="00CB7115">
        <w:rPr>
          <w:rFonts w:ascii="Helvetica" w:hAnsi="Helvetica"/>
          <w:szCs w:val="24"/>
        </w:rPr>
        <w:t>)</w:t>
      </w:r>
      <w:r w:rsidR="00785A05" w:rsidRPr="00CB7115">
        <w:rPr>
          <w:rFonts w:ascii="Helvetica" w:hAnsi="Helvetica"/>
          <w:szCs w:val="24"/>
        </w:rPr>
        <w:t>;</w:t>
      </w:r>
      <w:r w:rsidR="00C46B89" w:rsidRPr="00CB7115">
        <w:rPr>
          <w:rFonts w:ascii="Helvetica" w:hAnsi="Helvetica"/>
          <w:szCs w:val="24"/>
        </w:rPr>
        <w:t xml:space="preserve"> the high</w:t>
      </w:r>
      <w:r w:rsidR="002E4693" w:rsidRPr="00CB7115">
        <w:rPr>
          <w:rFonts w:ascii="Helvetica" w:hAnsi="Helvetica"/>
          <w:szCs w:val="24"/>
        </w:rPr>
        <w:t>er</w:t>
      </w:r>
      <w:r w:rsidR="00C46B89" w:rsidRPr="00CB7115">
        <w:rPr>
          <w:rFonts w:ascii="Helvetica" w:hAnsi="Helvetica"/>
          <w:szCs w:val="24"/>
        </w:rPr>
        <w:t xml:space="preserve"> level of susceptibility of American chestnuts </w:t>
      </w:r>
      <w:r w:rsidR="002E4693" w:rsidRPr="00CB7115">
        <w:rPr>
          <w:rFonts w:ascii="Helvetica" w:hAnsi="Helvetica"/>
          <w:szCs w:val="24"/>
        </w:rPr>
        <w:t>when compared</w:t>
      </w:r>
      <w:r w:rsidR="00C46B89" w:rsidRPr="00CB7115">
        <w:rPr>
          <w:rFonts w:ascii="Helvetica" w:hAnsi="Helvetica"/>
          <w:szCs w:val="24"/>
        </w:rPr>
        <w:t xml:space="preserve"> to their European </w:t>
      </w:r>
      <w:r w:rsidR="002E4693" w:rsidRPr="00CB7115">
        <w:rPr>
          <w:rFonts w:ascii="Helvetica" w:hAnsi="Helvetica"/>
          <w:szCs w:val="24"/>
        </w:rPr>
        <w:t>relatives</w:t>
      </w:r>
      <w:r w:rsidR="00107350" w:rsidRPr="00CB7115">
        <w:rPr>
          <w:rFonts w:ascii="Helvetica" w:hAnsi="Helvetica"/>
          <w:szCs w:val="24"/>
        </w:rPr>
        <w:t xml:space="preserve"> (</w:t>
      </w:r>
      <w:proofErr w:type="spellStart"/>
      <w:r w:rsidR="00107350" w:rsidRPr="00CB7115">
        <w:rPr>
          <w:rFonts w:ascii="Helvetica" w:hAnsi="Helvetica"/>
          <w:szCs w:val="24"/>
        </w:rPr>
        <w:t>Viéitez</w:t>
      </w:r>
      <w:proofErr w:type="spellEnd"/>
      <w:r w:rsidR="00107350" w:rsidRPr="00CB7115">
        <w:rPr>
          <w:rFonts w:ascii="Helvetica" w:hAnsi="Helvetica"/>
          <w:szCs w:val="24"/>
        </w:rPr>
        <w:t xml:space="preserve"> and </w:t>
      </w:r>
      <w:proofErr w:type="spellStart"/>
      <w:r w:rsidR="00107350" w:rsidRPr="00CB7115">
        <w:rPr>
          <w:rFonts w:ascii="Helvetica" w:hAnsi="Helvetica"/>
          <w:szCs w:val="24"/>
        </w:rPr>
        <w:t>Merkle</w:t>
      </w:r>
      <w:proofErr w:type="spellEnd"/>
      <w:r w:rsidR="00107350" w:rsidRPr="00CB7115">
        <w:rPr>
          <w:rFonts w:ascii="Helvetica" w:hAnsi="Helvetica"/>
          <w:szCs w:val="24"/>
        </w:rPr>
        <w:t xml:space="preserve"> 2005)</w:t>
      </w:r>
      <w:r w:rsidR="00B83D0E" w:rsidRPr="00CB7115">
        <w:rPr>
          <w:rFonts w:ascii="Helvetica" w:hAnsi="Helvetica"/>
          <w:szCs w:val="24"/>
        </w:rPr>
        <w:t>;</w:t>
      </w:r>
      <w:r w:rsidR="00C46B89" w:rsidRPr="00CB7115">
        <w:rPr>
          <w:rFonts w:ascii="Helvetica" w:hAnsi="Helvetica"/>
          <w:szCs w:val="24"/>
        </w:rPr>
        <w:t xml:space="preserve"> and </w:t>
      </w:r>
      <w:r w:rsidR="002E4693" w:rsidRPr="00CB7115">
        <w:rPr>
          <w:rFonts w:ascii="Helvetica" w:hAnsi="Helvetica"/>
          <w:szCs w:val="24"/>
        </w:rPr>
        <w:t>the inability of infected chestnuts to compete successfully with</w:t>
      </w:r>
      <w:r w:rsidR="00C46B89" w:rsidRPr="00CB7115">
        <w:rPr>
          <w:rFonts w:ascii="Helvetica" w:hAnsi="Helvetica"/>
          <w:szCs w:val="24"/>
        </w:rPr>
        <w:t xml:space="preserve"> other tree species </w:t>
      </w:r>
      <w:r w:rsidR="008C7A91" w:rsidRPr="00CB7115">
        <w:rPr>
          <w:rFonts w:ascii="Helvetica" w:hAnsi="Helvetica"/>
          <w:szCs w:val="24"/>
        </w:rPr>
        <w:t>in</w:t>
      </w:r>
      <w:r w:rsidR="00C46B89" w:rsidRPr="00CB7115">
        <w:rPr>
          <w:rFonts w:ascii="Helvetica" w:hAnsi="Helvetica"/>
          <w:szCs w:val="24"/>
        </w:rPr>
        <w:t xml:space="preserve"> eastern </w:t>
      </w:r>
      <w:r w:rsidR="002E4693" w:rsidRPr="00CB7115">
        <w:rPr>
          <w:rFonts w:ascii="Helvetica" w:hAnsi="Helvetica"/>
          <w:szCs w:val="24"/>
        </w:rPr>
        <w:t>forests</w:t>
      </w:r>
      <w:r w:rsidR="00C46B89" w:rsidRPr="00CB7115">
        <w:rPr>
          <w:rFonts w:ascii="Helvetica" w:hAnsi="Helvetica"/>
          <w:szCs w:val="24"/>
        </w:rPr>
        <w:t xml:space="preserve"> </w:t>
      </w:r>
      <w:r w:rsidR="007F255B" w:rsidRPr="00CB7115">
        <w:rPr>
          <w:rFonts w:ascii="Helvetica" w:hAnsi="Helvetica"/>
          <w:szCs w:val="24"/>
        </w:rPr>
        <w:t>(Griffin 2000;</w:t>
      </w:r>
      <w:r w:rsidR="001F723F" w:rsidRPr="00CB7115">
        <w:rPr>
          <w:rFonts w:ascii="Helvetica" w:hAnsi="Helvetica"/>
          <w:szCs w:val="24"/>
        </w:rPr>
        <w:t xml:space="preserve"> </w:t>
      </w:r>
      <w:proofErr w:type="spellStart"/>
      <w:r w:rsidR="00524740" w:rsidRPr="00CB7115">
        <w:rPr>
          <w:rFonts w:ascii="Helvetica" w:hAnsi="Helvetica"/>
          <w:szCs w:val="24"/>
        </w:rPr>
        <w:t>Heiniger</w:t>
      </w:r>
      <w:proofErr w:type="spellEnd"/>
      <w:r w:rsidR="00524740" w:rsidRPr="00CB7115">
        <w:rPr>
          <w:rFonts w:ascii="Helvetica" w:hAnsi="Helvetica"/>
          <w:szCs w:val="24"/>
        </w:rPr>
        <w:t xml:space="preserve"> and </w:t>
      </w:r>
      <w:proofErr w:type="spellStart"/>
      <w:r w:rsidR="00524740" w:rsidRPr="00CB7115">
        <w:rPr>
          <w:rFonts w:ascii="Helvetica" w:hAnsi="Helvetica"/>
          <w:szCs w:val="24"/>
        </w:rPr>
        <w:t>Rigling</w:t>
      </w:r>
      <w:proofErr w:type="spellEnd"/>
      <w:r w:rsidR="00524740" w:rsidRPr="00CB7115">
        <w:rPr>
          <w:rFonts w:ascii="Helvetica" w:hAnsi="Helvetica"/>
          <w:szCs w:val="24"/>
        </w:rPr>
        <w:t xml:space="preserve"> 1994; </w:t>
      </w:r>
      <w:r w:rsidR="00C46B89" w:rsidRPr="00CB7115">
        <w:rPr>
          <w:rFonts w:ascii="Helvetica" w:hAnsi="Helvetica"/>
          <w:szCs w:val="24"/>
        </w:rPr>
        <w:t xml:space="preserve">MacDonald </w:t>
      </w:r>
      <w:r w:rsidR="007F255B" w:rsidRPr="00CB7115">
        <w:rPr>
          <w:rFonts w:ascii="Helvetica" w:hAnsi="Helvetica"/>
          <w:szCs w:val="24"/>
        </w:rPr>
        <w:t>and</w:t>
      </w:r>
      <w:r w:rsidR="00524740" w:rsidRPr="00CB7115">
        <w:rPr>
          <w:rFonts w:ascii="Helvetica" w:hAnsi="Helvetica"/>
          <w:szCs w:val="24"/>
        </w:rPr>
        <w:t xml:space="preserve"> Fulbright 1991</w:t>
      </w:r>
      <w:r w:rsidR="00C46B89" w:rsidRPr="00CB7115">
        <w:rPr>
          <w:rFonts w:ascii="Helvetica" w:hAnsi="Helvetica"/>
          <w:szCs w:val="24"/>
        </w:rPr>
        <w:t>).</w:t>
      </w:r>
      <w:r w:rsidR="00C46B89" w:rsidRPr="00CB7115" w:rsidDel="00DD3180">
        <w:rPr>
          <w:rFonts w:ascii="Helvetica" w:hAnsi="Helvetica"/>
          <w:szCs w:val="24"/>
        </w:rPr>
        <w:t xml:space="preserve"> </w:t>
      </w:r>
      <w:r w:rsidR="00A61EB3" w:rsidRPr="00CB7115">
        <w:rPr>
          <w:rFonts w:ascii="Helvetica" w:hAnsi="Helvetica"/>
          <w:szCs w:val="24"/>
        </w:rPr>
        <w:t xml:space="preserve">Here we report on </w:t>
      </w:r>
      <w:r w:rsidR="00785A05" w:rsidRPr="00CB7115">
        <w:rPr>
          <w:rFonts w:ascii="Helvetica" w:hAnsi="Helvetica"/>
          <w:szCs w:val="24"/>
        </w:rPr>
        <w:t xml:space="preserve">the </w:t>
      </w:r>
      <w:r w:rsidR="00A61EB3" w:rsidRPr="00CB7115">
        <w:rPr>
          <w:rFonts w:ascii="Helvetica" w:hAnsi="Helvetica"/>
          <w:szCs w:val="24"/>
        </w:rPr>
        <w:t xml:space="preserve">long-term application of </w:t>
      </w:r>
      <w:proofErr w:type="spellStart"/>
      <w:r w:rsidR="00A61EB3" w:rsidRPr="00CB7115">
        <w:rPr>
          <w:rFonts w:ascii="Helvetica" w:hAnsi="Helvetica"/>
          <w:szCs w:val="24"/>
        </w:rPr>
        <w:t>hypovirus</w:t>
      </w:r>
      <w:r w:rsidR="00785A05" w:rsidRPr="00CB7115">
        <w:rPr>
          <w:rFonts w:ascii="Helvetica" w:hAnsi="Helvetica"/>
          <w:szCs w:val="24"/>
        </w:rPr>
        <w:t>es</w:t>
      </w:r>
      <w:proofErr w:type="spellEnd"/>
      <w:r w:rsidR="00A61EB3" w:rsidRPr="00CB7115">
        <w:rPr>
          <w:rFonts w:ascii="Helvetica" w:hAnsi="Helvetica"/>
          <w:szCs w:val="24"/>
        </w:rPr>
        <w:t xml:space="preserve"> in a stand of American chestnut near West Salem, Wisconsin.  </w:t>
      </w:r>
      <w:r w:rsidR="00DB5608" w:rsidRPr="00CB7115">
        <w:rPr>
          <w:rFonts w:ascii="Helvetica" w:hAnsi="Helvetica"/>
          <w:szCs w:val="24"/>
        </w:rPr>
        <w:t xml:space="preserve"> </w:t>
      </w:r>
    </w:p>
    <w:p w14:paraId="4AE3C395" w14:textId="22E4180E" w:rsidR="00F013FE" w:rsidRPr="00CB7115" w:rsidRDefault="00A61EB3" w:rsidP="006F5FEB">
      <w:pPr>
        <w:spacing w:line="480" w:lineRule="auto"/>
        <w:ind w:firstLine="720"/>
        <w:rPr>
          <w:rFonts w:ascii="Helvetica" w:hAnsi="Helvetica"/>
          <w:szCs w:val="24"/>
        </w:rPr>
      </w:pPr>
      <w:r w:rsidRPr="00CB7115">
        <w:rPr>
          <w:rFonts w:ascii="Helvetica" w:hAnsi="Helvetica"/>
          <w:szCs w:val="24"/>
        </w:rPr>
        <w:t xml:space="preserve">The West Salem chestnut stand is an example of relocation of </w:t>
      </w:r>
      <w:r w:rsidR="002E4693" w:rsidRPr="00CB7115">
        <w:rPr>
          <w:rFonts w:ascii="Helvetica" w:hAnsi="Helvetica"/>
          <w:szCs w:val="24"/>
        </w:rPr>
        <w:t>a tree species</w:t>
      </w:r>
      <w:r w:rsidRPr="00CB7115">
        <w:rPr>
          <w:rFonts w:ascii="Helvetica" w:hAnsi="Helvetica"/>
          <w:szCs w:val="24"/>
        </w:rPr>
        <w:t xml:space="preserve"> outside its natural range.  </w:t>
      </w:r>
      <w:r w:rsidR="00AE2B5D" w:rsidRPr="00CB7115">
        <w:rPr>
          <w:rFonts w:ascii="Helvetica" w:hAnsi="Helvetica"/>
          <w:szCs w:val="24"/>
        </w:rPr>
        <w:t xml:space="preserve">This </w:t>
      </w:r>
      <w:r w:rsidR="005D0662" w:rsidRPr="00CB7115">
        <w:rPr>
          <w:rFonts w:ascii="Helvetica" w:hAnsi="Helvetica"/>
          <w:szCs w:val="24"/>
        </w:rPr>
        <w:t xml:space="preserve">introduction </w:t>
      </w:r>
      <w:r w:rsidR="00AE2B5D" w:rsidRPr="00CB7115">
        <w:rPr>
          <w:rFonts w:ascii="Helvetica" w:hAnsi="Helvetica"/>
          <w:szCs w:val="24"/>
        </w:rPr>
        <w:t>occurred</w:t>
      </w:r>
      <w:r w:rsidR="00F013FE" w:rsidRPr="00CB7115">
        <w:rPr>
          <w:rFonts w:ascii="Helvetica" w:hAnsi="Helvetica"/>
          <w:szCs w:val="24"/>
        </w:rPr>
        <w:t xml:space="preserve"> in the 1880s</w:t>
      </w:r>
      <w:r w:rsidR="00AE2B5D" w:rsidRPr="00CB7115">
        <w:rPr>
          <w:rFonts w:ascii="Helvetica" w:hAnsi="Helvetica"/>
          <w:szCs w:val="24"/>
        </w:rPr>
        <w:t xml:space="preserve"> when </w:t>
      </w:r>
      <w:r w:rsidR="00EB450D" w:rsidRPr="00CB7115">
        <w:rPr>
          <w:rFonts w:ascii="Helvetica" w:hAnsi="Helvetica"/>
          <w:szCs w:val="24"/>
        </w:rPr>
        <w:t xml:space="preserve">8 to </w:t>
      </w:r>
      <w:r w:rsidR="00F16F25" w:rsidRPr="00CB7115">
        <w:rPr>
          <w:rFonts w:ascii="Helvetica" w:hAnsi="Helvetica"/>
          <w:szCs w:val="24"/>
        </w:rPr>
        <w:t>10</w:t>
      </w:r>
      <w:r w:rsidRPr="00CB7115">
        <w:rPr>
          <w:rFonts w:ascii="Helvetica" w:hAnsi="Helvetica"/>
          <w:szCs w:val="24"/>
        </w:rPr>
        <w:t xml:space="preserve"> American chestnuts </w:t>
      </w:r>
      <w:r w:rsidR="00AE2B5D" w:rsidRPr="00CB7115">
        <w:rPr>
          <w:rFonts w:ascii="Helvetica" w:hAnsi="Helvetica"/>
          <w:szCs w:val="24"/>
        </w:rPr>
        <w:t xml:space="preserve">from the native range </w:t>
      </w:r>
      <w:r w:rsidRPr="00CB7115">
        <w:rPr>
          <w:rFonts w:ascii="Helvetica" w:hAnsi="Helvetica"/>
          <w:szCs w:val="24"/>
        </w:rPr>
        <w:t xml:space="preserve">were planted </w:t>
      </w:r>
      <w:r w:rsidR="00AE2B5D" w:rsidRPr="00CB7115">
        <w:rPr>
          <w:rFonts w:ascii="Helvetica" w:hAnsi="Helvetica"/>
          <w:szCs w:val="24"/>
        </w:rPr>
        <w:t>at a site near</w:t>
      </w:r>
      <w:r w:rsidRPr="00CB7115">
        <w:rPr>
          <w:rFonts w:ascii="Helvetica" w:hAnsi="Helvetica"/>
          <w:szCs w:val="24"/>
        </w:rPr>
        <w:t xml:space="preserve"> West Salem, WI (</w:t>
      </w:r>
      <w:r w:rsidR="00524740" w:rsidRPr="00CB7115">
        <w:rPr>
          <w:rFonts w:ascii="Helvetica" w:hAnsi="Helvetica"/>
          <w:szCs w:val="24"/>
        </w:rPr>
        <w:t>Cummings Carlson et al. 1998; McGrath 1992</w:t>
      </w:r>
      <w:r w:rsidRPr="00CB7115">
        <w:rPr>
          <w:rFonts w:ascii="Helvetica" w:hAnsi="Helvetica"/>
          <w:szCs w:val="24"/>
        </w:rPr>
        <w:t xml:space="preserve">).  </w:t>
      </w:r>
      <w:r w:rsidR="00B062D1" w:rsidRPr="00CB7115">
        <w:rPr>
          <w:rFonts w:ascii="Helvetica" w:hAnsi="Helvetica"/>
          <w:szCs w:val="24"/>
        </w:rPr>
        <w:t xml:space="preserve">These trees served as the founders for a population of chestnuts </w:t>
      </w:r>
      <w:r w:rsidR="004F369E" w:rsidRPr="00CB7115">
        <w:rPr>
          <w:rFonts w:ascii="Helvetica" w:hAnsi="Helvetica"/>
          <w:color w:val="000000"/>
          <w:szCs w:val="24"/>
        </w:rPr>
        <w:t>with &gt; 4</w:t>
      </w:r>
      <w:r w:rsidR="00EB450D" w:rsidRPr="00CB7115">
        <w:rPr>
          <w:rFonts w:ascii="Helvetica" w:hAnsi="Helvetica"/>
          <w:color w:val="000000"/>
          <w:szCs w:val="24"/>
        </w:rPr>
        <w:t>,</w:t>
      </w:r>
      <w:r w:rsidR="004F369E" w:rsidRPr="00CB7115">
        <w:rPr>
          <w:rFonts w:ascii="Helvetica" w:hAnsi="Helvetica"/>
          <w:color w:val="000000"/>
          <w:szCs w:val="24"/>
        </w:rPr>
        <w:t>000 individuals and some trees as large as 64 cm in diameter</w:t>
      </w:r>
      <w:r w:rsidR="004F369E" w:rsidRPr="00CB7115">
        <w:rPr>
          <w:rFonts w:ascii="Helvetica" w:hAnsi="Helvetica"/>
          <w:szCs w:val="24"/>
        </w:rPr>
        <w:t xml:space="preserve"> </w:t>
      </w:r>
      <w:r w:rsidR="00B062D1" w:rsidRPr="00CB7115">
        <w:rPr>
          <w:rFonts w:ascii="Helvetica" w:hAnsi="Helvetica"/>
          <w:szCs w:val="24"/>
        </w:rPr>
        <w:t xml:space="preserve">that </w:t>
      </w:r>
      <w:r w:rsidRPr="00CB7115">
        <w:rPr>
          <w:rFonts w:ascii="Helvetica" w:hAnsi="Helvetica"/>
          <w:szCs w:val="24"/>
        </w:rPr>
        <w:t xml:space="preserve">became the dominant species on a portion of this 36-hectare </w:t>
      </w:r>
      <w:r w:rsidR="00B062D1" w:rsidRPr="00CB7115">
        <w:rPr>
          <w:rFonts w:ascii="Helvetica" w:hAnsi="Helvetica"/>
          <w:szCs w:val="24"/>
        </w:rPr>
        <w:t xml:space="preserve">mixed hardwood </w:t>
      </w:r>
      <w:r w:rsidR="00D644DB" w:rsidRPr="00CB7115">
        <w:rPr>
          <w:rFonts w:ascii="Helvetica" w:hAnsi="Helvetica"/>
          <w:szCs w:val="24"/>
        </w:rPr>
        <w:t xml:space="preserve">stand </w:t>
      </w:r>
      <w:r w:rsidRPr="00CB7115">
        <w:rPr>
          <w:rFonts w:ascii="Helvetica" w:hAnsi="Helvetica"/>
          <w:color w:val="000000"/>
          <w:szCs w:val="24"/>
        </w:rPr>
        <w:t>(</w:t>
      </w:r>
      <w:proofErr w:type="spellStart"/>
      <w:r w:rsidRPr="00CB7115">
        <w:rPr>
          <w:rFonts w:ascii="Helvetica" w:hAnsi="Helvetica"/>
          <w:color w:val="000000"/>
          <w:szCs w:val="24"/>
        </w:rPr>
        <w:t>Paillet</w:t>
      </w:r>
      <w:proofErr w:type="spellEnd"/>
      <w:r w:rsidRPr="00CB7115">
        <w:rPr>
          <w:rFonts w:ascii="Helvetica" w:hAnsi="Helvetica"/>
          <w:color w:val="000000"/>
          <w:szCs w:val="24"/>
        </w:rPr>
        <w:t xml:space="preserve"> and Rutter 1989)</w:t>
      </w:r>
      <w:r w:rsidR="00D644DB" w:rsidRPr="00CB7115">
        <w:rPr>
          <w:rFonts w:ascii="Helvetica" w:hAnsi="Helvetica"/>
          <w:color w:val="000000"/>
          <w:szCs w:val="24"/>
        </w:rPr>
        <w:t>.</w:t>
      </w:r>
      <w:r w:rsidRPr="00CB7115">
        <w:rPr>
          <w:rFonts w:ascii="Helvetica" w:hAnsi="Helvetica"/>
          <w:color w:val="000000"/>
          <w:szCs w:val="24"/>
        </w:rPr>
        <w:t xml:space="preserve"> </w:t>
      </w:r>
      <w:r w:rsidR="00D644DB" w:rsidRPr="00CB7115">
        <w:rPr>
          <w:rFonts w:ascii="Helvetica" w:hAnsi="Helvetica"/>
          <w:color w:val="000000"/>
          <w:szCs w:val="24"/>
        </w:rPr>
        <w:t xml:space="preserve"> </w:t>
      </w:r>
      <w:r w:rsidRPr="00CB7115">
        <w:rPr>
          <w:rFonts w:ascii="Helvetica" w:hAnsi="Helvetica"/>
          <w:szCs w:val="24"/>
        </w:rPr>
        <w:t xml:space="preserve">The stand was free of chestnut blight until 1987 when cankers were detected on four trees. </w:t>
      </w:r>
      <w:r w:rsidR="00A26A65" w:rsidRPr="00CB7115">
        <w:rPr>
          <w:rFonts w:ascii="Helvetica" w:hAnsi="Helvetica"/>
          <w:szCs w:val="24"/>
        </w:rPr>
        <w:t>F</w:t>
      </w:r>
      <w:r w:rsidRPr="00CB7115">
        <w:rPr>
          <w:rFonts w:ascii="Helvetica" w:hAnsi="Helvetica"/>
          <w:szCs w:val="24"/>
        </w:rPr>
        <w:t>rom 1987 through 19</w:t>
      </w:r>
      <w:r w:rsidR="00A0736D" w:rsidRPr="00CB7115">
        <w:rPr>
          <w:rFonts w:ascii="Helvetica" w:hAnsi="Helvetica"/>
          <w:szCs w:val="24"/>
        </w:rPr>
        <w:t>91</w:t>
      </w:r>
      <w:r w:rsidRPr="00CB7115">
        <w:rPr>
          <w:rFonts w:ascii="Helvetica" w:hAnsi="Helvetica"/>
          <w:szCs w:val="24"/>
        </w:rPr>
        <w:t xml:space="preserve"> attempt</w:t>
      </w:r>
      <w:r w:rsidR="00497992" w:rsidRPr="00CB7115">
        <w:rPr>
          <w:rFonts w:ascii="Helvetica" w:hAnsi="Helvetica"/>
          <w:szCs w:val="24"/>
        </w:rPr>
        <w:t>s</w:t>
      </w:r>
      <w:r w:rsidRPr="00CB7115">
        <w:rPr>
          <w:rFonts w:ascii="Helvetica" w:hAnsi="Helvetica"/>
          <w:szCs w:val="24"/>
        </w:rPr>
        <w:t xml:space="preserve"> </w:t>
      </w:r>
      <w:r w:rsidR="00A26A65" w:rsidRPr="00CB7115">
        <w:rPr>
          <w:rFonts w:ascii="Helvetica" w:hAnsi="Helvetica"/>
          <w:szCs w:val="24"/>
        </w:rPr>
        <w:t>w</w:t>
      </w:r>
      <w:r w:rsidR="00497992" w:rsidRPr="00CB7115">
        <w:rPr>
          <w:rFonts w:ascii="Helvetica" w:hAnsi="Helvetica"/>
          <w:szCs w:val="24"/>
        </w:rPr>
        <w:t>ere</w:t>
      </w:r>
      <w:r w:rsidR="00A26A65" w:rsidRPr="00CB7115">
        <w:rPr>
          <w:rFonts w:ascii="Helvetica" w:hAnsi="Helvetica"/>
          <w:szCs w:val="24"/>
        </w:rPr>
        <w:t xml:space="preserve"> made </w:t>
      </w:r>
      <w:r w:rsidRPr="00CB7115">
        <w:rPr>
          <w:rFonts w:ascii="Helvetica" w:hAnsi="Helvetica"/>
          <w:szCs w:val="24"/>
        </w:rPr>
        <w:t xml:space="preserve">to eradicate </w:t>
      </w:r>
      <w:r w:rsidR="00A26A65" w:rsidRPr="00CB7115">
        <w:rPr>
          <w:rFonts w:ascii="Helvetica" w:hAnsi="Helvetica"/>
          <w:szCs w:val="24"/>
        </w:rPr>
        <w:t xml:space="preserve">the disease by felling and burying infected trees. </w:t>
      </w:r>
      <w:r w:rsidRPr="00CB7115">
        <w:rPr>
          <w:rFonts w:ascii="Helvetica" w:hAnsi="Helvetica"/>
          <w:szCs w:val="24"/>
        </w:rPr>
        <w:t xml:space="preserve">Despite </w:t>
      </w:r>
      <w:r w:rsidR="008B00D6" w:rsidRPr="00CB7115">
        <w:rPr>
          <w:rFonts w:ascii="Helvetica" w:hAnsi="Helvetica"/>
          <w:szCs w:val="24"/>
        </w:rPr>
        <w:t>these efforts</w:t>
      </w:r>
      <w:r w:rsidRPr="00CB7115">
        <w:rPr>
          <w:rFonts w:ascii="Helvetica" w:hAnsi="Helvetica"/>
          <w:szCs w:val="24"/>
        </w:rPr>
        <w:t xml:space="preserve">, the number of infected trees rose steadily, prompting the landowners to </w:t>
      </w:r>
      <w:r w:rsidR="003E618D" w:rsidRPr="00CB7115">
        <w:rPr>
          <w:rFonts w:ascii="Helvetica" w:hAnsi="Helvetica"/>
          <w:szCs w:val="24"/>
        </w:rPr>
        <w:t>support</w:t>
      </w:r>
      <w:r w:rsidRPr="00CB7115">
        <w:rPr>
          <w:rFonts w:ascii="Helvetica" w:hAnsi="Helvetica"/>
          <w:szCs w:val="24"/>
        </w:rPr>
        <w:t xml:space="preserve"> the introd</w:t>
      </w:r>
      <w:r w:rsidR="00F013FE" w:rsidRPr="00CB7115">
        <w:rPr>
          <w:rFonts w:ascii="Helvetica" w:hAnsi="Helvetica"/>
          <w:szCs w:val="24"/>
        </w:rPr>
        <w:t xml:space="preserve">uction of </w:t>
      </w:r>
      <w:proofErr w:type="spellStart"/>
      <w:r w:rsidR="00F013FE" w:rsidRPr="00CB7115">
        <w:rPr>
          <w:rFonts w:ascii="Helvetica" w:hAnsi="Helvetica"/>
          <w:szCs w:val="24"/>
        </w:rPr>
        <w:t>hypoviruses</w:t>
      </w:r>
      <w:proofErr w:type="spellEnd"/>
      <w:r w:rsidR="00F013FE" w:rsidRPr="00CB7115">
        <w:rPr>
          <w:rFonts w:ascii="Helvetica" w:hAnsi="Helvetica"/>
          <w:szCs w:val="24"/>
        </w:rPr>
        <w:t xml:space="preserve"> in 1992.  </w:t>
      </w:r>
    </w:p>
    <w:p w14:paraId="620D5E26" w14:textId="63A995F0" w:rsidR="00C46B89" w:rsidRPr="00CB7115" w:rsidRDefault="002E4693" w:rsidP="006F5FEB">
      <w:pPr>
        <w:spacing w:line="480" w:lineRule="auto"/>
        <w:ind w:firstLine="720"/>
        <w:rPr>
          <w:rFonts w:ascii="Helvetica" w:hAnsi="Helvetica"/>
          <w:szCs w:val="24"/>
        </w:rPr>
      </w:pPr>
      <w:r w:rsidRPr="00CB7115">
        <w:rPr>
          <w:rFonts w:ascii="Helvetica" w:hAnsi="Helvetica"/>
          <w:szCs w:val="24"/>
        </w:rPr>
        <w:t>S</w:t>
      </w:r>
      <w:r w:rsidR="00F013FE" w:rsidRPr="00CB7115">
        <w:rPr>
          <w:rFonts w:ascii="Helvetica" w:hAnsi="Helvetica"/>
          <w:szCs w:val="24"/>
        </w:rPr>
        <w:t xml:space="preserve">everal characteristics </w:t>
      </w:r>
      <w:r w:rsidRPr="00CB7115">
        <w:rPr>
          <w:rFonts w:ascii="Helvetica" w:hAnsi="Helvetica"/>
          <w:szCs w:val="24"/>
        </w:rPr>
        <w:t>of the stand</w:t>
      </w:r>
      <w:r w:rsidR="00F013FE" w:rsidRPr="00CB7115">
        <w:rPr>
          <w:rFonts w:ascii="Helvetica" w:hAnsi="Helvetica"/>
          <w:szCs w:val="24"/>
        </w:rPr>
        <w:t xml:space="preserve"> were thought to increase the probability that hypovirus introductions would be successful.  First,</w:t>
      </w:r>
      <w:r w:rsidR="007D46C3" w:rsidRPr="00CB7115">
        <w:rPr>
          <w:rFonts w:ascii="Helvetica" w:hAnsi="Helvetica"/>
          <w:szCs w:val="24"/>
        </w:rPr>
        <w:t xml:space="preserve"> a single </w:t>
      </w:r>
      <w:proofErr w:type="spellStart"/>
      <w:r w:rsidR="007D46C3" w:rsidRPr="00CB7115">
        <w:rPr>
          <w:rFonts w:ascii="Helvetica" w:hAnsi="Helvetica"/>
          <w:szCs w:val="24"/>
        </w:rPr>
        <w:t>vc</w:t>
      </w:r>
      <w:proofErr w:type="spellEnd"/>
      <w:r w:rsidR="007D46C3" w:rsidRPr="00CB7115">
        <w:rPr>
          <w:rFonts w:ascii="Helvetica" w:hAnsi="Helvetica"/>
          <w:szCs w:val="24"/>
        </w:rPr>
        <w:t xml:space="preserve">-type (WS-1, </w:t>
      </w:r>
      <w:r w:rsidR="008477DD" w:rsidRPr="00CB7115">
        <w:rPr>
          <w:rFonts w:ascii="Helvetica" w:hAnsi="Helvetica"/>
          <w:szCs w:val="24"/>
        </w:rPr>
        <w:t>described below</w:t>
      </w:r>
      <w:r w:rsidR="007D46C3" w:rsidRPr="00CB7115">
        <w:rPr>
          <w:rFonts w:ascii="Helvetica" w:hAnsi="Helvetica"/>
          <w:szCs w:val="24"/>
        </w:rPr>
        <w:t>) was identified from</w:t>
      </w:r>
      <w:r w:rsidR="00F013FE" w:rsidRPr="00CB7115">
        <w:rPr>
          <w:rFonts w:ascii="Helvetica" w:hAnsi="Helvetica"/>
          <w:szCs w:val="24"/>
        </w:rPr>
        <w:t xml:space="preserve"> s</w:t>
      </w:r>
      <w:r w:rsidR="00E8232E" w:rsidRPr="00CB7115">
        <w:rPr>
          <w:rFonts w:ascii="Helvetica" w:hAnsi="Helvetica"/>
          <w:szCs w:val="24"/>
        </w:rPr>
        <w:t>trains isolated</w:t>
      </w:r>
      <w:r w:rsidR="00A61EB3" w:rsidRPr="00CB7115">
        <w:rPr>
          <w:rFonts w:ascii="Helvetica" w:hAnsi="Helvetica"/>
          <w:szCs w:val="24"/>
        </w:rPr>
        <w:t xml:space="preserve"> from cankers at the site </w:t>
      </w:r>
      <w:r w:rsidR="00E8232E" w:rsidRPr="00CB7115">
        <w:rPr>
          <w:rFonts w:ascii="Helvetica" w:hAnsi="Helvetica"/>
          <w:szCs w:val="24"/>
        </w:rPr>
        <w:t>(McGuire et al. 2005</w:t>
      </w:r>
      <w:r w:rsidR="007D46C3" w:rsidRPr="00CB7115">
        <w:rPr>
          <w:rFonts w:ascii="Helvetica" w:hAnsi="Helvetica"/>
          <w:szCs w:val="24"/>
        </w:rPr>
        <w:t>)</w:t>
      </w:r>
      <w:r w:rsidR="00A0736D" w:rsidRPr="00CB7115">
        <w:rPr>
          <w:rFonts w:ascii="Helvetica" w:hAnsi="Helvetica"/>
          <w:szCs w:val="24"/>
        </w:rPr>
        <w:t xml:space="preserve"> </w:t>
      </w:r>
      <w:r w:rsidR="00EB450D" w:rsidRPr="00CB7115">
        <w:rPr>
          <w:rFonts w:ascii="Helvetica" w:hAnsi="Helvetica"/>
          <w:szCs w:val="24"/>
        </w:rPr>
        <w:t>between 1990 and 19</w:t>
      </w:r>
      <w:r w:rsidR="00A0736D" w:rsidRPr="00CB7115">
        <w:rPr>
          <w:rFonts w:ascii="Helvetica" w:hAnsi="Helvetica"/>
          <w:szCs w:val="24"/>
        </w:rPr>
        <w:t>91</w:t>
      </w:r>
      <w:r w:rsidR="007D46C3" w:rsidRPr="00CB7115">
        <w:rPr>
          <w:rFonts w:ascii="Helvetica" w:hAnsi="Helvetica"/>
          <w:szCs w:val="24"/>
        </w:rPr>
        <w:t>.</w:t>
      </w:r>
      <w:r w:rsidR="00A61EB3" w:rsidRPr="00CB7115">
        <w:rPr>
          <w:rFonts w:ascii="Helvetica" w:hAnsi="Helvetica"/>
          <w:szCs w:val="24"/>
        </w:rPr>
        <w:t xml:space="preserve">  Since the </w:t>
      </w:r>
      <w:r w:rsidR="00A61EB3" w:rsidRPr="00CB7115">
        <w:rPr>
          <w:rFonts w:ascii="Helvetica" w:hAnsi="Helvetica"/>
          <w:i/>
          <w:szCs w:val="24"/>
        </w:rPr>
        <w:t xml:space="preserve">C. </w:t>
      </w:r>
      <w:proofErr w:type="spellStart"/>
      <w:r w:rsidR="00A61EB3" w:rsidRPr="00CB7115">
        <w:rPr>
          <w:rFonts w:ascii="Helvetica" w:hAnsi="Helvetica"/>
          <w:i/>
          <w:szCs w:val="24"/>
        </w:rPr>
        <w:t>parasitica</w:t>
      </w:r>
      <w:proofErr w:type="spellEnd"/>
      <w:r w:rsidR="00A61EB3" w:rsidRPr="00CB7115">
        <w:rPr>
          <w:rFonts w:ascii="Helvetica" w:hAnsi="Helvetica"/>
          <w:i/>
          <w:szCs w:val="24"/>
        </w:rPr>
        <w:t xml:space="preserve"> </w:t>
      </w:r>
      <w:r w:rsidR="00A61EB3" w:rsidRPr="00CB7115">
        <w:rPr>
          <w:rFonts w:ascii="Helvetica" w:hAnsi="Helvetica"/>
          <w:szCs w:val="24"/>
        </w:rPr>
        <w:t xml:space="preserve">population was essentially clonal, the </w:t>
      </w:r>
      <w:r w:rsidR="00A61EB3" w:rsidRPr="00CB7115">
        <w:rPr>
          <w:rFonts w:ascii="Helvetica" w:hAnsi="Helvetica"/>
          <w:szCs w:val="24"/>
        </w:rPr>
        <w:lastRenderedPageBreak/>
        <w:t xml:space="preserve">West Salem chestnut stand offered a unique opportunity to initiate biological control using </w:t>
      </w:r>
      <w:proofErr w:type="spellStart"/>
      <w:r w:rsidR="00A61EB3" w:rsidRPr="00CB7115">
        <w:rPr>
          <w:rFonts w:ascii="Helvetica" w:hAnsi="Helvetica"/>
          <w:szCs w:val="24"/>
        </w:rPr>
        <w:t>hypoviruses</w:t>
      </w:r>
      <w:proofErr w:type="spellEnd"/>
      <w:r w:rsidR="003E618D" w:rsidRPr="00CB7115">
        <w:rPr>
          <w:rFonts w:ascii="Helvetica" w:hAnsi="Helvetica"/>
          <w:szCs w:val="24"/>
        </w:rPr>
        <w:t xml:space="preserve"> because the barriers </w:t>
      </w:r>
      <w:r w:rsidR="005E2988" w:rsidRPr="00CB7115">
        <w:rPr>
          <w:rFonts w:ascii="Helvetica" w:hAnsi="Helvetica"/>
          <w:szCs w:val="24"/>
        </w:rPr>
        <w:t>to hypovirus infection, imposed by</w:t>
      </w:r>
      <w:r w:rsidR="003E618D" w:rsidRPr="00CB7115">
        <w:rPr>
          <w:rFonts w:ascii="Helvetica" w:hAnsi="Helvetica"/>
          <w:szCs w:val="24"/>
        </w:rPr>
        <w:t xml:space="preserve"> </w:t>
      </w:r>
      <w:proofErr w:type="spellStart"/>
      <w:r w:rsidR="003E618D" w:rsidRPr="00CB7115">
        <w:rPr>
          <w:rFonts w:ascii="Helvetica" w:hAnsi="Helvetica"/>
          <w:szCs w:val="24"/>
        </w:rPr>
        <w:t>vc</w:t>
      </w:r>
      <w:proofErr w:type="spellEnd"/>
      <w:r w:rsidR="005E2988" w:rsidRPr="00CB7115">
        <w:rPr>
          <w:rFonts w:ascii="Helvetica" w:hAnsi="Helvetica"/>
          <w:szCs w:val="24"/>
        </w:rPr>
        <w:t>,</w:t>
      </w:r>
      <w:r w:rsidR="003E618D" w:rsidRPr="00CB7115">
        <w:rPr>
          <w:rFonts w:ascii="Helvetica" w:hAnsi="Helvetica"/>
          <w:szCs w:val="24"/>
        </w:rPr>
        <w:t xml:space="preserve"> were lacking</w:t>
      </w:r>
      <w:r w:rsidR="00A61EB3" w:rsidRPr="00CB7115">
        <w:rPr>
          <w:rFonts w:ascii="Helvetica" w:hAnsi="Helvetica"/>
          <w:szCs w:val="24"/>
        </w:rPr>
        <w:t xml:space="preserve">.  </w:t>
      </w:r>
      <w:r w:rsidR="00F013FE" w:rsidRPr="00CB7115">
        <w:rPr>
          <w:rFonts w:ascii="Helvetica" w:hAnsi="Helvetica"/>
          <w:szCs w:val="24"/>
        </w:rPr>
        <w:t>Second, t</w:t>
      </w:r>
      <w:r w:rsidR="00B15F7D" w:rsidRPr="00CB7115">
        <w:rPr>
          <w:rFonts w:ascii="Helvetica" w:hAnsi="Helvetica"/>
          <w:szCs w:val="24"/>
        </w:rPr>
        <w:t>he sit</w:t>
      </w:r>
      <w:r w:rsidR="00334EF5" w:rsidRPr="00CB7115">
        <w:rPr>
          <w:rFonts w:ascii="Helvetica" w:hAnsi="Helvetica"/>
          <w:szCs w:val="24"/>
        </w:rPr>
        <w:t>e</w:t>
      </w:r>
      <w:r w:rsidR="00B15F7D" w:rsidRPr="00CB7115">
        <w:rPr>
          <w:rFonts w:ascii="Helvetica" w:hAnsi="Helvetica"/>
          <w:szCs w:val="24"/>
        </w:rPr>
        <w:t xml:space="preserve"> shared several characteristics (e.g., isolated population and vigorous chestnut growth) with sites in Michigan where American chestnuts were undergoing naturally occurring hypovirus</w:t>
      </w:r>
      <w:r w:rsidR="00243438" w:rsidRPr="00CB7115">
        <w:rPr>
          <w:rFonts w:ascii="Helvetica" w:hAnsi="Helvetica"/>
          <w:szCs w:val="24"/>
        </w:rPr>
        <w:t>-</w:t>
      </w:r>
      <w:r w:rsidR="0071364D" w:rsidRPr="00CB7115">
        <w:rPr>
          <w:rFonts w:ascii="Helvetica" w:hAnsi="Helvetica"/>
          <w:szCs w:val="24"/>
        </w:rPr>
        <w:t xml:space="preserve">associated </w:t>
      </w:r>
      <w:r w:rsidR="00B15F7D" w:rsidRPr="00CB7115">
        <w:rPr>
          <w:rFonts w:ascii="Helvetica" w:hAnsi="Helvetica"/>
          <w:szCs w:val="24"/>
        </w:rPr>
        <w:t>recovery (Day et al. 1977; Fulbright et al. 1983</w:t>
      </w:r>
      <w:r w:rsidR="00CD74AF" w:rsidRPr="00CB7115">
        <w:rPr>
          <w:rFonts w:ascii="Helvetica" w:hAnsi="Helvetica"/>
          <w:szCs w:val="24"/>
        </w:rPr>
        <w:t>)</w:t>
      </w:r>
      <w:r w:rsidR="00B15F7D" w:rsidRPr="00CB7115">
        <w:rPr>
          <w:rFonts w:ascii="Helvetica" w:hAnsi="Helvetica"/>
          <w:szCs w:val="24"/>
        </w:rPr>
        <w:t xml:space="preserve">, leading to the decision to use the site as a natural laboratory for the deployment of hypovirus. </w:t>
      </w:r>
      <w:r w:rsidR="00334EF5" w:rsidRPr="00CB7115">
        <w:rPr>
          <w:rFonts w:ascii="Helvetica" w:hAnsi="Helvetica"/>
          <w:szCs w:val="24"/>
        </w:rPr>
        <w:t>Cankers were</w:t>
      </w:r>
      <w:r w:rsidR="009C39F0" w:rsidRPr="00CB7115">
        <w:rPr>
          <w:rFonts w:ascii="Helvetica" w:hAnsi="Helvetica"/>
          <w:szCs w:val="24"/>
        </w:rPr>
        <w:t xml:space="preserve"> tre</w:t>
      </w:r>
      <w:r w:rsidR="00EB450D" w:rsidRPr="00CB7115">
        <w:rPr>
          <w:rFonts w:ascii="Helvetica" w:hAnsi="Helvetica"/>
          <w:szCs w:val="24"/>
        </w:rPr>
        <w:t xml:space="preserve">ated with </w:t>
      </w:r>
      <w:proofErr w:type="spellStart"/>
      <w:r w:rsidR="00EB450D" w:rsidRPr="00CB7115">
        <w:rPr>
          <w:rFonts w:ascii="Helvetica" w:hAnsi="Helvetica"/>
          <w:szCs w:val="24"/>
        </w:rPr>
        <w:t>hypoviruses</w:t>
      </w:r>
      <w:proofErr w:type="spellEnd"/>
      <w:r w:rsidR="00EB450D" w:rsidRPr="00CB7115">
        <w:rPr>
          <w:rFonts w:ascii="Helvetica" w:hAnsi="Helvetica"/>
          <w:szCs w:val="24"/>
        </w:rPr>
        <w:t xml:space="preserve"> from 1992 to 1997 and again from 2004 to </w:t>
      </w:r>
      <w:r w:rsidR="009C39F0" w:rsidRPr="00CB7115">
        <w:rPr>
          <w:rFonts w:ascii="Helvetica" w:hAnsi="Helvetica"/>
          <w:szCs w:val="24"/>
        </w:rPr>
        <w:t>201</w:t>
      </w:r>
      <w:r w:rsidR="003D2BCB" w:rsidRPr="00CB7115">
        <w:rPr>
          <w:rFonts w:ascii="Helvetica" w:hAnsi="Helvetica"/>
          <w:szCs w:val="24"/>
        </w:rPr>
        <w:t>4</w:t>
      </w:r>
      <w:r w:rsidR="009C39F0" w:rsidRPr="00CB7115">
        <w:rPr>
          <w:rFonts w:ascii="Helvetica" w:hAnsi="Helvetica"/>
          <w:szCs w:val="24"/>
        </w:rPr>
        <w:t xml:space="preserve">.  </w:t>
      </w:r>
      <w:r w:rsidR="0057310C" w:rsidRPr="00CB7115">
        <w:rPr>
          <w:rFonts w:ascii="Helvetica" w:hAnsi="Helvetica"/>
          <w:szCs w:val="24"/>
        </w:rPr>
        <w:t>Here, we</w:t>
      </w:r>
      <w:r w:rsidR="00B15F7D" w:rsidRPr="00CB7115">
        <w:rPr>
          <w:rFonts w:ascii="Helvetica" w:hAnsi="Helvetica"/>
          <w:szCs w:val="24"/>
        </w:rPr>
        <w:t xml:space="preserve"> </w:t>
      </w:r>
      <w:r w:rsidR="0057310C" w:rsidRPr="00CB7115">
        <w:rPr>
          <w:rFonts w:ascii="Helvetica" w:hAnsi="Helvetica"/>
          <w:szCs w:val="24"/>
        </w:rPr>
        <w:t>detail</w:t>
      </w:r>
      <w:r w:rsidR="00B15F7D" w:rsidRPr="00CB7115">
        <w:rPr>
          <w:rFonts w:ascii="Helvetica" w:hAnsi="Helvetica"/>
          <w:szCs w:val="24"/>
        </w:rPr>
        <w:t xml:space="preserve"> </w:t>
      </w:r>
      <w:r w:rsidR="009C39F0" w:rsidRPr="00CB7115">
        <w:rPr>
          <w:rFonts w:ascii="Helvetica" w:hAnsi="Helvetica"/>
          <w:szCs w:val="24"/>
        </w:rPr>
        <w:t>the results of deploying</w:t>
      </w:r>
      <w:r w:rsidR="00B15F7D" w:rsidRPr="00CB7115">
        <w:rPr>
          <w:rFonts w:ascii="Helvetica" w:hAnsi="Helvetica"/>
          <w:szCs w:val="24"/>
        </w:rPr>
        <w:t xml:space="preserve"> </w:t>
      </w:r>
      <w:proofErr w:type="spellStart"/>
      <w:r w:rsidR="00B15F7D" w:rsidRPr="00CB7115">
        <w:rPr>
          <w:rFonts w:ascii="Helvetica" w:hAnsi="Helvetica"/>
          <w:szCs w:val="24"/>
        </w:rPr>
        <w:t>hypovirus</w:t>
      </w:r>
      <w:r w:rsidR="0071364D" w:rsidRPr="00CB7115">
        <w:rPr>
          <w:rFonts w:ascii="Helvetica" w:hAnsi="Helvetica"/>
          <w:szCs w:val="24"/>
        </w:rPr>
        <w:t>es</w:t>
      </w:r>
      <w:proofErr w:type="spellEnd"/>
      <w:r w:rsidR="00B15F7D" w:rsidRPr="00CB7115">
        <w:rPr>
          <w:rFonts w:ascii="Helvetica" w:hAnsi="Helvetica"/>
          <w:szCs w:val="24"/>
        </w:rPr>
        <w:t xml:space="preserve"> in a portion of the West Salem stand where </w:t>
      </w:r>
      <w:r w:rsidR="00B15F7D" w:rsidRPr="00CB7115">
        <w:rPr>
          <w:rFonts w:ascii="Helvetica" w:hAnsi="Helvetica"/>
          <w:i/>
          <w:szCs w:val="24"/>
        </w:rPr>
        <w:t xml:space="preserve">C. </w:t>
      </w:r>
      <w:proofErr w:type="spellStart"/>
      <w:r w:rsidR="00B15F7D" w:rsidRPr="00CB7115">
        <w:rPr>
          <w:rFonts w:ascii="Helvetica" w:hAnsi="Helvetica"/>
          <w:i/>
          <w:szCs w:val="24"/>
        </w:rPr>
        <w:t>parasitica</w:t>
      </w:r>
      <w:proofErr w:type="spellEnd"/>
      <w:r w:rsidR="00B15F7D" w:rsidRPr="00CB7115">
        <w:rPr>
          <w:rFonts w:ascii="Helvetica" w:hAnsi="Helvetica"/>
          <w:szCs w:val="24"/>
        </w:rPr>
        <w:t xml:space="preserve"> infections originated (</w:t>
      </w:r>
      <w:r w:rsidR="0071364D" w:rsidRPr="00CB7115">
        <w:rPr>
          <w:rFonts w:ascii="Helvetica" w:hAnsi="Helvetica"/>
          <w:szCs w:val="24"/>
        </w:rPr>
        <w:t xml:space="preserve">hereafter </w:t>
      </w:r>
      <w:r w:rsidR="00F16F25" w:rsidRPr="00CB7115">
        <w:rPr>
          <w:rFonts w:ascii="Helvetica" w:hAnsi="Helvetica"/>
          <w:szCs w:val="24"/>
        </w:rPr>
        <w:t>referred to as the ‘Disease C</w:t>
      </w:r>
      <w:r w:rsidR="00B15F7D" w:rsidRPr="00CB7115">
        <w:rPr>
          <w:rFonts w:ascii="Helvetica" w:hAnsi="Helvetica"/>
          <w:szCs w:val="24"/>
        </w:rPr>
        <w:t>enter</w:t>
      </w:r>
      <w:r w:rsidR="00F16F25" w:rsidRPr="00CB7115">
        <w:rPr>
          <w:rFonts w:ascii="Helvetica" w:hAnsi="Helvetica"/>
          <w:szCs w:val="24"/>
        </w:rPr>
        <w:t>’</w:t>
      </w:r>
      <w:r w:rsidR="00B15F7D" w:rsidRPr="00CB7115">
        <w:rPr>
          <w:rFonts w:ascii="Helvetica" w:hAnsi="Helvetica"/>
          <w:szCs w:val="24"/>
        </w:rPr>
        <w:t>; Fig</w:t>
      </w:r>
      <w:r w:rsidR="00C70306" w:rsidRPr="00CB7115">
        <w:rPr>
          <w:rFonts w:ascii="Helvetica" w:hAnsi="Helvetica"/>
          <w:szCs w:val="24"/>
        </w:rPr>
        <w:t>.</w:t>
      </w:r>
      <w:r w:rsidR="00472CFB" w:rsidRPr="00CB7115">
        <w:rPr>
          <w:rFonts w:ascii="Helvetica" w:hAnsi="Helvetica"/>
          <w:szCs w:val="24"/>
        </w:rPr>
        <w:t xml:space="preserve"> 1), and concentrate</w:t>
      </w:r>
      <w:r w:rsidR="00B15F7D" w:rsidRPr="00CB7115">
        <w:rPr>
          <w:rFonts w:ascii="Helvetica" w:hAnsi="Helvetica"/>
          <w:szCs w:val="24"/>
        </w:rPr>
        <w:t xml:space="preserve"> on the acquisition of hypovirus within the </w:t>
      </w:r>
      <w:proofErr w:type="spellStart"/>
      <w:r w:rsidR="00B15F7D" w:rsidRPr="00CB7115">
        <w:rPr>
          <w:rFonts w:ascii="Helvetica" w:hAnsi="Helvetica"/>
          <w:szCs w:val="24"/>
        </w:rPr>
        <w:t>thallus</w:t>
      </w:r>
      <w:proofErr w:type="spellEnd"/>
      <w:r w:rsidR="00B15F7D" w:rsidRPr="00CB7115">
        <w:rPr>
          <w:rFonts w:ascii="Helvetica" w:hAnsi="Helvetica"/>
          <w:szCs w:val="24"/>
        </w:rPr>
        <w:t xml:space="preserve"> of </w:t>
      </w:r>
      <w:r w:rsidR="00B15F7D" w:rsidRPr="00CB7115">
        <w:rPr>
          <w:rFonts w:ascii="Helvetica" w:hAnsi="Helvetica"/>
          <w:i/>
          <w:szCs w:val="24"/>
        </w:rPr>
        <w:t xml:space="preserve">C. </w:t>
      </w:r>
      <w:proofErr w:type="spellStart"/>
      <w:r w:rsidR="00B15F7D" w:rsidRPr="00CB7115">
        <w:rPr>
          <w:rFonts w:ascii="Helvetica" w:hAnsi="Helvetica"/>
          <w:i/>
          <w:szCs w:val="24"/>
        </w:rPr>
        <w:t>parastica</w:t>
      </w:r>
      <w:proofErr w:type="spellEnd"/>
      <w:r w:rsidR="00B15F7D" w:rsidRPr="00CB7115">
        <w:rPr>
          <w:rFonts w:ascii="Helvetica" w:hAnsi="Helvetica"/>
          <w:szCs w:val="24"/>
        </w:rPr>
        <w:t xml:space="preserve"> </w:t>
      </w:r>
      <w:r w:rsidR="00472CFB" w:rsidRPr="00CB7115">
        <w:rPr>
          <w:rFonts w:ascii="Helvetica" w:hAnsi="Helvetica"/>
          <w:szCs w:val="24"/>
        </w:rPr>
        <w:t xml:space="preserve">in </w:t>
      </w:r>
      <w:r w:rsidR="00B15F7D" w:rsidRPr="00CB7115">
        <w:rPr>
          <w:rFonts w:ascii="Helvetica" w:hAnsi="Helvetica"/>
          <w:szCs w:val="24"/>
        </w:rPr>
        <w:t>cankers and the growth and survivorship of trees.</w:t>
      </w:r>
      <w:r w:rsidR="009C39F0" w:rsidRPr="00CB7115">
        <w:rPr>
          <w:rFonts w:ascii="Helvetica" w:hAnsi="Helvetica"/>
          <w:szCs w:val="24"/>
        </w:rPr>
        <w:t xml:space="preserve">  The </w:t>
      </w:r>
      <w:r w:rsidR="00F16F25" w:rsidRPr="00CB7115">
        <w:rPr>
          <w:rFonts w:ascii="Helvetica" w:hAnsi="Helvetica"/>
          <w:szCs w:val="24"/>
        </w:rPr>
        <w:t>major question</w:t>
      </w:r>
      <w:r w:rsidR="009C39F0" w:rsidRPr="00CB7115">
        <w:rPr>
          <w:rFonts w:ascii="Helvetica" w:hAnsi="Helvetica"/>
          <w:szCs w:val="24"/>
        </w:rPr>
        <w:t xml:space="preserve"> following </w:t>
      </w:r>
      <w:r w:rsidR="00CF34F6" w:rsidRPr="00CB7115">
        <w:rPr>
          <w:rFonts w:ascii="Helvetica" w:hAnsi="Helvetica"/>
          <w:szCs w:val="24"/>
        </w:rPr>
        <w:t>23</w:t>
      </w:r>
      <w:r w:rsidR="009C39F0" w:rsidRPr="00CB7115">
        <w:rPr>
          <w:rFonts w:ascii="Helvetica" w:hAnsi="Helvetica"/>
          <w:szCs w:val="24"/>
        </w:rPr>
        <w:t xml:space="preserve"> years of annual </w:t>
      </w:r>
      <w:r w:rsidR="003E618D" w:rsidRPr="00CB7115">
        <w:rPr>
          <w:rFonts w:ascii="Helvetica" w:hAnsi="Helvetica"/>
          <w:szCs w:val="24"/>
        </w:rPr>
        <w:t>treatment/</w:t>
      </w:r>
      <w:r w:rsidR="009C39F0" w:rsidRPr="00CB7115">
        <w:rPr>
          <w:rFonts w:ascii="Helvetica" w:hAnsi="Helvetica"/>
          <w:szCs w:val="24"/>
        </w:rPr>
        <w:t>assessment</w:t>
      </w:r>
      <w:r w:rsidR="003E618D" w:rsidRPr="00CB7115">
        <w:rPr>
          <w:rFonts w:ascii="Helvetica" w:hAnsi="Helvetica"/>
          <w:szCs w:val="24"/>
        </w:rPr>
        <w:t xml:space="preserve"> is</w:t>
      </w:r>
      <w:r w:rsidR="009C39F0" w:rsidRPr="00CB7115">
        <w:rPr>
          <w:rFonts w:ascii="Helvetica" w:hAnsi="Helvetica"/>
          <w:szCs w:val="24"/>
        </w:rPr>
        <w:t xml:space="preserve"> </w:t>
      </w:r>
      <w:proofErr w:type="gramStart"/>
      <w:r w:rsidR="009C39F0" w:rsidRPr="00CB7115">
        <w:rPr>
          <w:rFonts w:ascii="Helvetica" w:hAnsi="Helvetica"/>
          <w:szCs w:val="24"/>
        </w:rPr>
        <w:t>are</w:t>
      </w:r>
      <w:proofErr w:type="gramEnd"/>
      <w:r w:rsidR="009C39F0" w:rsidRPr="00CB7115">
        <w:rPr>
          <w:rFonts w:ascii="Helvetica" w:hAnsi="Helvetica"/>
          <w:szCs w:val="24"/>
        </w:rPr>
        <w:t xml:space="preserve"> chestnut trees in the </w:t>
      </w:r>
      <w:r w:rsidR="003E618D" w:rsidRPr="00CB7115">
        <w:rPr>
          <w:rFonts w:ascii="Helvetica" w:hAnsi="Helvetica"/>
          <w:szCs w:val="24"/>
        </w:rPr>
        <w:t>area</w:t>
      </w:r>
      <w:r w:rsidR="009C39F0" w:rsidRPr="00CB7115">
        <w:rPr>
          <w:rFonts w:ascii="Helvetica" w:hAnsi="Helvetica"/>
          <w:szCs w:val="24"/>
        </w:rPr>
        <w:t xml:space="preserve"> of the disease </w:t>
      </w:r>
      <w:r w:rsidR="003E618D" w:rsidRPr="00CB7115">
        <w:rPr>
          <w:rFonts w:ascii="Helvetica" w:hAnsi="Helvetica"/>
          <w:szCs w:val="24"/>
        </w:rPr>
        <w:t xml:space="preserve">focus </w:t>
      </w:r>
      <w:r w:rsidR="009C39F0" w:rsidRPr="00CB7115">
        <w:rPr>
          <w:rFonts w:ascii="Helvetica" w:hAnsi="Helvetica"/>
          <w:szCs w:val="24"/>
        </w:rPr>
        <w:t>recovering from blight</w:t>
      </w:r>
      <w:r w:rsidR="005E2988" w:rsidRPr="00CB7115">
        <w:rPr>
          <w:rFonts w:ascii="Helvetica" w:hAnsi="Helvetica"/>
          <w:szCs w:val="24"/>
        </w:rPr>
        <w:t>, and if so,</w:t>
      </w:r>
      <w:r w:rsidR="009C39F0" w:rsidRPr="00CB7115">
        <w:rPr>
          <w:rFonts w:ascii="Helvetica" w:hAnsi="Helvetica"/>
          <w:szCs w:val="24"/>
        </w:rPr>
        <w:t xml:space="preserve"> to </w:t>
      </w:r>
      <w:r w:rsidR="005E2988" w:rsidRPr="00CB7115">
        <w:rPr>
          <w:rFonts w:ascii="Helvetica" w:hAnsi="Helvetica"/>
          <w:szCs w:val="24"/>
        </w:rPr>
        <w:t>what extent</w:t>
      </w:r>
      <w:r w:rsidR="003E618D" w:rsidRPr="00CB7115">
        <w:rPr>
          <w:rFonts w:ascii="Helvetica" w:hAnsi="Helvetica"/>
          <w:szCs w:val="24"/>
        </w:rPr>
        <w:t>?</w:t>
      </w:r>
      <w:r w:rsidR="009C39F0" w:rsidRPr="00CB7115">
        <w:rPr>
          <w:rFonts w:ascii="Helvetica" w:hAnsi="Helvetica"/>
          <w:szCs w:val="24"/>
        </w:rPr>
        <w:t xml:space="preserve"> </w:t>
      </w:r>
    </w:p>
    <w:p w14:paraId="35E1D589" w14:textId="5D0AEA23" w:rsidR="00C46B89" w:rsidRPr="00CB7115" w:rsidRDefault="00C46B89" w:rsidP="006F5FEB">
      <w:pPr>
        <w:pStyle w:val="Heading1"/>
        <w:tabs>
          <w:tab w:val="left" w:pos="8460"/>
        </w:tabs>
        <w:spacing w:line="480" w:lineRule="auto"/>
        <w:ind w:right="90"/>
        <w:jc w:val="center"/>
        <w:rPr>
          <w:rFonts w:ascii="Helvetica" w:hAnsi="Helvetica"/>
          <w:caps/>
          <w:szCs w:val="24"/>
        </w:rPr>
      </w:pPr>
      <w:r w:rsidRPr="00CB7115">
        <w:rPr>
          <w:rFonts w:ascii="Helvetica" w:hAnsi="Helvetica"/>
          <w:caps/>
          <w:szCs w:val="24"/>
        </w:rPr>
        <w:t>Materials</w:t>
      </w:r>
      <w:r w:rsidR="00524740" w:rsidRPr="00CB7115">
        <w:rPr>
          <w:rFonts w:ascii="Helvetica" w:hAnsi="Helvetica"/>
          <w:caps/>
          <w:szCs w:val="24"/>
        </w:rPr>
        <w:t xml:space="preserve"> and Methods </w:t>
      </w:r>
    </w:p>
    <w:p w14:paraId="2898A5C1" w14:textId="366EEF58" w:rsidR="008804EC" w:rsidRPr="00CB7115" w:rsidRDefault="0071066D" w:rsidP="006F5FEB">
      <w:pPr>
        <w:spacing w:line="480" w:lineRule="auto"/>
        <w:ind w:firstLine="720"/>
        <w:rPr>
          <w:rFonts w:ascii="Helvetica" w:hAnsi="Helvetica"/>
          <w:szCs w:val="24"/>
        </w:rPr>
      </w:pPr>
      <w:r w:rsidRPr="00CB7115">
        <w:rPr>
          <w:rFonts w:ascii="Helvetica" w:hAnsi="Helvetica"/>
          <w:b/>
          <w:i/>
          <w:szCs w:val="24"/>
        </w:rPr>
        <w:t xml:space="preserve">C. </w:t>
      </w:r>
      <w:proofErr w:type="spellStart"/>
      <w:r w:rsidRPr="00CB7115">
        <w:rPr>
          <w:rFonts w:ascii="Helvetica" w:hAnsi="Helvetica"/>
          <w:b/>
          <w:i/>
          <w:szCs w:val="24"/>
        </w:rPr>
        <w:t>parasitica</w:t>
      </w:r>
      <w:proofErr w:type="spellEnd"/>
      <w:r w:rsidRPr="00CB7115">
        <w:rPr>
          <w:rFonts w:ascii="Helvetica" w:hAnsi="Helvetica"/>
          <w:b/>
          <w:szCs w:val="24"/>
        </w:rPr>
        <w:t xml:space="preserve"> </w:t>
      </w:r>
      <w:proofErr w:type="spellStart"/>
      <w:r w:rsidRPr="00CB7115">
        <w:rPr>
          <w:rFonts w:ascii="Helvetica" w:hAnsi="Helvetica"/>
          <w:b/>
          <w:szCs w:val="24"/>
        </w:rPr>
        <w:t>hypoviru</w:t>
      </w:r>
      <w:r w:rsidR="00184AF2" w:rsidRPr="00CB7115">
        <w:rPr>
          <w:rFonts w:ascii="Helvetica" w:hAnsi="Helvetica"/>
          <w:b/>
          <w:szCs w:val="24"/>
        </w:rPr>
        <w:t>lent</w:t>
      </w:r>
      <w:proofErr w:type="spellEnd"/>
      <w:r w:rsidR="00184AF2" w:rsidRPr="00CB7115">
        <w:rPr>
          <w:rFonts w:ascii="Helvetica" w:hAnsi="Helvetica"/>
          <w:b/>
          <w:szCs w:val="24"/>
        </w:rPr>
        <w:t xml:space="preserve"> </w:t>
      </w:r>
      <w:r w:rsidRPr="00CB7115">
        <w:rPr>
          <w:rFonts w:ascii="Helvetica" w:hAnsi="Helvetica"/>
          <w:b/>
          <w:szCs w:val="24"/>
        </w:rPr>
        <w:t>strains</w:t>
      </w:r>
      <w:r w:rsidR="00E40605" w:rsidRPr="00CB7115">
        <w:rPr>
          <w:rFonts w:ascii="Helvetica" w:hAnsi="Helvetica"/>
          <w:b/>
          <w:szCs w:val="24"/>
        </w:rPr>
        <w:t>.</w:t>
      </w:r>
      <w:r w:rsidR="00E40605" w:rsidRPr="00CB7115">
        <w:rPr>
          <w:rFonts w:ascii="Helvetica" w:hAnsi="Helvetica"/>
          <w:szCs w:val="24"/>
        </w:rPr>
        <w:t xml:space="preserve">   </w:t>
      </w:r>
      <w:r w:rsidRPr="00CB7115">
        <w:rPr>
          <w:rFonts w:ascii="Helvetica" w:hAnsi="Helvetica"/>
          <w:szCs w:val="24"/>
        </w:rPr>
        <w:t xml:space="preserve">Several </w:t>
      </w:r>
      <w:proofErr w:type="spellStart"/>
      <w:r w:rsidRPr="00CB7115">
        <w:rPr>
          <w:rFonts w:ascii="Helvetica" w:hAnsi="Helvetica"/>
          <w:szCs w:val="24"/>
        </w:rPr>
        <w:t>hypoviruses</w:t>
      </w:r>
      <w:proofErr w:type="spellEnd"/>
      <w:r w:rsidRPr="00CB7115">
        <w:rPr>
          <w:rFonts w:ascii="Helvetica" w:hAnsi="Helvetica"/>
          <w:szCs w:val="24"/>
        </w:rPr>
        <w:t xml:space="preserve"> were available</w:t>
      </w:r>
      <w:r w:rsidR="00437776" w:rsidRPr="00CB7115">
        <w:rPr>
          <w:rFonts w:ascii="Helvetica" w:hAnsi="Helvetica"/>
          <w:szCs w:val="24"/>
        </w:rPr>
        <w:t xml:space="preserve"> as potential biological control agents</w:t>
      </w:r>
      <w:r w:rsidRPr="00CB7115">
        <w:rPr>
          <w:rFonts w:ascii="Helvetica" w:hAnsi="Helvetica"/>
          <w:szCs w:val="24"/>
        </w:rPr>
        <w:t xml:space="preserve">, each imparting different effects on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i/>
          <w:szCs w:val="24"/>
        </w:rPr>
        <w:t xml:space="preserve"> </w:t>
      </w:r>
      <w:r w:rsidRPr="00CB7115">
        <w:rPr>
          <w:rFonts w:ascii="Helvetica" w:hAnsi="Helvetica"/>
          <w:szCs w:val="24"/>
        </w:rPr>
        <w:t>(Hillman et al</w:t>
      </w:r>
      <w:r w:rsidRPr="00CB7115">
        <w:rPr>
          <w:rFonts w:ascii="Helvetica" w:hAnsi="Helvetica"/>
          <w:i/>
          <w:szCs w:val="24"/>
        </w:rPr>
        <w:t>.</w:t>
      </w:r>
      <w:r w:rsidRPr="00CB7115">
        <w:rPr>
          <w:rFonts w:ascii="Helvetica" w:hAnsi="Helvetica"/>
          <w:szCs w:val="24"/>
        </w:rPr>
        <w:t xml:space="preserve"> 2000). The decision was </w:t>
      </w:r>
      <w:r w:rsidRPr="00CB7115" w:rsidDel="00231A04">
        <w:rPr>
          <w:rFonts w:ascii="Helvetica" w:hAnsi="Helvetica"/>
          <w:szCs w:val="24"/>
        </w:rPr>
        <w:t>made to use a hypovirus</w:t>
      </w:r>
      <w:r w:rsidR="007759B1" w:rsidRPr="00CB7115">
        <w:rPr>
          <w:rFonts w:ascii="Helvetica" w:hAnsi="Helvetica"/>
          <w:szCs w:val="24"/>
        </w:rPr>
        <w:t>,</w:t>
      </w:r>
      <w:r w:rsidRPr="00CB7115" w:rsidDel="00231A04">
        <w:rPr>
          <w:rFonts w:ascii="Helvetica" w:hAnsi="Helvetica"/>
          <w:szCs w:val="24"/>
        </w:rPr>
        <w:t xml:space="preserve"> </w:t>
      </w:r>
      <w:proofErr w:type="spellStart"/>
      <w:r w:rsidR="00743F98" w:rsidRPr="00CB7115">
        <w:rPr>
          <w:rFonts w:ascii="Helvetica" w:hAnsi="Helvetica"/>
          <w:i/>
          <w:szCs w:val="24"/>
        </w:rPr>
        <w:t>Cryphonectria</w:t>
      </w:r>
      <w:proofErr w:type="spellEnd"/>
      <w:r w:rsidR="00743F98" w:rsidRPr="00CB7115">
        <w:rPr>
          <w:rFonts w:ascii="Helvetica" w:hAnsi="Helvetica"/>
          <w:szCs w:val="24"/>
        </w:rPr>
        <w:t xml:space="preserve"> hypovirus 3</w:t>
      </w:r>
      <w:r w:rsidR="00FD577E" w:rsidRPr="00CB7115">
        <w:rPr>
          <w:rFonts w:ascii="Helvetica" w:hAnsi="Helvetica"/>
          <w:szCs w:val="24"/>
        </w:rPr>
        <w:t xml:space="preserve"> (CHV 3)</w:t>
      </w:r>
      <w:r w:rsidR="00472CFB" w:rsidRPr="00CB7115">
        <w:rPr>
          <w:rFonts w:ascii="Helvetica" w:hAnsi="Helvetica"/>
          <w:szCs w:val="24"/>
        </w:rPr>
        <w:t>,</w:t>
      </w:r>
      <w:r w:rsidRPr="00CB7115" w:rsidDel="00231A04">
        <w:rPr>
          <w:rFonts w:ascii="Helvetica" w:hAnsi="Helvetica"/>
          <w:szCs w:val="24"/>
        </w:rPr>
        <w:t xml:space="preserve"> from Manistee County, Michigan (</w:t>
      </w:r>
      <w:r w:rsidR="00743F98" w:rsidRPr="00CB7115">
        <w:rPr>
          <w:rFonts w:ascii="Helvetica" w:hAnsi="Helvetica"/>
          <w:szCs w:val="24"/>
        </w:rPr>
        <w:t xml:space="preserve">designated </w:t>
      </w:r>
      <w:r w:rsidRPr="00CB7115" w:rsidDel="00231A04">
        <w:rPr>
          <w:rFonts w:ascii="Helvetica" w:hAnsi="Helvetica"/>
          <w:szCs w:val="24"/>
        </w:rPr>
        <w:t>COLI) (</w:t>
      </w:r>
      <w:r w:rsidRPr="00CB7115">
        <w:rPr>
          <w:rFonts w:ascii="Helvetica" w:hAnsi="Helvetica"/>
          <w:szCs w:val="24"/>
        </w:rPr>
        <w:t xml:space="preserve">Fulbright et al. 1983; </w:t>
      </w:r>
      <w:proofErr w:type="spellStart"/>
      <w:r w:rsidRPr="00CB7115" w:rsidDel="00231A04">
        <w:rPr>
          <w:rFonts w:ascii="Helvetica" w:hAnsi="Helvetica"/>
          <w:szCs w:val="24"/>
        </w:rPr>
        <w:t>Peever</w:t>
      </w:r>
      <w:proofErr w:type="spellEnd"/>
      <w:r w:rsidRPr="00CB7115" w:rsidDel="00231A04">
        <w:rPr>
          <w:rFonts w:ascii="Helvetica" w:hAnsi="Helvetica"/>
          <w:szCs w:val="24"/>
        </w:rPr>
        <w:t xml:space="preserve"> et al. 1997)</w:t>
      </w:r>
      <w:r w:rsidRPr="00CB7115">
        <w:rPr>
          <w:rFonts w:ascii="Helvetica" w:hAnsi="Helvetica"/>
          <w:szCs w:val="24"/>
        </w:rPr>
        <w:t xml:space="preserve"> for two reasons.  </w:t>
      </w:r>
      <w:proofErr w:type="gramStart"/>
      <w:r w:rsidRPr="00CB7115">
        <w:rPr>
          <w:rFonts w:ascii="Helvetica" w:hAnsi="Helvetica"/>
          <w:szCs w:val="24"/>
        </w:rPr>
        <w:t xml:space="preserve">First, </w:t>
      </w:r>
      <w:r w:rsidR="00D719CE" w:rsidRPr="00CB7115">
        <w:rPr>
          <w:rFonts w:ascii="Helvetica" w:hAnsi="Helvetica"/>
          <w:szCs w:val="24"/>
        </w:rPr>
        <w:t xml:space="preserve"> </w:t>
      </w:r>
      <w:r w:rsidRPr="00CB7115">
        <w:rPr>
          <w:rFonts w:ascii="Helvetica" w:hAnsi="Helvetica"/>
          <w:szCs w:val="24"/>
        </w:rPr>
        <w:t>COLI</w:t>
      </w:r>
      <w:proofErr w:type="gramEnd"/>
      <w:r w:rsidRPr="00CB7115">
        <w:rPr>
          <w:rFonts w:ascii="Helvetica" w:hAnsi="Helvetica"/>
          <w:szCs w:val="24"/>
        </w:rPr>
        <w:t xml:space="preserve"> was associated with recovery of American chestnut populations in Michigan, and second, there were fewer restrictions associated with obtaining state and federal approval for the release of a hypovirus from </w:t>
      </w:r>
      <w:r w:rsidRPr="00CB7115">
        <w:rPr>
          <w:rFonts w:ascii="Helvetica" w:hAnsi="Helvetica"/>
          <w:szCs w:val="24"/>
        </w:rPr>
        <w:lastRenderedPageBreak/>
        <w:t xml:space="preserve">North American.  </w:t>
      </w:r>
      <w:r w:rsidR="005C7CCA" w:rsidRPr="00CB7115">
        <w:rPr>
          <w:rFonts w:ascii="Helvetica" w:hAnsi="Helvetica"/>
          <w:szCs w:val="24"/>
        </w:rPr>
        <w:t xml:space="preserve">As discussed below, COLI did not spread well within the West Salem stand, and </w:t>
      </w:r>
      <w:r w:rsidR="00472CFB" w:rsidRPr="00CB7115">
        <w:rPr>
          <w:rFonts w:ascii="Helvetica" w:hAnsi="Helvetica"/>
          <w:szCs w:val="24"/>
        </w:rPr>
        <w:t xml:space="preserve">a </w:t>
      </w:r>
      <w:r w:rsidR="005C7CCA" w:rsidRPr="00CB7115">
        <w:rPr>
          <w:rFonts w:ascii="Helvetica" w:hAnsi="Helvetica"/>
          <w:szCs w:val="24"/>
        </w:rPr>
        <w:t xml:space="preserve">second hypovirus designated EURO7 was </w:t>
      </w:r>
      <w:r w:rsidR="009725BF" w:rsidRPr="00CB7115">
        <w:rPr>
          <w:rFonts w:ascii="Helvetica" w:hAnsi="Helvetica"/>
          <w:szCs w:val="24"/>
        </w:rPr>
        <w:t xml:space="preserve">deployed </w:t>
      </w:r>
      <w:r w:rsidR="005C7CCA" w:rsidRPr="00CB7115">
        <w:rPr>
          <w:rFonts w:ascii="Helvetica" w:hAnsi="Helvetica"/>
          <w:szCs w:val="24"/>
        </w:rPr>
        <w:t>starting in 199</w:t>
      </w:r>
      <w:r w:rsidR="00E72306" w:rsidRPr="00CB7115">
        <w:rPr>
          <w:rFonts w:ascii="Helvetica" w:hAnsi="Helvetica"/>
          <w:szCs w:val="24"/>
        </w:rPr>
        <w:t>5.</w:t>
      </w:r>
      <w:r w:rsidR="005C7CCA" w:rsidRPr="00CB7115">
        <w:rPr>
          <w:rFonts w:ascii="Helvetica" w:hAnsi="Helvetica"/>
          <w:szCs w:val="24"/>
        </w:rPr>
        <w:t xml:space="preserve">  </w:t>
      </w:r>
      <w:r w:rsidR="00555673" w:rsidRPr="00CB7115">
        <w:rPr>
          <w:rFonts w:ascii="Helvetica" w:hAnsi="Helvetica"/>
          <w:szCs w:val="24"/>
        </w:rPr>
        <w:t>The fungal st</w:t>
      </w:r>
      <w:r w:rsidR="00C41904" w:rsidRPr="00CB7115">
        <w:rPr>
          <w:rFonts w:ascii="Helvetica" w:hAnsi="Helvetica"/>
          <w:szCs w:val="24"/>
        </w:rPr>
        <w:t xml:space="preserve">rains and </w:t>
      </w:r>
      <w:proofErr w:type="spellStart"/>
      <w:r w:rsidR="00C41904" w:rsidRPr="00CB7115">
        <w:rPr>
          <w:rFonts w:ascii="Helvetica" w:hAnsi="Helvetica"/>
          <w:szCs w:val="24"/>
        </w:rPr>
        <w:t>hypoviruses</w:t>
      </w:r>
      <w:proofErr w:type="spellEnd"/>
      <w:r w:rsidR="00C41904" w:rsidRPr="00CB7115">
        <w:rPr>
          <w:rFonts w:ascii="Helvetica" w:hAnsi="Helvetica"/>
          <w:szCs w:val="24"/>
        </w:rPr>
        <w:t xml:space="preserve"> used in this study are described in </w:t>
      </w:r>
      <w:r w:rsidR="00472CFB" w:rsidRPr="00CB7115">
        <w:rPr>
          <w:rFonts w:ascii="Helvetica" w:hAnsi="Helvetica"/>
          <w:szCs w:val="24"/>
        </w:rPr>
        <w:t xml:space="preserve">Supplementary </w:t>
      </w:r>
      <w:r w:rsidR="00C41904" w:rsidRPr="00CB7115">
        <w:rPr>
          <w:rFonts w:ascii="Helvetica" w:hAnsi="Helvetica"/>
          <w:szCs w:val="24"/>
        </w:rPr>
        <w:t xml:space="preserve">Table </w:t>
      </w:r>
      <w:r w:rsidR="00472CFB" w:rsidRPr="00CB7115">
        <w:rPr>
          <w:rFonts w:ascii="Helvetica" w:hAnsi="Helvetica"/>
          <w:szCs w:val="24"/>
        </w:rPr>
        <w:t>S</w:t>
      </w:r>
      <w:r w:rsidR="00C41904" w:rsidRPr="00CB7115">
        <w:rPr>
          <w:rFonts w:ascii="Helvetica" w:hAnsi="Helvetica"/>
          <w:szCs w:val="24"/>
        </w:rPr>
        <w:t>1.</w:t>
      </w:r>
    </w:p>
    <w:p w14:paraId="2F43FA43" w14:textId="28F4516F" w:rsidR="00D96114" w:rsidRPr="00CB7115" w:rsidRDefault="006D0750" w:rsidP="006F5FEB">
      <w:pPr>
        <w:spacing w:line="480" w:lineRule="auto"/>
        <w:ind w:firstLine="720"/>
        <w:rPr>
          <w:rFonts w:ascii="Helvetica" w:hAnsi="Helvetica"/>
          <w:szCs w:val="24"/>
        </w:rPr>
      </w:pPr>
      <w:r w:rsidRPr="00CB7115">
        <w:rPr>
          <w:rFonts w:ascii="Helvetica" w:hAnsi="Helvetica"/>
          <w:b/>
          <w:szCs w:val="24"/>
        </w:rPr>
        <w:t xml:space="preserve">Hypovirus transmission into West Salem </w:t>
      </w:r>
      <w:r w:rsidR="00472CFB" w:rsidRPr="00CB7115">
        <w:rPr>
          <w:rFonts w:ascii="Helvetica" w:hAnsi="Helvetica"/>
          <w:b/>
          <w:i/>
          <w:szCs w:val="24"/>
        </w:rPr>
        <w:t xml:space="preserve">C. </w:t>
      </w:r>
      <w:proofErr w:type="spellStart"/>
      <w:r w:rsidR="00472CFB" w:rsidRPr="00CB7115">
        <w:rPr>
          <w:rFonts w:ascii="Helvetica" w:hAnsi="Helvetica"/>
          <w:b/>
          <w:i/>
          <w:szCs w:val="24"/>
        </w:rPr>
        <w:t>parasitica</w:t>
      </w:r>
      <w:proofErr w:type="spellEnd"/>
      <w:r w:rsidR="00472CFB" w:rsidRPr="00CB7115">
        <w:rPr>
          <w:rFonts w:ascii="Helvetica" w:hAnsi="Helvetica"/>
          <w:b/>
          <w:szCs w:val="24"/>
        </w:rPr>
        <w:t xml:space="preserve"> </w:t>
      </w:r>
      <w:r w:rsidRPr="00CB7115">
        <w:rPr>
          <w:rFonts w:ascii="Helvetica" w:hAnsi="Helvetica"/>
          <w:b/>
          <w:szCs w:val="24"/>
        </w:rPr>
        <w:t>genetic backgrounds.</w:t>
      </w:r>
      <w:r w:rsidR="00421FAF" w:rsidRPr="00CB7115">
        <w:rPr>
          <w:rFonts w:ascii="Helvetica" w:hAnsi="Helvetica"/>
          <w:szCs w:val="24"/>
        </w:rPr>
        <w:t xml:space="preserve">  </w:t>
      </w:r>
      <w:r w:rsidR="002273FB" w:rsidRPr="00CB7115">
        <w:rPr>
          <w:rFonts w:ascii="Helvetica" w:hAnsi="Helvetica"/>
          <w:szCs w:val="24"/>
        </w:rPr>
        <w:t>T</w:t>
      </w:r>
      <w:r w:rsidR="00C80222" w:rsidRPr="00CB7115">
        <w:rPr>
          <w:rFonts w:ascii="Helvetica" w:hAnsi="Helvetica"/>
          <w:szCs w:val="24"/>
        </w:rPr>
        <w:t xml:space="preserve">he hypovirus </w:t>
      </w:r>
      <w:r w:rsidR="00743F98" w:rsidRPr="00CB7115">
        <w:rPr>
          <w:rFonts w:ascii="Helvetica" w:hAnsi="Helvetica"/>
          <w:szCs w:val="24"/>
        </w:rPr>
        <w:t>COLI</w:t>
      </w:r>
      <w:r w:rsidR="00C80222" w:rsidRPr="00CB7115">
        <w:rPr>
          <w:rFonts w:ascii="Helvetica" w:hAnsi="Helvetica"/>
          <w:szCs w:val="24"/>
        </w:rPr>
        <w:t xml:space="preserve"> was </w:t>
      </w:r>
      <w:r w:rsidR="00455F9C" w:rsidRPr="00CB7115">
        <w:rPr>
          <w:rFonts w:ascii="Helvetica" w:hAnsi="Helvetica"/>
          <w:szCs w:val="24"/>
        </w:rPr>
        <w:t xml:space="preserve">successfully </w:t>
      </w:r>
      <w:r w:rsidR="00C80222" w:rsidRPr="00CB7115">
        <w:rPr>
          <w:rFonts w:ascii="Helvetica" w:hAnsi="Helvetica"/>
          <w:szCs w:val="24"/>
        </w:rPr>
        <w:t xml:space="preserve">transmitted to </w:t>
      </w:r>
      <w:r w:rsidR="00BE16D5" w:rsidRPr="00CB7115">
        <w:rPr>
          <w:rFonts w:ascii="Helvetica" w:hAnsi="Helvetica"/>
          <w:szCs w:val="24"/>
        </w:rPr>
        <w:t>vegetative compatibility (</w:t>
      </w:r>
      <w:proofErr w:type="spellStart"/>
      <w:r w:rsidR="00BE16D5" w:rsidRPr="00CB7115">
        <w:rPr>
          <w:rFonts w:ascii="Helvetica" w:hAnsi="Helvetica"/>
          <w:szCs w:val="24"/>
        </w:rPr>
        <w:t>vc</w:t>
      </w:r>
      <w:proofErr w:type="spellEnd"/>
      <w:r w:rsidR="00BE16D5" w:rsidRPr="00CB7115">
        <w:rPr>
          <w:rFonts w:ascii="Helvetica" w:hAnsi="Helvetica"/>
          <w:szCs w:val="24"/>
        </w:rPr>
        <w:t xml:space="preserve">) type </w:t>
      </w:r>
      <w:r w:rsidR="00C80222" w:rsidRPr="00CB7115">
        <w:rPr>
          <w:rFonts w:ascii="Helvetica" w:hAnsi="Helvetica"/>
          <w:szCs w:val="24"/>
        </w:rPr>
        <w:t>WS-1</w:t>
      </w:r>
      <w:r w:rsidR="00455F9C" w:rsidRPr="00CB7115">
        <w:rPr>
          <w:rFonts w:ascii="Helvetica" w:hAnsi="Helvetica"/>
          <w:szCs w:val="24"/>
        </w:rPr>
        <w:t xml:space="preserve"> when </w:t>
      </w:r>
      <w:r w:rsidR="00093C5D" w:rsidRPr="00CB7115">
        <w:rPr>
          <w:rFonts w:ascii="Helvetica" w:hAnsi="Helvetica"/>
          <w:szCs w:val="24"/>
        </w:rPr>
        <w:t>a COLI-containing strain and a hypovirus-free WS-1 strain</w:t>
      </w:r>
      <w:r w:rsidR="00353368" w:rsidRPr="00CB7115">
        <w:rPr>
          <w:rFonts w:ascii="Helvetica" w:hAnsi="Helvetica"/>
          <w:szCs w:val="24"/>
        </w:rPr>
        <w:t xml:space="preserve"> </w:t>
      </w:r>
      <w:r w:rsidR="00F5631A" w:rsidRPr="00CB7115">
        <w:rPr>
          <w:rFonts w:ascii="Helvetica" w:hAnsi="Helvetica"/>
          <w:szCs w:val="24"/>
        </w:rPr>
        <w:t xml:space="preserve">were co-inoculated </w:t>
      </w:r>
      <w:r w:rsidR="00610856" w:rsidRPr="00CB7115">
        <w:rPr>
          <w:rFonts w:ascii="Helvetica" w:hAnsi="Helvetica"/>
          <w:szCs w:val="24"/>
        </w:rPr>
        <w:t xml:space="preserve">side-by-side </w:t>
      </w:r>
      <w:r w:rsidR="00437776" w:rsidRPr="00CB7115">
        <w:rPr>
          <w:rFonts w:ascii="Helvetica" w:hAnsi="Helvetica"/>
          <w:szCs w:val="24"/>
        </w:rPr>
        <w:t xml:space="preserve">on </w:t>
      </w:r>
      <w:r w:rsidR="00FF2DF8" w:rsidRPr="00CB7115">
        <w:rPr>
          <w:rFonts w:ascii="Helvetica" w:hAnsi="Helvetica"/>
          <w:szCs w:val="24"/>
        </w:rPr>
        <w:t xml:space="preserve">excised </w:t>
      </w:r>
      <w:r w:rsidR="00437776" w:rsidRPr="00CB7115">
        <w:rPr>
          <w:rFonts w:ascii="Helvetica" w:hAnsi="Helvetica"/>
          <w:szCs w:val="24"/>
        </w:rPr>
        <w:t>stems</w:t>
      </w:r>
      <w:r w:rsidR="00FF2DF8" w:rsidRPr="00CB7115">
        <w:rPr>
          <w:rFonts w:ascii="Helvetica" w:hAnsi="Helvetica"/>
          <w:szCs w:val="24"/>
        </w:rPr>
        <w:t xml:space="preserve"> of </w:t>
      </w:r>
      <w:r w:rsidR="00FF2DF8" w:rsidRPr="00CB7115">
        <w:rPr>
          <w:rFonts w:ascii="Helvetica" w:hAnsi="Helvetica"/>
          <w:i/>
          <w:szCs w:val="24"/>
        </w:rPr>
        <w:t xml:space="preserve">C. </w:t>
      </w:r>
      <w:proofErr w:type="spellStart"/>
      <w:r w:rsidR="00FF2DF8" w:rsidRPr="00CB7115">
        <w:rPr>
          <w:rFonts w:ascii="Helvetica" w:hAnsi="Helvetica"/>
          <w:i/>
          <w:szCs w:val="24"/>
        </w:rPr>
        <w:t>dentata</w:t>
      </w:r>
      <w:proofErr w:type="spellEnd"/>
      <w:r w:rsidR="00455F9C" w:rsidRPr="00CB7115">
        <w:rPr>
          <w:rFonts w:ascii="Helvetica" w:hAnsi="Helvetica"/>
          <w:szCs w:val="24"/>
        </w:rPr>
        <w:t xml:space="preserve">.  </w:t>
      </w:r>
      <w:r w:rsidR="002257BC" w:rsidRPr="00CB7115">
        <w:rPr>
          <w:rFonts w:ascii="Helvetica" w:hAnsi="Helvetica"/>
          <w:szCs w:val="24"/>
        </w:rPr>
        <w:t>Presumptive WS-1</w:t>
      </w:r>
      <w:r w:rsidR="00463C2E" w:rsidRPr="00CB7115">
        <w:rPr>
          <w:rFonts w:ascii="Helvetica" w:hAnsi="Helvetica"/>
          <w:szCs w:val="24"/>
        </w:rPr>
        <w:t xml:space="preserve"> (</w:t>
      </w:r>
      <w:r w:rsidR="002257BC" w:rsidRPr="00CB7115">
        <w:rPr>
          <w:rFonts w:ascii="Helvetica" w:hAnsi="Helvetica"/>
          <w:szCs w:val="24"/>
        </w:rPr>
        <w:t>COLI</w:t>
      </w:r>
      <w:r w:rsidR="00463C2E" w:rsidRPr="00CB7115">
        <w:rPr>
          <w:rFonts w:ascii="Helvetica" w:hAnsi="Helvetica"/>
          <w:szCs w:val="24"/>
        </w:rPr>
        <w:t>)</w:t>
      </w:r>
      <w:r w:rsidR="002257BC" w:rsidRPr="00CB7115">
        <w:rPr>
          <w:rFonts w:ascii="Helvetica" w:hAnsi="Helvetica"/>
          <w:szCs w:val="24"/>
        </w:rPr>
        <w:t xml:space="preserve"> converted strains were isolated from the WS-1 side of the pairings and sub-cultured on </w:t>
      </w:r>
      <w:r w:rsidR="00437776" w:rsidRPr="00CB7115">
        <w:rPr>
          <w:rFonts w:ascii="Helvetica" w:hAnsi="Helvetica"/>
          <w:szCs w:val="24"/>
        </w:rPr>
        <w:t>potato dextrose agar (</w:t>
      </w:r>
      <w:r w:rsidR="002257BC" w:rsidRPr="00CB7115">
        <w:rPr>
          <w:rFonts w:ascii="Helvetica" w:hAnsi="Helvetica"/>
          <w:szCs w:val="24"/>
        </w:rPr>
        <w:t>PDA</w:t>
      </w:r>
      <w:r w:rsidR="00437776" w:rsidRPr="00CB7115">
        <w:rPr>
          <w:rFonts w:ascii="Helvetica" w:hAnsi="Helvetica"/>
          <w:szCs w:val="24"/>
        </w:rPr>
        <w:t xml:space="preserve">, </w:t>
      </w:r>
      <w:proofErr w:type="spellStart"/>
      <w:r w:rsidR="00437776" w:rsidRPr="00CB7115">
        <w:rPr>
          <w:rFonts w:ascii="Helvetica" w:hAnsi="Helvetica"/>
          <w:szCs w:val="24"/>
        </w:rPr>
        <w:t>Difco</w:t>
      </w:r>
      <w:proofErr w:type="spellEnd"/>
      <w:r w:rsidR="00437776" w:rsidRPr="00CB7115">
        <w:rPr>
          <w:rFonts w:ascii="Helvetica" w:hAnsi="Helvetica"/>
          <w:szCs w:val="24"/>
        </w:rPr>
        <w:t>, Detroit, M</w:t>
      </w:r>
      <w:r w:rsidR="000C3ECC" w:rsidRPr="00CB7115">
        <w:rPr>
          <w:rFonts w:ascii="Helvetica" w:hAnsi="Helvetica"/>
          <w:szCs w:val="24"/>
        </w:rPr>
        <w:t>I</w:t>
      </w:r>
      <w:r w:rsidR="00437776" w:rsidRPr="00CB7115">
        <w:rPr>
          <w:rFonts w:ascii="Helvetica" w:hAnsi="Helvetica"/>
          <w:szCs w:val="24"/>
        </w:rPr>
        <w:t>)</w:t>
      </w:r>
      <w:r w:rsidR="00273450" w:rsidRPr="00CB7115">
        <w:rPr>
          <w:rFonts w:ascii="Helvetica" w:hAnsi="Helvetica"/>
          <w:szCs w:val="24"/>
        </w:rPr>
        <w:t>.  When s</w:t>
      </w:r>
      <w:r w:rsidR="00093C5D" w:rsidRPr="00CB7115">
        <w:rPr>
          <w:rFonts w:ascii="Helvetica" w:hAnsi="Helvetica"/>
          <w:szCs w:val="24"/>
        </w:rPr>
        <w:t>low-growing</w:t>
      </w:r>
      <w:r w:rsidR="002257BC" w:rsidRPr="00CB7115">
        <w:rPr>
          <w:rFonts w:ascii="Helvetica" w:hAnsi="Helvetica"/>
          <w:szCs w:val="24"/>
        </w:rPr>
        <w:t xml:space="preserve"> orange colonies were chosen </w:t>
      </w:r>
      <w:r w:rsidR="00273450" w:rsidRPr="00CB7115">
        <w:rPr>
          <w:rFonts w:ascii="Helvetica" w:hAnsi="Helvetica"/>
          <w:szCs w:val="24"/>
        </w:rPr>
        <w:t>as putative</w:t>
      </w:r>
      <w:r w:rsidR="00437776" w:rsidRPr="00CB7115">
        <w:rPr>
          <w:rFonts w:ascii="Helvetica" w:hAnsi="Helvetica"/>
          <w:szCs w:val="24"/>
        </w:rPr>
        <w:t>ly infected</w:t>
      </w:r>
      <w:r w:rsidR="00273450" w:rsidRPr="00CB7115">
        <w:rPr>
          <w:rFonts w:ascii="Helvetica" w:hAnsi="Helvetica"/>
          <w:szCs w:val="24"/>
        </w:rPr>
        <w:t>, t</w:t>
      </w:r>
      <w:r w:rsidR="00455F9C" w:rsidRPr="00CB7115">
        <w:rPr>
          <w:rFonts w:ascii="Helvetica" w:hAnsi="Helvetica"/>
          <w:szCs w:val="24"/>
        </w:rPr>
        <w:t xml:space="preserve">ransmission </w:t>
      </w:r>
      <w:r w:rsidR="000460C7" w:rsidRPr="00CB7115">
        <w:rPr>
          <w:rFonts w:ascii="Helvetica" w:hAnsi="Helvetica"/>
          <w:szCs w:val="24"/>
        </w:rPr>
        <w:t xml:space="preserve">of the COLI hypovirus into the WS-1 background was </w:t>
      </w:r>
      <w:r w:rsidR="00273450" w:rsidRPr="00CB7115">
        <w:rPr>
          <w:rFonts w:ascii="Helvetica" w:hAnsi="Helvetica"/>
          <w:szCs w:val="24"/>
        </w:rPr>
        <w:t xml:space="preserve">routinely </w:t>
      </w:r>
      <w:r w:rsidR="00184AF2" w:rsidRPr="00CB7115">
        <w:rPr>
          <w:rFonts w:ascii="Helvetica" w:hAnsi="Helvetica"/>
          <w:szCs w:val="24"/>
        </w:rPr>
        <w:t>demonstrated</w:t>
      </w:r>
      <w:r w:rsidR="000460C7" w:rsidRPr="00CB7115">
        <w:rPr>
          <w:rFonts w:ascii="Helvetica" w:hAnsi="Helvetica"/>
          <w:szCs w:val="24"/>
        </w:rPr>
        <w:t xml:space="preserve"> on </w:t>
      </w:r>
      <w:r w:rsidR="00455F9C" w:rsidRPr="00CB7115">
        <w:rPr>
          <w:rFonts w:ascii="Helvetica" w:hAnsi="Helvetica"/>
          <w:szCs w:val="24"/>
        </w:rPr>
        <w:t>PDA</w:t>
      </w:r>
      <w:r w:rsidR="000C3ECC" w:rsidRPr="00CB7115">
        <w:rPr>
          <w:rFonts w:ascii="Helvetica" w:hAnsi="Helvetica"/>
          <w:szCs w:val="24"/>
        </w:rPr>
        <w:t xml:space="preserve"> by changes in colony morphology (described below)</w:t>
      </w:r>
      <w:r w:rsidR="00455F9C" w:rsidRPr="00CB7115">
        <w:rPr>
          <w:rFonts w:ascii="Helvetica" w:hAnsi="Helvetica"/>
          <w:szCs w:val="24"/>
        </w:rPr>
        <w:t xml:space="preserve">. </w:t>
      </w:r>
      <w:r w:rsidR="00616948" w:rsidRPr="00CB7115">
        <w:rPr>
          <w:rFonts w:ascii="Helvetica" w:hAnsi="Helvetica"/>
          <w:szCs w:val="24"/>
        </w:rPr>
        <w:t xml:space="preserve">  </w:t>
      </w:r>
      <w:r w:rsidR="00184AF2" w:rsidRPr="00CB7115">
        <w:rPr>
          <w:rFonts w:ascii="Helvetica" w:hAnsi="Helvetica"/>
          <w:szCs w:val="24"/>
        </w:rPr>
        <w:t xml:space="preserve">The second deployed </w:t>
      </w:r>
      <w:r w:rsidR="003F3E7D" w:rsidRPr="00CB7115">
        <w:rPr>
          <w:rFonts w:ascii="Helvetica" w:hAnsi="Helvetica"/>
          <w:szCs w:val="24"/>
        </w:rPr>
        <w:t>hypovirus, designated EURO</w:t>
      </w:r>
      <w:r w:rsidR="00FA5F83" w:rsidRPr="00CB7115">
        <w:rPr>
          <w:rFonts w:ascii="Helvetica" w:hAnsi="Helvetica"/>
          <w:szCs w:val="24"/>
        </w:rPr>
        <w:t>7</w:t>
      </w:r>
      <w:r w:rsidR="00FD577E" w:rsidRPr="00CB7115">
        <w:rPr>
          <w:rFonts w:ascii="Helvetica" w:hAnsi="Helvetica"/>
          <w:szCs w:val="24"/>
        </w:rPr>
        <w:t xml:space="preserve">, </w:t>
      </w:r>
      <w:proofErr w:type="spellStart"/>
      <w:r w:rsidR="00743F98" w:rsidRPr="00CB7115">
        <w:rPr>
          <w:rFonts w:ascii="Helvetica" w:hAnsi="Helvetica"/>
          <w:i/>
          <w:szCs w:val="24"/>
        </w:rPr>
        <w:t>Cryphonectria</w:t>
      </w:r>
      <w:proofErr w:type="spellEnd"/>
      <w:r w:rsidR="00743F98" w:rsidRPr="00CB7115">
        <w:rPr>
          <w:rFonts w:ascii="Helvetica" w:hAnsi="Helvetica"/>
          <w:i/>
          <w:szCs w:val="24"/>
        </w:rPr>
        <w:t xml:space="preserve"> </w:t>
      </w:r>
      <w:r w:rsidR="00743F98" w:rsidRPr="00CB7115">
        <w:rPr>
          <w:rFonts w:ascii="Helvetica" w:hAnsi="Helvetica"/>
          <w:szCs w:val="24"/>
        </w:rPr>
        <w:t>hypovirus 1</w:t>
      </w:r>
      <w:r w:rsidR="00463C2E" w:rsidRPr="00CB7115">
        <w:rPr>
          <w:rFonts w:ascii="Helvetica" w:hAnsi="Helvetica"/>
          <w:szCs w:val="24"/>
        </w:rPr>
        <w:t xml:space="preserve"> </w:t>
      </w:r>
      <w:r w:rsidR="00FD577E" w:rsidRPr="00CB7115">
        <w:rPr>
          <w:rFonts w:ascii="Helvetica" w:hAnsi="Helvetica"/>
          <w:szCs w:val="24"/>
        </w:rPr>
        <w:t>(CHV1</w:t>
      </w:r>
      <w:r w:rsidR="00463C2E" w:rsidRPr="00CB7115">
        <w:rPr>
          <w:rFonts w:ascii="Helvetica" w:hAnsi="Helvetica"/>
          <w:szCs w:val="24"/>
        </w:rPr>
        <w:t>)</w:t>
      </w:r>
      <w:r w:rsidR="00093C5D" w:rsidRPr="00CB7115">
        <w:rPr>
          <w:rFonts w:ascii="Helvetica" w:hAnsi="Helvetica"/>
          <w:szCs w:val="24"/>
        </w:rPr>
        <w:t>,</w:t>
      </w:r>
      <w:r w:rsidR="008A2E0F" w:rsidRPr="00CB7115">
        <w:rPr>
          <w:rFonts w:ascii="Helvetica" w:hAnsi="Helvetica"/>
          <w:szCs w:val="24"/>
        </w:rPr>
        <w:t xml:space="preserve"> </w:t>
      </w:r>
      <w:r w:rsidR="003068EA" w:rsidRPr="00CB7115">
        <w:rPr>
          <w:rFonts w:ascii="Helvetica" w:hAnsi="Helvetica"/>
          <w:szCs w:val="24"/>
        </w:rPr>
        <w:t>was transmitted readily into WS</w:t>
      </w:r>
      <w:r w:rsidR="00E8069A" w:rsidRPr="00CB7115">
        <w:rPr>
          <w:rFonts w:ascii="Helvetica" w:hAnsi="Helvetica"/>
          <w:szCs w:val="24"/>
        </w:rPr>
        <w:t>-1</w:t>
      </w:r>
      <w:r w:rsidR="008C7A91" w:rsidRPr="00CB7115">
        <w:rPr>
          <w:rFonts w:ascii="Helvetica" w:hAnsi="Helvetica"/>
          <w:szCs w:val="24"/>
        </w:rPr>
        <w:t xml:space="preserve"> and two additional common </w:t>
      </w:r>
      <w:proofErr w:type="spellStart"/>
      <w:r w:rsidR="008C7A91" w:rsidRPr="00CB7115">
        <w:rPr>
          <w:rFonts w:ascii="Helvetica" w:hAnsi="Helvetica"/>
          <w:szCs w:val="24"/>
        </w:rPr>
        <w:t>vc</w:t>
      </w:r>
      <w:proofErr w:type="spellEnd"/>
      <w:r w:rsidR="008C7A91" w:rsidRPr="00CB7115">
        <w:rPr>
          <w:rFonts w:ascii="Helvetica" w:hAnsi="Helvetica"/>
          <w:szCs w:val="24"/>
        </w:rPr>
        <w:t xml:space="preserve"> types</w:t>
      </w:r>
      <w:r w:rsidR="00E8069A" w:rsidRPr="00CB7115">
        <w:rPr>
          <w:rFonts w:ascii="Helvetica" w:hAnsi="Helvetica"/>
          <w:szCs w:val="24"/>
        </w:rPr>
        <w:t>, WS-2 and WS-3</w:t>
      </w:r>
      <w:r w:rsidR="003F0304" w:rsidRPr="00CB7115">
        <w:rPr>
          <w:rFonts w:ascii="Helvetica" w:hAnsi="Helvetica"/>
          <w:szCs w:val="24"/>
        </w:rPr>
        <w:t xml:space="preserve"> (described below)</w:t>
      </w:r>
      <w:r w:rsidR="008C7A91" w:rsidRPr="00CB7115">
        <w:rPr>
          <w:rFonts w:ascii="Helvetica" w:hAnsi="Helvetica"/>
          <w:szCs w:val="24"/>
        </w:rPr>
        <w:t>,</w:t>
      </w:r>
      <w:r w:rsidR="00E8069A" w:rsidRPr="00CB7115">
        <w:rPr>
          <w:rFonts w:ascii="Helvetica" w:hAnsi="Helvetica"/>
          <w:szCs w:val="24"/>
        </w:rPr>
        <w:t xml:space="preserve"> when paired on PDA.</w:t>
      </w:r>
      <w:r w:rsidR="002273FB" w:rsidRPr="00CB7115">
        <w:rPr>
          <w:rFonts w:ascii="Helvetica" w:hAnsi="Helvetica"/>
          <w:szCs w:val="24"/>
        </w:rPr>
        <w:t xml:space="preserve">  </w:t>
      </w:r>
      <w:r w:rsidR="00FA5F83" w:rsidRPr="00CB7115">
        <w:rPr>
          <w:rFonts w:ascii="Helvetica" w:hAnsi="Helvetica"/>
          <w:szCs w:val="24"/>
        </w:rPr>
        <w:t xml:space="preserve">Infection of virulent </w:t>
      </w:r>
      <w:r w:rsidR="00FA5F83" w:rsidRPr="00CB7115">
        <w:rPr>
          <w:rFonts w:ascii="Helvetica" w:hAnsi="Helvetica"/>
          <w:i/>
          <w:szCs w:val="24"/>
        </w:rPr>
        <w:t xml:space="preserve">C. </w:t>
      </w:r>
      <w:proofErr w:type="spellStart"/>
      <w:r w:rsidR="00FA5F83" w:rsidRPr="00CB7115">
        <w:rPr>
          <w:rFonts w:ascii="Helvetica" w:hAnsi="Helvetica"/>
          <w:i/>
          <w:szCs w:val="24"/>
        </w:rPr>
        <w:t>parasitica</w:t>
      </w:r>
      <w:proofErr w:type="spellEnd"/>
      <w:r w:rsidR="00FA5F83" w:rsidRPr="00CB7115">
        <w:rPr>
          <w:rFonts w:ascii="Helvetica" w:hAnsi="Helvetica"/>
          <w:szCs w:val="24"/>
        </w:rPr>
        <w:t xml:space="preserve"> isolates</w:t>
      </w:r>
      <w:r w:rsidR="00463C2E" w:rsidRPr="00CB7115">
        <w:rPr>
          <w:rFonts w:ascii="Helvetica" w:hAnsi="Helvetica"/>
          <w:szCs w:val="24"/>
        </w:rPr>
        <w:t xml:space="preserve"> by </w:t>
      </w:r>
      <w:r w:rsidR="00FA5F83" w:rsidRPr="00CB7115">
        <w:rPr>
          <w:rFonts w:ascii="Helvetica" w:hAnsi="Helvetica"/>
          <w:szCs w:val="24"/>
        </w:rPr>
        <w:t>the COLI</w:t>
      </w:r>
      <w:r w:rsidR="00463C2E" w:rsidRPr="00CB7115">
        <w:rPr>
          <w:rFonts w:ascii="Helvetica" w:hAnsi="Helvetica"/>
          <w:szCs w:val="24"/>
        </w:rPr>
        <w:t xml:space="preserve"> and </w:t>
      </w:r>
      <w:r w:rsidR="00FA5F83" w:rsidRPr="00CB7115">
        <w:rPr>
          <w:rFonts w:ascii="Helvetica" w:hAnsi="Helvetica"/>
          <w:szCs w:val="24"/>
        </w:rPr>
        <w:t xml:space="preserve">EURO7 </w:t>
      </w:r>
      <w:proofErr w:type="spellStart"/>
      <w:r w:rsidR="00FA5F83" w:rsidRPr="00CB7115">
        <w:rPr>
          <w:rFonts w:ascii="Helvetica" w:hAnsi="Helvetica"/>
          <w:szCs w:val="24"/>
        </w:rPr>
        <w:t>hypoviruses</w:t>
      </w:r>
      <w:proofErr w:type="spellEnd"/>
      <w:r w:rsidR="00FA5F83" w:rsidRPr="00CB7115">
        <w:rPr>
          <w:rFonts w:ascii="Helvetica" w:hAnsi="Helvetica"/>
          <w:szCs w:val="24"/>
        </w:rPr>
        <w:t xml:space="preserve"> resulted in</w:t>
      </w:r>
      <w:r w:rsidR="002273FB" w:rsidRPr="00CB7115">
        <w:rPr>
          <w:rFonts w:ascii="Helvetica" w:hAnsi="Helvetica"/>
          <w:szCs w:val="24"/>
        </w:rPr>
        <w:t xml:space="preserve"> unique morphologi</w:t>
      </w:r>
      <w:r w:rsidR="001E37AF" w:rsidRPr="00CB7115">
        <w:rPr>
          <w:rFonts w:ascii="Helvetica" w:hAnsi="Helvetica"/>
          <w:szCs w:val="24"/>
        </w:rPr>
        <w:t xml:space="preserve">es </w:t>
      </w:r>
      <w:r w:rsidR="00A34A89" w:rsidRPr="00CB7115">
        <w:rPr>
          <w:rFonts w:ascii="Helvetica" w:hAnsi="Helvetica"/>
          <w:szCs w:val="24"/>
        </w:rPr>
        <w:t>on PDA (Fig. 2)</w:t>
      </w:r>
      <w:r w:rsidR="00FA5F83" w:rsidRPr="00CB7115">
        <w:rPr>
          <w:rFonts w:ascii="Helvetica" w:hAnsi="Helvetica"/>
          <w:szCs w:val="24"/>
        </w:rPr>
        <w:t xml:space="preserve">. </w:t>
      </w:r>
      <w:r w:rsidR="00EE6A83" w:rsidRPr="00CB7115">
        <w:rPr>
          <w:rFonts w:ascii="Helvetica" w:hAnsi="Helvetica"/>
          <w:szCs w:val="24"/>
        </w:rPr>
        <w:t xml:space="preserve"> Slow</w:t>
      </w:r>
      <w:r w:rsidR="00093C5D" w:rsidRPr="00CB7115">
        <w:rPr>
          <w:rFonts w:ascii="Helvetica" w:hAnsi="Helvetica"/>
          <w:szCs w:val="24"/>
        </w:rPr>
        <w:t>-</w:t>
      </w:r>
      <w:r w:rsidR="00174B11" w:rsidRPr="00CB7115">
        <w:rPr>
          <w:rFonts w:ascii="Helvetica" w:hAnsi="Helvetica"/>
          <w:szCs w:val="24"/>
        </w:rPr>
        <w:t xml:space="preserve">growing orange strains were categorized as </w:t>
      </w:r>
      <w:r w:rsidR="00581753" w:rsidRPr="00CB7115">
        <w:rPr>
          <w:rFonts w:ascii="Helvetica" w:hAnsi="Helvetica"/>
          <w:szCs w:val="24"/>
        </w:rPr>
        <w:t>CHV3 (COLI)</w:t>
      </w:r>
      <w:r w:rsidR="00A54549" w:rsidRPr="00CB7115">
        <w:rPr>
          <w:rFonts w:ascii="Helvetica" w:hAnsi="Helvetica"/>
          <w:szCs w:val="24"/>
        </w:rPr>
        <w:t>-</w:t>
      </w:r>
      <w:r w:rsidR="00174B11" w:rsidRPr="00CB7115">
        <w:rPr>
          <w:rFonts w:ascii="Helvetica" w:hAnsi="Helvetica"/>
          <w:szCs w:val="24"/>
        </w:rPr>
        <w:t>infected</w:t>
      </w:r>
      <w:r w:rsidR="00CD2B3F" w:rsidRPr="00CB7115">
        <w:rPr>
          <w:rFonts w:ascii="Helvetica" w:hAnsi="Helvetica"/>
          <w:szCs w:val="24"/>
        </w:rPr>
        <w:t xml:space="preserve">; </w:t>
      </w:r>
      <w:r w:rsidR="00093C5D" w:rsidRPr="00CB7115">
        <w:rPr>
          <w:rFonts w:ascii="Helvetica" w:hAnsi="Helvetica"/>
          <w:szCs w:val="24"/>
        </w:rPr>
        <w:t>fast-</w:t>
      </w:r>
      <w:r w:rsidR="00174B11" w:rsidRPr="00CB7115">
        <w:rPr>
          <w:rFonts w:ascii="Helvetica" w:hAnsi="Helvetica"/>
          <w:szCs w:val="24"/>
        </w:rPr>
        <w:t xml:space="preserve">growing </w:t>
      </w:r>
      <w:r w:rsidR="0041660B" w:rsidRPr="00CB7115">
        <w:rPr>
          <w:rFonts w:ascii="Helvetica" w:hAnsi="Helvetica"/>
          <w:szCs w:val="24"/>
        </w:rPr>
        <w:t xml:space="preserve">white strains as </w:t>
      </w:r>
      <w:r w:rsidR="00581753" w:rsidRPr="00CB7115">
        <w:rPr>
          <w:rFonts w:ascii="Helvetica" w:hAnsi="Helvetica"/>
          <w:szCs w:val="24"/>
        </w:rPr>
        <w:t>CHV1 (EURO7)</w:t>
      </w:r>
      <w:r w:rsidR="00A54549" w:rsidRPr="00CB7115">
        <w:rPr>
          <w:rFonts w:ascii="Helvetica" w:hAnsi="Helvetica"/>
          <w:szCs w:val="24"/>
        </w:rPr>
        <w:t>-</w:t>
      </w:r>
      <w:r w:rsidR="00CD2B3F" w:rsidRPr="00CB7115">
        <w:rPr>
          <w:rFonts w:ascii="Helvetica" w:hAnsi="Helvetica"/>
          <w:szCs w:val="24"/>
        </w:rPr>
        <w:t>infected;</w:t>
      </w:r>
      <w:r w:rsidR="0041660B" w:rsidRPr="00CB7115">
        <w:rPr>
          <w:rFonts w:ascii="Helvetica" w:hAnsi="Helvetica"/>
          <w:szCs w:val="24"/>
        </w:rPr>
        <w:t xml:space="preserve"> </w:t>
      </w:r>
      <w:r w:rsidR="000B5751" w:rsidRPr="00CB7115">
        <w:rPr>
          <w:rFonts w:ascii="Helvetica" w:hAnsi="Helvetica"/>
          <w:szCs w:val="24"/>
        </w:rPr>
        <w:t xml:space="preserve">and </w:t>
      </w:r>
      <w:r w:rsidR="00093C5D" w:rsidRPr="00CB7115">
        <w:rPr>
          <w:rFonts w:ascii="Helvetica" w:hAnsi="Helvetica"/>
          <w:szCs w:val="24"/>
        </w:rPr>
        <w:t>fast-</w:t>
      </w:r>
      <w:r w:rsidR="00174B11" w:rsidRPr="00CB7115">
        <w:rPr>
          <w:rFonts w:ascii="Helvetica" w:hAnsi="Helvetica"/>
          <w:szCs w:val="24"/>
        </w:rPr>
        <w:t>growing orange strains as virulent, hypovirus-free</w:t>
      </w:r>
      <w:r w:rsidR="000B5751" w:rsidRPr="00CB7115">
        <w:rPr>
          <w:rFonts w:ascii="Helvetica" w:hAnsi="Helvetica"/>
          <w:szCs w:val="24"/>
        </w:rPr>
        <w:t xml:space="preserve"> </w:t>
      </w:r>
      <w:r w:rsidR="00EE6A83" w:rsidRPr="00CB7115">
        <w:rPr>
          <w:rFonts w:ascii="Helvetica" w:hAnsi="Helvetica"/>
          <w:szCs w:val="24"/>
        </w:rPr>
        <w:t xml:space="preserve">(Fig. 2). </w:t>
      </w:r>
      <w:r w:rsidR="00FA5F83" w:rsidRPr="00CB7115">
        <w:rPr>
          <w:rFonts w:ascii="Helvetica" w:hAnsi="Helvetica"/>
          <w:szCs w:val="24"/>
        </w:rPr>
        <w:t xml:space="preserve"> The </w:t>
      </w:r>
      <w:r w:rsidR="002273FB" w:rsidRPr="00CB7115">
        <w:rPr>
          <w:rFonts w:ascii="Helvetica" w:hAnsi="Helvetica"/>
          <w:szCs w:val="24"/>
        </w:rPr>
        <w:t xml:space="preserve">two </w:t>
      </w:r>
      <w:proofErr w:type="spellStart"/>
      <w:r w:rsidR="002273FB" w:rsidRPr="00CB7115">
        <w:rPr>
          <w:rFonts w:ascii="Helvetica" w:hAnsi="Helvetica"/>
          <w:szCs w:val="24"/>
        </w:rPr>
        <w:t>hypovirus</w:t>
      </w:r>
      <w:r w:rsidR="00FA5F83" w:rsidRPr="00CB7115">
        <w:rPr>
          <w:rFonts w:ascii="Helvetica" w:hAnsi="Helvetica"/>
          <w:szCs w:val="24"/>
        </w:rPr>
        <w:t>es</w:t>
      </w:r>
      <w:proofErr w:type="spellEnd"/>
      <w:r w:rsidR="00FA5F83" w:rsidRPr="00CB7115">
        <w:rPr>
          <w:rFonts w:ascii="Helvetica" w:hAnsi="Helvetica"/>
          <w:szCs w:val="24"/>
        </w:rPr>
        <w:t xml:space="preserve"> also had differing banding patter</w:t>
      </w:r>
      <w:r w:rsidR="008B457A" w:rsidRPr="00CB7115">
        <w:rPr>
          <w:rFonts w:ascii="Helvetica" w:hAnsi="Helvetica"/>
          <w:szCs w:val="24"/>
        </w:rPr>
        <w:t>n</w:t>
      </w:r>
      <w:r w:rsidR="004B7DCD" w:rsidRPr="00CB7115">
        <w:rPr>
          <w:rFonts w:ascii="Helvetica" w:hAnsi="Helvetica"/>
          <w:szCs w:val="24"/>
        </w:rPr>
        <w:t>s upon</w:t>
      </w:r>
      <w:r w:rsidR="00FA5F83" w:rsidRPr="00CB7115">
        <w:rPr>
          <w:rFonts w:ascii="Helvetica" w:hAnsi="Helvetica"/>
          <w:szCs w:val="24"/>
        </w:rPr>
        <w:t xml:space="preserve"> </w:t>
      </w:r>
      <w:proofErr w:type="spellStart"/>
      <w:r w:rsidR="00FA5F83" w:rsidRPr="00CB7115">
        <w:rPr>
          <w:rFonts w:ascii="Helvetica" w:hAnsi="Helvetica"/>
          <w:szCs w:val="24"/>
        </w:rPr>
        <w:t>dsRNA</w:t>
      </w:r>
      <w:proofErr w:type="spellEnd"/>
      <w:r w:rsidR="00FA5F83" w:rsidRPr="00CB7115">
        <w:rPr>
          <w:rFonts w:ascii="Helvetica" w:hAnsi="Helvetica"/>
          <w:szCs w:val="24"/>
        </w:rPr>
        <w:t xml:space="preserve"> extraction and gel e</w:t>
      </w:r>
      <w:r w:rsidR="00CF34F6" w:rsidRPr="00CB7115">
        <w:rPr>
          <w:rFonts w:ascii="Helvetica" w:hAnsi="Helvetica"/>
          <w:szCs w:val="24"/>
        </w:rPr>
        <w:t>lectrophoresis</w:t>
      </w:r>
      <w:r w:rsidR="00BE2B17" w:rsidRPr="00CB7115">
        <w:rPr>
          <w:rFonts w:ascii="Helvetica" w:hAnsi="Helvetica"/>
          <w:szCs w:val="24"/>
        </w:rPr>
        <w:t xml:space="preserve"> (Morris and </w:t>
      </w:r>
      <w:proofErr w:type="spellStart"/>
      <w:r w:rsidR="00BE2B17" w:rsidRPr="00CB7115">
        <w:rPr>
          <w:rFonts w:ascii="Helvetica" w:hAnsi="Helvetica"/>
          <w:szCs w:val="24"/>
        </w:rPr>
        <w:t>Dodds</w:t>
      </w:r>
      <w:proofErr w:type="spellEnd"/>
      <w:r w:rsidR="00BE2B17" w:rsidRPr="00CB7115">
        <w:rPr>
          <w:rFonts w:ascii="Helvetica" w:hAnsi="Helvetica"/>
          <w:szCs w:val="24"/>
        </w:rPr>
        <w:t xml:space="preserve"> 1979)</w:t>
      </w:r>
      <w:r w:rsidR="004B7DCD" w:rsidRPr="00CB7115">
        <w:rPr>
          <w:rFonts w:ascii="Helvetica" w:hAnsi="Helvetica"/>
          <w:szCs w:val="24"/>
        </w:rPr>
        <w:t>.  M</w:t>
      </w:r>
      <w:r w:rsidR="00FA5F83" w:rsidRPr="00CB7115">
        <w:rPr>
          <w:rFonts w:ascii="Helvetica" w:hAnsi="Helvetica"/>
          <w:szCs w:val="24"/>
        </w:rPr>
        <w:t xml:space="preserve">orphology and </w:t>
      </w:r>
      <w:proofErr w:type="spellStart"/>
      <w:r w:rsidR="00FA5F83" w:rsidRPr="00CB7115">
        <w:rPr>
          <w:rFonts w:ascii="Helvetica" w:hAnsi="Helvetica"/>
          <w:szCs w:val="24"/>
        </w:rPr>
        <w:t>dsRNA</w:t>
      </w:r>
      <w:proofErr w:type="spellEnd"/>
      <w:r w:rsidR="00FA5F83" w:rsidRPr="00CB7115">
        <w:rPr>
          <w:rFonts w:ascii="Helvetica" w:hAnsi="Helvetica"/>
          <w:szCs w:val="24"/>
        </w:rPr>
        <w:t xml:space="preserve"> patterns</w:t>
      </w:r>
      <w:r w:rsidR="004B7DCD" w:rsidRPr="00CB7115">
        <w:rPr>
          <w:rFonts w:ascii="Helvetica" w:hAnsi="Helvetica"/>
          <w:szCs w:val="24"/>
        </w:rPr>
        <w:t xml:space="preserve"> together</w:t>
      </w:r>
      <w:r w:rsidR="00FA5F83" w:rsidRPr="00CB7115">
        <w:rPr>
          <w:rFonts w:ascii="Helvetica" w:hAnsi="Helvetica"/>
          <w:szCs w:val="24"/>
        </w:rPr>
        <w:t xml:space="preserve"> were used to </w:t>
      </w:r>
      <w:r w:rsidR="00FA5F83" w:rsidRPr="00CB7115">
        <w:rPr>
          <w:rFonts w:ascii="Helvetica" w:hAnsi="Helvetica"/>
          <w:szCs w:val="24"/>
        </w:rPr>
        <w:lastRenderedPageBreak/>
        <w:t>distinguish hypovirus-infected isolates in the laboratory from</w:t>
      </w:r>
      <w:r w:rsidR="004B7DCD" w:rsidRPr="00CB7115">
        <w:rPr>
          <w:rFonts w:ascii="Helvetica" w:hAnsi="Helvetica"/>
          <w:szCs w:val="24"/>
        </w:rPr>
        <w:t xml:space="preserve"> each other and</w:t>
      </w:r>
      <w:r w:rsidR="00FA5F83" w:rsidRPr="00CB7115">
        <w:rPr>
          <w:rFonts w:ascii="Helvetica" w:hAnsi="Helvetica"/>
          <w:szCs w:val="24"/>
        </w:rPr>
        <w:t xml:space="preserve"> wild-type isolates collected from field samples. </w:t>
      </w:r>
      <w:r w:rsidR="002273FB" w:rsidRPr="00CB7115">
        <w:rPr>
          <w:rFonts w:ascii="Helvetica" w:hAnsi="Helvetica"/>
          <w:szCs w:val="24"/>
        </w:rPr>
        <w:t xml:space="preserve"> </w:t>
      </w:r>
    </w:p>
    <w:p w14:paraId="7D5E387E" w14:textId="788AF52C" w:rsidR="00164A85" w:rsidRPr="00CB7115" w:rsidRDefault="00D35148" w:rsidP="006F5FEB">
      <w:pPr>
        <w:spacing w:line="480" w:lineRule="auto"/>
        <w:ind w:firstLine="720"/>
        <w:rPr>
          <w:rFonts w:ascii="Helvetica" w:hAnsi="Helvetica"/>
          <w:szCs w:val="24"/>
        </w:rPr>
      </w:pPr>
      <w:r w:rsidRPr="00CB7115">
        <w:rPr>
          <w:rFonts w:ascii="Helvetica" w:hAnsi="Helvetica"/>
          <w:b/>
          <w:szCs w:val="24"/>
        </w:rPr>
        <w:t>Canker sampling</w:t>
      </w:r>
      <w:r w:rsidR="002B0161" w:rsidRPr="00CB7115">
        <w:rPr>
          <w:rFonts w:ascii="Helvetica" w:hAnsi="Helvetica"/>
          <w:b/>
          <w:szCs w:val="24"/>
        </w:rPr>
        <w:t xml:space="preserve">, hypovirus assessment, </w:t>
      </w:r>
      <w:r w:rsidR="00F908C1" w:rsidRPr="00CB7115">
        <w:rPr>
          <w:rFonts w:ascii="Helvetica" w:hAnsi="Helvetica"/>
          <w:b/>
          <w:szCs w:val="24"/>
        </w:rPr>
        <w:t>and v</w:t>
      </w:r>
      <w:r w:rsidR="0071066D" w:rsidRPr="00CB7115">
        <w:rPr>
          <w:rFonts w:ascii="Helvetica" w:hAnsi="Helvetica"/>
          <w:b/>
          <w:szCs w:val="24"/>
        </w:rPr>
        <w:t xml:space="preserve">egetative </w:t>
      </w:r>
      <w:r w:rsidR="00F908C1" w:rsidRPr="00CB7115">
        <w:rPr>
          <w:rFonts w:ascii="Helvetica" w:hAnsi="Helvetica"/>
          <w:b/>
          <w:szCs w:val="24"/>
        </w:rPr>
        <w:t>c</w:t>
      </w:r>
      <w:r w:rsidR="0071066D" w:rsidRPr="00CB7115">
        <w:rPr>
          <w:rFonts w:ascii="Helvetica" w:hAnsi="Helvetica"/>
          <w:b/>
          <w:szCs w:val="24"/>
        </w:rPr>
        <w:t>ompatibility</w:t>
      </w:r>
      <w:r w:rsidR="00F908C1" w:rsidRPr="00CB7115">
        <w:rPr>
          <w:rFonts w:ascii="Helvetica" w:hAnsi="Helvetica"/>
          <w:b/>
          <w:szCs w:val="24"/>
        </w:rPr>
        <w:t xml:space="preserve"> type determination</w:t>
      </w:r>
      <w:r w:rsidR="00C46B89" w:rsidRPr="00CB7115">
        <w:rPr>
          <w:rFonts w:ascii="Helvetica" w:hAnsi="Helvetica"/>
          <w:szCs w:val="24"/>
        </w:rPr>
        <w:t>.</w:t>
      </w:r>
      <w:r w:rsidR="004D1D97" w:rsidRPr="00CB7115">
        <w:rPr>
          <w:rFonts w:ascii="Helvetica" w:hAnsi="Helvetica"/>
          <w:szCs w:val="24"/>
        </w:rPr>
        <w:t xml:space="preserve"> </w:t>
      </w:r>
      <w:r w:rsidR="00C46B89" w:rsidRPr="00CB7115">
        <w:rPr>
          <w:rFonts w:ascii="Helvetica" w:hAnsi="Helvetica"/>
          <w:szCs w:val="24"/>
        </w:rPr>
        <w:t xml:space="preserve">In order to assess </w:t>
      </w:r>
      <w:proofErr w:type="spellStart"/>
      <w:r w:rsidR="00306B4E" w:rsidRPr="00CB7115">
        <w:rPr>
          <w:rFonts w:ascii="Helvetica" w:hAnsi="Helvetica"/>
          <w:szCs w:val="24"/>
        </w:rPr>
        <w:t>vc</w:t>
      </w:r>
      <w:proofErr w:type="spellEnd"/>
      <w:r w:rsidR="00306B4E" w:rsidRPr="00CB7115">
        <w:rPr>
          <w:rFonts w:ascii="Helvetica" w:hAnsi="Helvetica"/>
          <w:szCs w:val="24"/>
        </w:rPr>
        <w:t xml:space="preserve"> type and </w:t>
      </w:r>
      <w:r w:rsidR="00C46B89" w:rsidRPr="00CB7115">
        <w:rPr>
          <w:rFonts w:ascii="Helvetica" w:hAnsi="Helvetica"/>
          <w:szCs w:val="24"/>
        </w:rPr>
        <w:t>hypovirus acquisition</w:t>
      </w:r>
      <w:r w:rsidR="009258BF" w:rsidRPr="00CB7115">
        <w:rPr>
          <w:rFonts w:ascii="Helvetica" w:hAnsi="Helvetica"/>
          <w:szCs w:val="24"/>
        </w:rPr>
        <w:t xml:space="preserve"> in the </w:t>
      </w:r>
      <w:r w:rsidR="009258BF" w:rsidRPr="00CB7115">
        <w:rPr>
          <w:rFonts w:ascii="Helvetica" w:hAnsi="Helvetica"/>
          <w:i/>
          <w:szCs w:val="24"/>
        </w:rPr>
        <w:t xml:space="preserve">C. </w:t>
      </w:r>
      <w:proofErr w:type="spellStart"/>
      <w:r w:rsidR="009258BF" w:rsidRPr="00CB7115">
        <w:rPr>
          <w:rFonts w:ascii="Helvetica" w:hAnsi="Helvetica"/>
          <w:i/>
          <w:szCs w:val="24"/>
        </w:rPr>
        <w:t>parasitica</w:t>
      </w:r>
      <w:proofErr w:type="spellEnd"/>
      <w:r w:rsidR="009258BF" w:rsidRPr="00CB7115">
        <w:rPr>
          <w:rFonts w:ascii="Helvetica" w:hAnsi="Helvetica"/>
          <w:szCs w:val="24"/>
        </w:rPr>
        <w:t xml:space="preserve"> </w:t>
      </w:r>
      <w:r w:rsidR="006449BE" w:rsidRPr="00CB7115">
        <w:rPr>
          <w:rFonts w:ascii="Helvetica" w:hAnsi="Helvetica"/>
          <w:szCs w:val="24"/>
        </w:rPr>
        <w:t>cankers</w:t>
      </w:r>
      <w:r w:rsidR="000C3ECC" w:rsidRPr="00CB7115">
        <w:rPr>
          <w:rFonts w:ascii="Helvetica" w:hAnsi="Helvetica"/>
          <w:szCs w:val="24"/>
        </w:rPr>
        <w:t xml:space="preserve"> in the West Salem stand</w:t>
      </w:r>
      <w:r w:rsidR="00C46B89" w:rsidRPr="00CB7115">
        <w:rPr>
          <w:rFonts w:ascii="Helvetica" w:hAnsi="Helvetica"/>
          <w:szCs w:val="24"/>
        </w:rPr>
        <w:t xml:space="preserve">, </w:t>
      </w:r>
      <w:r w:rsidR="00EB450D" w:rsidRPr="00CB7115">
        <w:rPr>
          <w:rFonts w:ascii="Helvetica" w:hAnsi="Helvetica"/>
          <w:szCs w:val="24"/>
        </w:rPr>
        <w:t>12</w:t>
      </w:r>
      <w:r w:rsidR="00885FE2" w:rsidRPr="00CB7115">
        <w:rPr>
          <w:rFonts w:ascii="Helvetica" w:hAnsi="Helvetica"/>
          <w:szCs w:val="24"/>
        </w:rPr>
        <w:t xml:space="preserve"> </w:t>
      </w:r>
      <w:r w:rsidR="00C46B89" w:rsidRPr="00CB7115">
        <w:rPr>
          <w:rFonts w:ascii="Helvetica" w:hAnsi="Helvetica"/>
          <w:szCs w:val="24"/>
        </w:rPr>
        <w:t>2-mm-diameter bark plugs were removed from every canker</w:t>
      </w:r>
      <w:r w:rsidR="00A34A89" w:rsidRPr="00CB7115">
        <w:rPr>
          <w:rFonts w:ascii="Helvetica" w:hAnsi="Helvetica"/>
          <w:szCs w:val="24"/>
        </w:rPr>
        <w:t xml:space="preserve"> annually</w:t>
      </w:r>
      <w:r w:rsidR="00914A51" w:rsidRPr="00CB7115">
        <w:rPr>
          <w:rFonts w:ascii="Helvetica" w:hAnsi="Helvetica"/>
          <w:szCs w:val="24"/>
        </w:rPr>
        <w:t xml:space="preserve"> </w:t>
      </w:r>
      <w:r w:rsidR="0010675F" w:rsidRPr="00CB7115">
        <w:rPr>
          <w:rFonts w:ascii="Helvetica" w:hAnsi="Helvetica"/>
          <w:szCs w:val="24"/>
        </w:rPr>
        <w:t>with a bone marrow instrument (Lee-</w:t>
      </w:r>
      <w:proofErr w:type="spellStart"/>
      <w:r w:rsidR="0010675F" w:rsidRPr="00CB7115">
        <w:rPr>
          <w:rFonts w:ascii="Helvetica" w:hAnsi="Helvetica"/>
          <w:szCs w:val="24"/>
        </w:rPr>
        <w:t>Lok</w:t>
      </w:r>
      <w:proofErr w:type="spellEnd"/>
      <w:r w:rsidR="0010675F" w:rsidRPr="00CB7115">
        <w:rPr>
          <w:rFonts w:ascii="Helvetica" w:hAnsi="Helvetica"/>
          <w:szCs w:val="24"/>
        </w:rPr>
        <w:t xml:space="preserve">, 11-guage, 4-inch) </w:t>
      </w:r>
      <w:r w:rsidR="00914A51" w:rsidRPr="00CB7115">
        <w:rPr>
          <w:rFonts w:ascii="Helvetica" w:hAnsi="Helvetica"/>
          <w:szCs w:val="24"/>
        </w:rPr>
        <w:t xml:space="preserve">and processed according to </w:t>
      </w:r>
      <w:r w:rsidR="004D70F8" w:rsidRPr="00CB7115">
        <w:rPr>
          <w:rFonts w:ascii="Helvetica" w:hAnsi="Helvetica"/>
          <w:color w:val="000000"/>
          <w:szCs w:val="24"/>
        </w:rPr>
        <w:t>McGuire</w:t>
      </w:r>
      <w:r w:rsidR="00914A51" w:rsidRPr="00CB7115">
        <w:rPr>
          <w:rFonts w:ascii="Helvetica" w:hAnsi="Helvetica"/>
          <w:szCs w:val="24"/>
        </w:rPr>
        <w:t xml:space="preserve"> et al</w:t>
      </w:r>
      <w:r w:rsidR="000C7817" w:rsidRPr="00CB7115">
        <w:rPr>
          <w:rFonts w:ascii="Helvetica" w:hAnsi="Helvetica"/>
          <w:szCs w:val="24"/>
        </w:rPr>
        <w:t>.</w:t>
      </w:r>
      <w:r w:rsidR="00914A51" w:rsidRPr="00CB7115">
        <w:rPr>
          <w:rFonts w:ascii="Helvetica" w:hAnsi="Helvetica"/>
          <w:szCs w:val="24"/>
        </w:rPr>
        <w:t xml:space="preserve"> </w:t>
      </w:r>
      <w:r w:rsidR="004D70F8" w:rsidRPr="00CB7115">
        <w:rPr>
          <w:rFonts w:ascii="Helvetica" w:hAnsi="Helvetica"/>
          <w:szCs w:val="24"/>
        </w:rPr>
        <w:t>(2005)</w:t>
      </w:r>
      <w:r w:rsidR="00850914" w:rsidRPr="00CB7115">
        <w:rPr>
          <w:rFonts w:ascii="Helvetica" w:hAnsi="Helvetica"/>
          <w:szCs w:val="24"/>
        </w:rPr>
        <w:t>.</w:t>
      </w:r>
      <w:r w:rsidR="00BE6DB8" w:rsidRPr="00CB7115">
        <w:rPr>
          <w:rFonts w:ascii="Helvetica" w:hAnsi="Helvetica"/>
          <w:szCs w:val="24"/>
        </w:rPr>
        <w:t xml:space="preserve">  </w:t>
      </w:r>
      <w:r w:rsidR="00850914" w:rsidRPr="00CB7115">
        <w:rPr>
          <w:rFonts w:ascii="Helvetica" w:hAnsi="Helvetica"/>
          <w:szCs w:val="24"/>
        </w:rPr>
        <w:t xml:space="preserve">Cultures from these samples were used </w:t>
      </w:r>
      <w:r w:rsidR="00C46B89" w:rsidRPr="00CB7115">
        <w:rPr>
          <w:rFonts w:ascii="Helvetica" w:hAnsi="Helvetica"/>
          <w:szCs w:val="24"/>
        </w:rPr>
        <w:t xml:space="preserve">to ascertain the </w:t>
      </w:r>
      <w:r w:rsidR="00850914" w:rsidRPr="00CB7115">
        <w:rPr>
          <w:rFonts w:ascii="Helvetica" w:hAnsi="Helvetica"/>
          <w:szCs w:val="24"/>
        </w:rPr>
        <w:t xml:space="preserve">hypovirus infection </w:t>
      </w:r>
      <w:r w:rsidR="00C46B89" w:rsidRPr="00CB7115">
        <w:rPr>
          <w:rFonts w:ascii="Helvetica" w:hAnsi="Helvetica"/>
          <w:szCs w:val="24"/>
        </w:rPr>
        <w:t xml:space="preserve">status of the </w:t>
      </w:r>
      <w:r w:rsidR="00850914" w:rsidRPr="00CB7115">
        <w:rPr>
          <w:rFonts w:ascii="Helvetica" w:hAnsi="Helvetica"/>
          <w:i/>
          <w:szCs w:val="24"/>
        </w:rPr>
        <w:t xml:space="preserve">C. </w:t>
      </w:r>
      <w:proofErr w:type="spellStart"/>
      <w:r w:rsidR="00850914" w:rsidRPr="00CB7115">
        <w:rPr>
          <w:rFonts w:ascii="Helvetica" w:hAnsi="Helvetica"/>
          <w:i/>
          <w:szCs w:val="24"/>
        </w:rPr>
        <w:t>parasitica</w:t>
      </w:r>
      <w:proofErr w:type="spellEnd"/>
      <w:r w:rsidR="00EF6F5A" w:rsidRPr="00CB7115">
        <w:rPr>
          <w:rFonts w:ascii="Helvetica" w:hAnsi="Helvetica"/>
          <w:szCs w:val="24"/>
        </w:rPr>
        <w:t xml:space="preserve"> strains </w:t>
      </w:r>
      <w:r w:rsidR="00DF6231" w:rsidRPr="00CB7115">
        <w:rPr>
          <w:rFonts w:ascii="Helvetica" w:hAnsi="Helvetica"/>
          <w:szCs w:val="24"/>
        </w:rPr>
        <w:t>using the</w:t>
      </w:r>
      <w:r w:rsidR="00CD2B3F" w:rsidRPr="00CB7115">
        <w:rPr>
          <w:rFonts w:ascii="Helvetica" w:hAnsi="Helvetica"/>
          <w:szCs w:val="24"/>
        </w:rPr>
        <w:t xml:space="preserve"> morphological criteria</w:t>
      </w:r>
      <w:r w:rsidR="00EE6A83" w:rsidRPr="00CB7115">
        <w:rPr>
          <w:rFonts w:ascii="Helvetica" w:hAnsi="Helvetica"/>
          <w:szCs w:val="24"/>
        </w:rPr>
        <w:t xml:space="preserve"> described above.</w:t>
      </w:r>
      <w:r w:rsidR="002938E2" w:rsidRPr="00CB7115">
        <w:rPr>
          <w:rFonts w:ascii="Helvetica" w:hAnsi="Helvetica"/>
          <w:szCs w:val="24"/>
        </w:rPr>
        <w:t xml:space="preserve">  </w:t>
      </w:r>
      <w:r w:rsidR="000B5751" w:rsidRPr="00CB7115">
        <w:rPr>
          <w:rFonts w:ascii="Helvetica" w:hAnsi="Helvetica"/>
          <w:szCs w:val="24"/>
        </w:rPr>
        <w:t>Further, any non-</w:t>
      </w:r>
      <w:r w:rsidR="000B5751" w:rsidRPr="00CB7115">
        <w:rPr>
          <w:rFonts w:ascii="Helvetica" w:hAnsi="Helvetica"/>
          <w:i/>
          <w:szCs w:val="24"/>
        </w:rPr>
        <w:t xml:space="preserve">C. </w:t>
      </w:r>
      <w:proofErr w:type="spellStart"/>
      <w:r w:rsidR="000B5751" w:rsidRPr="00CB7115">
        <w:rPr>
          <w:rFonts w:ascii="Helvetica" w:hAnsi="Helvetica"/>
          <w:i/>
          <w:szCs w:val="24"/>
        </w:rPr>
        <w:t>parasitica</w:t>
      </w:r>
      <w:proofErr w:type="spellEnd"/>
      <w:r w:rsidR="000B5751" w:rsidRPr="00CB7115">
        <w:rPr>
          <w:rFonts w:ascii="Helvetica" w:hAnsi="Helvetica"/>
          <w:szCs w:val="24"/>
        </w:rPr>
        <w:t xml:space="preserve"> isolates that were recovered were designated as non-</w:t>
      </w:r>
      <w:proofErr w:type="spellStart"/>
      <w:r w:rsidR="000B5751" w:rsidRPr="00CB7115">
        <w:rPr>
          <w:rFonts w:ascii="Helvetica" w:hAnsi="Helvetica"/>
          <w:szCs w:val="24"/>
        </w:rPr>
        <w:t>C.p</w:t>
      </w:r>
      <w:proofErr w:type="spellEnd"/>
      <w:r w:rsidR="000B5751" w:rsidRPr="00CB7115">
        <w:rPr>
          <w:rFonts w:ascii="Helvetica" w:hAnsi="Helvetica"/>
          <w:szCs w:val="24"/>
        </w:rPr>
        <w:t xml:space="preserve">. </w:t>
      </w:r>
      <w:r w:rsidR="002938E2" w:rsidRPr="00CB7115">
        <w:rPr>
          <w:rFonts w:ascii="Helvetica" w:hAnsi="Helvetica"/>
          <w:szCs w:val="24"/>
        </w:rPr>
        <w:t xml:space="preserve">These data were </w:t>
      </w:r>
      <w:r w:rsidR="00CD74AF" w:rsidRPr="00CB7115">
        <w:rPr>
          <w:rFonts w:ascii="Helvetica" w:hAnsi="Helvetica"/>
          <w:szCs w:val="24"/>
        </w:rPr>
        <w:t>compiled</w:t>
      </w:r>
      <w:r w:rsidR="00B3015D" w:rsidRPr="00CB7115">
        <w:rPr>
          <w:rFonts w:ascii="Helvetica" w:hAnsi="Helvetica"/>
          <w:szCs w:val="24"/>
        </w:rPr>
        <w:t xml:space="preserve"> to provide</w:t>
      </w:r>
      <w:r w:rsidR="002938E2" w:rsidRPr="00CB7115">
        <w:rPr>
          <w:rFonts w:ascii="Helvetica" w:hAnsi="Helvetica"/>
          <w:szCs w:val="24"/>
        </w:rPr>
        <w:t xml:space="preserve"> a longitudinal characterization of hypovirus acquisition by each sampled canker. </w:t>
      </w:r>
    </w:p>
    <w:p w14:paraId="01148300" w14:textId="6DD0DDEF" w:rsidR="00C46B89" w:rsidRPr="00CB7115" w:rsidRDefault="002938E2" w:rsidP="006F5FEB">
      <w:pPr>
        <w:spacing w:line="480" w:lineRule="auto"/>
        <w:ind w:firstLine="720"/>
        <w:rPr>
          <w:rFonts w:ascii="Helvetica" w:hAnsi="Helvetica"/>
          <w:szCs w:val="24"/>
        </w:rPr>
      </w:pPr>
      <w:r w:rsidRPr="00CB7115">
        <w:rPr>
          <w:rFonts w:ascii="Helvetica" w:hAnsi="Helvetica"/>
          <w:szCs w:val="24"/>
        </w:rPr>
        <w:t>Vegetative compatibility was assayed on PDA contai</w:t>
      </w:r>
      <w:r w:rsidR="000C3ECC" w:rsidRPr="00CB7115">
        <w:rPr>
          <w:rFonts w:ascii="Helvetica" w:hAnsi="Helvetica"/>
          <w:szCs w:val="24"/>
        </w:rPr>
        <w:t xml:space="preserve">ning </w:t>
      </w:r>
      <w:proofErr w:type="spellStart"/>
      <w:r w:rsidR="000C3ECC" w:rsidRPr="00CB7115">
        <w:rPr>
          <w:rFonts w:ascii="Helvetica" w:hAnsi="Helvetica"/>
          <w:szCs w:val="24"/>
        </w:rPr>
        <w:t>bromocresol</w:t>
      </w:r>
      <w:proofErr w:type="spellEnd"/>
      <w:r w:rsidR="000C3ECC" w:rsidRPr="00CB7115">
        <w:rPr>
          <w:rFonts w:ascii="Helvetica" w:hAnsi="Helvetica"/>
          <w:szCs w:val="24"/>
        </w:rPr>
        <w:t xml:space="preserve"> green (PDA-</w:t>
      </w:r>
      <w:proofErr w:type="spellStart"/>
      <w:r w:rsidR="000C3ECC" w:rsidRPr="00CB7115">
        <w:rPr>
          <w:rFonts w:ascii="Helvetica" w:hAnsi="Helvetica"/>
          <w:szCs w:val="24"/>
        </w:rPr>
        <w:t>bgt</w:t>
      </w:r>
      <w:proofErr w:type="spellEnd"/>
      <w:r w:rsidR="000C3ECC" w:rsidRPr="00CB7115">
        <w:rPr>
          <w:rFonts w:ascii="Helvetica" w:hAnsi="Helvetica"/>
          <w:szCs w:val="24"/>
        </w:rPr>
        <w:t xml:space="preserve">; </w:t>
      </w:r>
      <w:r w:rsidR="00EF6F5A" w:rsidRPr="00CB7115">
        <w:rPr>
          <w:rFonts w:ascii="Helvetica" w:hAnsi="Helvetica"/>
          <w:szCs w:val="24"/>
        </w:rPr>
        <w:t>Powell, 1995), amended with</w:t>
      </w:r>
      <w:r w:rsidR="00936750" w:rsidRPr="00CB7115">
        <w:rPr>
          <w:rFonts w:ascii="Helvetica" w:hAnsi="Helvetica"/>
          <w:szCs w:val="24"/>
        </w:rPr>
        <w:t xml:space="preserve"> 600 mg</w:t>
      </w:r>
      <w:r w:rsidR="006B2D1B" w:rsidRPr="00CB7115">
        <w:rPr>
          <w:rFonts w:ascii="Helvetica" w:hAnsi="Helvetica"/>
          <w:szCs w:val="24"/>
        </w:rPr>
        <w:t>/liter</w:t>
      </w:r>
      <w:r w:rsidR="00936750" w:rsidRPr="00CB7115">
        <w:rPr>
          <w:rFonts w:ascii="Helvetica" w:hAnsi="Helvetica"/>
          <w:szCs w:val="24"/>
        </w:rPr>
        <w:t xml:space="preserve"> tannic acid and</w:t>
      </w:r>
      <w:r w:rsidR="00EF6F5A" w:rsidRPr="00CB7115">
        <w:rPr>
          <w:rFonts w:ascii="Helvetica" w:hAnsi="Helvetica"/>
          <w:szCs w:val="24"/>
        </w:rPr>
        <w:t xml:space="preserve"> 0.5</w:t>
      </w:r>
      <w:r w:rsidR="00936750" w:rsidRPr="00CB7115">
        <w:rPr>
          <w:rFonts w:ascii="Helvetica" w:hAnsi="Helvetica"/>
          <w:szCs w:val="24"/>
        </w:rPr>
        <w:t xml:space="preserve"> ml</w:t>
      </w:r>
      <w:r w:rsidR="006B2D1B" w:rsidRPr="00CB7115">
        <w:rPr>
          <w:rFonts w:ascii="Helvetica" w:hAnsi="Helvetica"/>
          <w:szCs w:val="24"/>
        </w:rPr>
        <w:t>/liter</w:t>
      </w:r>
      <w:r w:rsidR="000C3ECC" w:rsidRPr="00CB7115">
        <w:rPr>
          <w:rFonts w:ascii="Helvetica" w:hAnsi="Helvetica"/>
          <w:szCs w:val="24"/>
        </w:rPr>
        <w:t xml:space="preserve"> Tween-20</w:t>
      </w:r>
      <w:r w:rsidRPr="00CB7115">
        <w:rPr>
          <w:rFonts w:ascii="Helvetica" w:hAnsi="Helvetica"/>
          <w:szCs w:val="24"/>
        </w:rPr>
        <w:t xml:space="preserve">, added before autoclaving.  Isolates were paired on </w:t>
      </w:r>
      <w:r w:rsidR="006B2D1B" w:rsidRPr="00CB7115">
        <w:rPr>
          <w:rFonts w:ascii="Helvetica" w:hAnsi="Helvetica"/>
          <w:szCs w:val="24"/>
        </w:rPr>
        <w:t>PDA-</w:t>
      </w:r>
      <w:proofErr w:type="spellStart"/>
      <w:r w:rsidR="006B2D1B" w:rsidRPr="00CB7115">
        <w:rPr>
          <w:rFonts w:ascii="Helvetica" w:hAnsi="Helvetica"/>
          <w:szCs w:val="24"/>
        </w:rPr>
        <w:t>bgt</w:t>
      </w:r>
      <w:proofErr w:type="spellEnd"/>
      <w:r w:rsidR="006B2D1B" w:rsidRPr="00CB7115">
        <w:rPr>
          <w:rFonts w:ascii="Helvetica" w:hAnsi="Helvetica"/>
          <w:szCs w:val="24"/>
        </w:rPr>
        <w:t xml:space="preserve"> in total darkness for 7 to </w:t>
      </w:r>
      <w:r w:rsidRPr="00CB7115">
        <w:rPr>
          <w:rFonts w:ascii="Helvetica" w:hAnsi="Helvetica"/>
          <w:szCs w:val="24"/>
        </w:rPr>
        <w:t>10 days at 22</w:t>
      </w:r>
      <w:r w:rsidR="000C3ECC" w:rsidRPr="00CB7115">
        <w:rPr>
          <w:rFonts w:ascii="Helvetica" w:hAnsi="Helvetica"/>
          <w:szCs w:val="24"/>
        </w:rPr>
        <w:t>°</w:t>
      </w:r>
      <w:r w:rsidR="000A5042" w:rsidRPr="00CB7115">
        <w:rPr>
          <w:rFonts w:ascii="Helvetica" w:hAnsi="Helvetica"/>
          <w:szCs w:val="24"/>
        </w:rPr>
        <w:t xml:space="preserve">C.  Plates were scored on </w:t>
      </w:r>
      <w:r w:rsidRPr="00CB7115">
        <w:rPr>
          <w:rFonts w:ascii="Helvetica" w:hAnsi="Helvetica"/>
          <w:szCs w:val="24"/>
        </w:rPr>
        <w:t>the presence/absence of a barrage (</w:t>
      </w:r>
      <w:proofErr w:type="spellStart"/>
      <w:r w:rsidRPr="00CB7115">
        <w:rPr>
          <w:rFonts w:ascii="Helvetica" w:hAnsi="Helvetica"/>
          <w:szCs w:val="24"/>
        </w:rPr>
        <w:t>Anagnostakis</w:t>
      </w:r>
      <w:proofErr w:type="spellEnd"/>
      <w:r w:rsidRPr="00CB7115">
        <w:rPr>
          <w:rFonts w:ascii="Helvetica" w:hAnsi="Helvetica"/>
          <w:szCs w:val="24"/>
        </w:rPr>
        <w:t xml:space="preserve"> 1977).  P</w:t>
      </w:r>
      <w:r w:rsidR="003A5518" w:rsidRPr="00CB7115">
        <w:rPr>
          <w:rFonts w:ascii="Helvetica" w:hAnsi="Helvetica"/>
          <w:szCs w:val="24"/>
        </w:rPr>
        <w:t>rior to 1995</w:t>
      </w:r>
      <w:r w:rsidRPr="00CB7115">
        <w:rPr>
          <w:rFonts w:ascii="Helvetica" w:hAnsi="Helvetica"/>
          <w:szCs w:val="24"/>
        </w:rPr>
        <w:t>, one representative virulent isolate from each canker was paired on PDA-</w:t>
      </w:r>
      <w:proofErr w:type="spellStart"/>
      <w:r w:rsidRPr="00CB7115">
        <w:rPr>
          <w:rFonts w:ascii="Helvetica" w:hAnsi="Helvetica"/>
          <w:szCs w:val="24"/>
        </w:rPr>
        <w:t>bgt</w:t>
      </w:r>
      <w:proofErr w:type="spellEnd"/>
      <w:r w:rsidRPr="00CB7115">
        <w:rPr>
          <w:rFonts w:ascii="Helvetica" w:hAnsi="Helvetica"/>
          <w:szCs w:val="24"/>
        </w:rPr>
        <w:t xml:space="preserve"> with isolate </w:t>
      </w:r>
      <w:r w:rsidR="00A34A89" w:rsidRPr="00CB7115">
        <w:rPr>
          <w:rFonts w:ascii="Helvetica" w:hAnsi="Helvetica"/>
          <w:szCs w:val="24"/>
        </w:rPr>
        <w:t xml:space="preserve">25-1, </w:t>
      </w:r>
      <w:r w:rsidRPr="00CB7115">
        <w:rPr>
          <w:rFonts w:ascii="Helvetica" w:hAnsi="Helvetica"/>
          <w:szCs w:val="24"/>
        </w:rPr>
        <w:t xml:space="preserve">representing </w:t>
      </w:r>
      <w:proofErr w:type="spellStart"/>
      <w:r w:rsidRPr="00CB7115">
        <w:rPr>
          <w:rFonts w:ascii="Helvetica" w:hAnsi="Helvetica"/>
          <w:szCs w:val="24"/>
        </w:rPr>
        <w:t>vc</w:t>
      </w:r>
      <w:proofErr w:type="spellEnd"/>
      <w:r w:rsidRPr="00CB7115">
        <w:rPr>
          <w:rFonts w:ascii="Helvetica" w:hAnsi="Helvetica"/>
          <w:szCs w:val="24"/>
        </w:rPr>
        <w:t xml:space="preserve"> group WS-1.  </w:t>
      </w:r>
      <w:r w:rsidR="003A5518" w:rsidRPr="00CB7115">
        <w:rPr>
          <w:rFonts w:ascii="Helvetica" w:hAnsi="Helvetica"/>
          <w:szCs w:val="24"/>
        </w:rPr>
        <w:t>After</w:t>
      </w:r>
      <w:r w:rsidRPr="00CB7115">
        <w:rPr>
          <w:rFonts w:ascii="Helvetica" w:hAnsi="Helvetica"/>
          <w:szCs w:val="24"/>
        </w:rPr>
        <w:t xml:space="preserve"> additional </w:t>
      </w:r>
      <w:proofErr w:type="spellStart"/>
      <w:r w:rsidRPr="00CB7115">
        <w:rPr>
          <w:rFonts w:ascii="Helvetica" w:hAnsi="Helvetica"/>
          <w:szCs w:val="24"/>
        </w:rPr>
        <w:t>vc</w:t>
      </w:r>
      <w:proofErr w:type="spellEnd"/>
      <w:r w:rsidRPr="00CB7115">
        <w:rPr>
          <w:rFonts w:ascii="Helvetica" w:hAnsi="Helvetica"/>
          <w:szCs w:val="24"/>
        </w:rPr>
        <w:t xml:space="preserve"> </w:t>
      </w:r>
      <w:r w:rsidR="00A34A89" w:rsidRPr="00CB7115">
        <w:rPr>
          <w:rFonts w:ascii="Helvetica" w:hAnsi="Helvetica"/>
          <w:szCs w:val="24"/>
        </w:rPr>
        <w:t>types</w:t>
      </w:r>
      <w:r w:rsidR="003A5518" w:rsidRPr="00CB7115">
        <w:rPr>
          <w:rFonts w:ascii="Helvetica" w:hAnsi="Helvetica"/>
          <w:szCs w:val="24"/>
        </w:rPr>
        <w:t xml:space="preserve"> were found in the stand in 1995</w:t>
      </w:r>
      <w:r w:rsidRPr="00CB7115">
        <w:rPr>
          <w:rFonts w:ascii="Helvetica" w:hAnsi="Helvetica"/>
          <w:szCs w:val="24"/>
        </w:rPr>
        <w:t xml:space="preserve"> (WS-2) and 1997 (WS-3),</w:t>
      </w:r>
      <w:r w:rsidR="00164A85" w:rsidRPr="00CB7115">
        <w:rPr>
          <w:rFonts w:ascii="Helvetica" w:hAnsi="Helvetica"/>
          <w:szCs w:val="24"/>
        </w:rPr>
        <w:t xml:space="preserve"> </w:t>
      </w:r>
      <w:r w:rsidR="00A54549" w:rsidRPr="00CB7115">
        <w:rPr>
          <w:rFonts w:ascii="Helvetica" w:hAnsi="Helvetica"/>
          <w:szCs w:val="24"/>
        </w:rPr>
        <w:t>a</w:t>
      </w:r>
      <w:r w:rsidRPr="00CB7115">
        <w:rPr>
          <w:rFonts w:ascii="Helvetica" w:hAnsi="Helvetica"/>
          <w:szCs w:val="24"/>
        </w:rPr>
        <w:t xml:space="preserve"> virulent isolate from each canker was tested against WS-1, WS-2</w:t>
      </w:r>
      <w:r w:rsidR="0016270C" w:rsidRPr="00CB7115">
        <w:rPr>
          <w:rFonts w:ascii="Helvetica" w:hAnsi="Helvetica"/>
          <w:szCs w:val="24"/>
        </w:rPr>
        <w:t xml:space="preserve"> (isolate 108-1)</w:t>
      </w:r>
      <w:r w:rsidR="000C3ECC" w:rsidRPr="00CB7115">
        <w:rPr>
          <w:rFonts w:ascii="Helvetica" w:hAnsi="Helvetica"/>
          <w:szCs w:val="24"/>
        </w:rPr>
        <w:t>,</w:t>
      </w:r>
      <w:r w:rsidRPr="00CB7115">
        <w:rPr>
          <w:rFonts w:ascii="Helvetica" w:hAnsi="Helvetica"/>
          <w:szCs w:val="24"/>
        </w:rPr>
        <w:t xml:space="preserve"> and WS-3</w:t>
      </w:r>
      <w:r w:rsidR="0016270C" w:rsidRPr="00CB7115">
        <w:rPr>
          <w:rFonts w:ascii="Helvetica" w:hAnsi="Helvetica"/>
          <w:szCs w:val="24"/>
        </w:rPr>
        <w:t xml:space="preserve"> (isolate 133-1)</w:t>
      </w:r>
      <w:r w:rsidRPr="00CB7115">
        <w:rPr>
          <w:rFonts w:ascii="Helvetica" w:hAnsi="Helvetica"/>
          <w:szCs w:val="24"/>
        </w:rPr>
        <w:t xml:space="preserve">.  All isolates identified as </w:t>
      </w:r>
      <w:r w:rsidR="0029741A" w:rsidRPr="00CB7115">
        <w:rPr>
          <w:rFonts w:ascii="Helvetica" w:hAnsi="Helvetica"/>
          <w:szCs w:val="24"/>
        </w:rPr>
        <w:t xml:space="preserve">incompatible with these three </w:t>
      </w:r>
      <w:proofErr w:type="spellStart"/>
      <w:r w:rsidR="0029741A" w:rsidRPr="00CB7115">
        <w:rPr>
          <w:rFonts w:ascii="Helvetica" w:hAnsi="Helvetica"/>
          <w:szCs w:val="24"/>
        </w:rPr>
        <w:t>vc</w:t>
      </w:r>
      <w:proofErr w:type="spellEnd"/>
      <w:r w:rsidRPr="00CB7115">
        <w:rPr>
          <w:rFonts w:ascii="Helvetica" w:hAnsi="Helvetica"/>
          <w:szCs w:val="24"/>
        </w:rPr>
        <w:t xml:space="preserve"> groups </w:t>
      </w:r>
      <w:r w:rsidR="001D4B17" w:rsidRPr="00CB7115">
        <w:rPr>
          <w:rFonts w:ascii="Helvetica" w:hAnsi="Helvetica"/>
          <w:szCs w:val="24"/>
        </w:rPr>
        <w:t>were retested.   Isolates inco</w:t>
      </w:r>
      <w:r w:rsidR="00CC7CF8" w:rsidRPr="00CB7115">
        <w:rPr>
          <w:rFonts w:ascii="Helvetica" w:hAnsi="Helvetica"/>
          <w:szCs w:val="24"/>
        </w:rPr>
        <w:t>mpatible with WS-1, WS-2</w:t>
      </w:r>
      <w:r w:rsidR="000C3ECC" w:rsidRPr="00CB7115">
        <w:rPr>
          <w:rFonts w:ascii="Helvetica" w:hAnsi="Helvetica"/>
          <w:szCs w:val="24"/>
        </w:rPr>
        <w:t>,</w:t>
      </w:r>
      <w:r w:rsidR="00CC7CF8" w:rsidRPr="00CB7115">
        <w:rPr>
          <w:rFonts w:ascii="Helvetica" w:hAnsi="Helvetica"/>
          <w:szCs w:val="24"/>
        </w:rPr>
        <w:t xml:space="preserve"> and WS-3</w:t>
      </w:r>
      <w:r w:rsidRPr="00CB7115">
        <w:rPr>
          <w:rFonts w:ascii="Helvetica" w:hAnsi="Helvetica"/>
          <w:szCs w:val="24"/>
        </w:rPr>
        <w:t xml:space="preserve"> a second </w:t>
      </w:r>
      <w:r w:rsidR="00CC7CF8" w:rsidRPr="00CB7115">
        <w:rPr>
          <w:rFonts w:ascii="Helvetica" w:hAnsi="Helvetica"/>
          <w:szCs w:val="24"/>
        </w:rPr>
        <w:t>time</w:t>
      </w:r>
      <w:r w:rsidRPr="00CB7115">
        <w:rPr>
          <w:rFonts w:ascii="Helvetica" w:hAnsi="Helvetica"/>
          <w:szCs w:val="24"/>
        </w:rPr>
        <w:t xml:space="preserve"> were </w:t>
      </w:r>
      <w:r w:rsidR="00CC7CF8" w:rsidRPr="00CB7115">
        <w:rPr>
          <w:rFonts w:ascii="Helvetica" w:hAnsi="Helvetica"/>
          <w:szCs w:val="24"/>
        </w:rPr>
        <w:t>then paired with</w:t>
      </w:r>
      <w:r w:rsidRPr="00CB7115">
        <w:rPr>
          <w:rFonts w:ascii="Helvetica" w:hAnsi="Helvetica"/>
          <w:szCs w:val="24"/>
        </w:rPr>
        <w:t xml:space="preserve"> tester isolates</w:t>
      </w:r>
      <w:r w:rsidR="0029741A" w:rsidRPr="00CB7115">
        <w:rPr>
          <w:rFonts w:ascii="Helvetica" w:hAnsi="Helvetica"/>
          <w:szCs w:val="24"/>
        </w:rPr>
        <w:t xml:space="preserve"> </w:t>
      </w:r>
      <w:r w:rsidR="00CC7CF8" w:rsidRPr="00CB7115">
        <w:rPr>
          <w:rFonts w:ascii="Helvetica" w:hAnsi="Helvetica"/>
          <w:szCs w:val="24"/>
        </w:rPr>
        <w:t>representing</w:t>
      </w:r>
      <w:r w:rsidR="0029741A" w:rsidRPr="00CB7115">
        <w:rPr>
          <w:rFonts w:ascii="Helvetica" w:hAnsi="Helvetica"/>
          <w:szCs w:val="24"/>
        </w:rPr>
        <w:t xml:space="preserve"> WS-4 through WS-15 (</w:t>
      </w:r>
      <w:r w:rsidRPr="00CB7115">
        <w:rPr>
          <w:rFonts w:ascii="Helvetica" w:hAnsi="Helvetica"/>
          <w:szCs w:val="24"/>
        </w:rPr>
        <w:t>McGuire et al</w:t>
      </w:r>
      <w:r w:rsidRPr="00CB7115">
        <w:rPr>
          <w:rFonts w:ascii="Helvetica" w:hAnsi="Helvetica"/>
          <w:i/>
          <w:szCs w:val="24"/>
        </w:rPr>
        <w:t xml:space="preserve">. </w:t>
      </w:r>
      <w:r w:rsidRPr="00CB7115">
        <w:rPr>
          <w:rFonts w:ascii="Helvetica" w:hAnsi="Helvetica"/>
          <w:szCs w:val="24"/>
        </w:rPr>
        <w:t>2</w:t>
      </w:r>
      <w:r w:rsidR="0029741A" w:rsidRPr="00CB7115">
        <w:rPr>
          <w:rFonts w:ascii="Helvetica" w:hAnsi="Helvetica"/>
          <w:szCs w:val="24"/>
        </w:rPr>
        <w:t>005).</w:t>
      </w:r>
    </w:p>
    <w:p w14:paraId="60659B89" w14:textId="082A8072" w:rsidR="00463C2E" w:rsidRPr="00CB7115" w:rsidRDefault="001D4B17" w:rsidP="006F5FEB">
      <w:pPr>
        <w:spacing w:line="480" w:lineRule="auto"/>
        <w:ind w:firstLine="720"/>
        <w:rPr>
          <w:rFonts w:ascii="Helvetica" w:hAnsi="Helvetica"/>
          <w:szCs w:val="24"/>
        </w:rPr>
      </w:pPr>
      <w:r w:rsidRPr="00CB7115">
        <w:rPr>
          <w:rFonts w:ascii="Helvetica" w:hAnsi="Helvetica"/>
          <w:b/>
          <w:szCs w:val="24"/>
        </w:rPr>
        <w:lastRenderedPageBreak/>
        <w:t>H</w:t>
      </w:r>
      <w:r w:rsidR="00463C2E" w:rsidRPr="00CB7115">
        <w:rPr>
          <w:rFonts w:ascii="Helvetica" w:hAnsi="Helvetica"/>
          <w:b/>
          <w:szCs w:val="24"/>
        </w:rPr>
        <w:t>ypovirus treatment</w:t>
      </w:r>
      <w:r w:rsidR="00463C2E" w:rsidRPr="00CB7115">
        <w:rPr>
          <w:rFonts w:ascii="Helvetica" w:hAnsi="Helvetica"/>
          <w:szCs w:val="24"/>
        </w:rPr>
        <w:t>.  Trees were assessed annually (lat</w:t>
      </w:r>
      <w:r w:rsidR="006B2D1B" w:rsidRPr="00CB7115">
        <w:rPr>
          <w:rFonts w:ascii="Helvetica" w:hAnsi="Helvetica"/>
          <w:szCs w:val="24"/>
        </w:rPr>
        <w:t xml:space="preserve">e May/early June) from 1992 to </w:t>
      </w:r>
      <w:r w:rsidR="00A54549" w:rsidRPr="00CB7115">
        <w:rPr>
          <w:rFonts w:ascii="Helvetica" w:hAnsi="Helvetica"/>
          <w:szCs w:val="24"/>
        </w:rPr>
        <w:t>2014</w:t>
      </w:r>
      <w:r w:rsidR="00463C2E" w:rsidRPr="00CB7115">
        <w:rPr>
          <w:rFonts w:ascii="Helvetica" w:hAnsi="Helvetica"/>
          <w:szCs w:val="24"/>
        </w:rPr>
        <w:t xml:space="preserve">.  Each tree was assigned a unique number </w:t>
      </w:r>
      <w:r w:rsidR="00EE6A83" w:rsidRPr="00CB7115">
        <w:rPr>
          <w:rFonts w:ascii="Helvetica" w:hAnsi="Helvetica"/>
          <w:szCs w:val="24"/>
        </w:rPr>
        <w:t>when first infected</w:t>
      </w:r>
      <w:r w:rsidR="00463C2E" w:rsidRPr="00CB7115">
        <w:rPr>
          <w:rFonts w:ascii="Helvetica" w:hAnsi="Helvetica"/>
          <w:szCs w:val="24"/>
        </w:rPr>
        <w:t xml:space="preserve"> and cankers were numbered sequentially on individual trees as they developed.  </w:t>
      </w:r>
      <w:r w:rsidR="00EE6A83" w:rsidRPr="00CB7115">
        <w:rPr>
          <w:rFonts w:ascii="Helvetica" w:hAnsi="Helvetica"/>
          <w:szCs w:val="24"/>
        </w:rPr>
        <w:t xml:space="preserve"> </w:t>
      </w:r>
      <w:r w:rsidR="006B2D1B" w:rsidRPr="00CB7115">
        <w:rPr>
          <w:rFonts w:ascii="Helvetica" w:hAnsi="Helvetica"/>
          <w:szCs w:val="24"/>
        </w:rPr>
        <w:t xml:space="preserve">Between 1992 and </w:t>
      </w:r>
      <w:r w:rsidR="00463C2E" w:rsidRPr="00CB7115" w:rsidDel="00231A04">
        <w:rPr>
          <w:rFonts w:ascii="Helvetica" w:hAnsi="Helvetica"/>
          <w:szCs w:val="24"/>
        </w:rPr>
        <w:t xml:space="preserve">1994, </w:t>
      </w:r>
      <w:r w:rsidR="00EE6A83" w:rsidRPr="00CB7115">
        <w:rPr>
          <w:rFonts w:ascii="Helvetica" w:hAnsi="Helvetica"/>
          <w:szCs w:val="24"/>
        </w:rPr>
        <w:t xml:space="preserve">an agar slurry of WS-1 (COLI) was used to treat newly discovered </w:t>
      </w:r>
      <w:r w:rsidR="00463C2E" w:rsidRPr="00CB7115" w:rsidDel="00231A04">
        <w:rPr>
          <w:rFonts w:ascii="Helvetica" w:hAnsi="Helvetica"/>
          <w:szCs w:val="24"/>
        </w:rPr>
        <w:t xml:space="preserve">cankers (from </w:t>
      </w:r>
      <w:r w:rsidR="00EE6A83" w:rsidRPr="00CB7115">
        <w:rPr>
          <w:rFonts w:ascii="Helvetica" w:hAnsi="Helvetica"/>
          <w:szCs w:val="24"/>
        </w:rPr>
        <w:t xml:space="preserve">the </w:t>
      </w:r>
      <w:r w:rsidR="00463C2E" w:rsidRPr="00CB7115" w:rsidDel="00231A04">
        <w:rPr>
          <w:rFonts w:ascii="Helvetica" w:hAnsi="Helvetica"/>
          <w:szCs w:val="24"/>
        </w:rPr>
        <w:t>base to 3.7 m off the ground) using the margin-punch method of inoculation (</w:t>
      </w:r>
      <w:r w:rsidR="000A5042" w:rsidRPr="00CB7115" w:rsidDel="00231A04">
        <w:rPr>
          <w:rFonts w:ascii="Helvetica" w:hAnsi="Helvetica"/>
          <w:szCs w:val="24"/>
        </w:rPr>
        <w:t>Bell 2004</w:t>
      </w:r>
      <w:r w:rsidR="000A5042" w:rsidRPr="00CB7115">
        <w:rPr>
          <w:rFonts w:ascii="Helvetica" w:hAnsi="Helvetica"/>
          <w:szCs w:val="24"/>
        </w:rPr>
        <w:t xml:space="preserve">; </w:t>
      </w:r>
      <w:proofErr w:type="spellStart"/>
      <w:r w:rsidR="00463C2E" w:rsidRPr="00CB7115" w:rsidDel="00231A04">
        <w:rPr>
          <w:rFonts w:ascii="Helvetica" w:hAnsi="Helvetica"/>
          <w:szCs w:val="24"/>
        </w:rPr>
        <w:t>Grente</w:t>
      </w:r>
      <w:proofErr w:type="spellEnd"/>
      <w:r w:rsidR="00463C2E" w:rsidRPr="00CB7115" w:rsidDel="00231A04">
        <w:rPr>
          <w:rFonts w:ascii="Helvetica" w:hAnsi="Helvetica"/>
          <w:szCs w:val="24"/>
        </w:rPr>
        <w:t xml:space="preserve"> and </w:t>
      </w:r>
      <w:proofErr w:type="spellStart"/>
      <w:r w:rsidR="00463C2E" w:rsidRPr="00CB7115" w:rsidDel="00231A04">
        <w:rPr>
          <w:rFonts w:ascii="Helvetica" w:hAnsi="Helvetica"/>
          <w:szCs w:val="24"/>
        </w:rPr>
        <w:t>Bethelay-Sauret</w:t>
      </w:r>
      <w:proofErr w:type="spellEnd"/>
      <w:r w:rsidR="00463C2E" w:rsidRPr="00CB7115" w:rsidDel="00231A04">
        <w:rPr>
          <w:rFonts w:ascii="Helvetica" w:hAnsi="Helvetica"/>
          <w:szCs w:val="24"/>
        </w:rPr>
        <w:t xml:space="preserve"> 1978</w:t>
      </w:r>
      <w:proofErr w:type="gramStart"/>
      <w:r w:rsidR="00EE6A83" w:rsidRPr="00CB7115">
        <w:rPr>
          <w:rFonts w:ascii="Helvetica" w:hAnsi="Helvetica"/>
          <w:szCs w:val="24"/>
        </w:rPr>
        <w:t>)</w:t>
      </w:r>
      <w:r w:rsidR="00463C2E" w:rsidRPr="00CB7115" w:rsidDel="00231A04">
        <w:rPr>
          <w:rFonts w:ascii="Helvetica" w:hAnsi="Helvetica"/>
          <w:szCs w:val="24"/>
        </w:rPr>
        <w:t xml:space="preserve">  The</w:t>
      </w:r>
      <w:proofErr w:type="gramEnd"/>
      <w:r w:rsidR="00463C2E" w:rsidRPr="00CB7115" w:rsidDel="00231A04">
        <w:rPr>
          <w:rFonts w:ascii="Helvetica" w:hAnsi="Helvetica"/>
          <w:szCs w:val="24"/>
        </w:rPr>
        <w:t xml:space="preserve"> </w:t>
      </w:r>
      <w:r w:rsidR="00463C2E" w:rsidRPr="00CB7115">
        <w:rPr>
          <w:rFonts w:ascii="Helvetica" w:hAnsi="Helvetica"/>
          <w:szCs w:val="24"/>
        </w:rPr>
        <w:t>WS-1</w:t>
      </w:r>
      <w:r w:rsidR="00A54549" w:rsidRPr="00CB7115">
        <w:rPr>
          <w:rFonts w:ascii="Helvetica" w:hAnsi="Helvetica"/>
          <w:szCs w:val="24"/>
        </w:rPr>
        <w:t xml:space="preserve"> (</w:t>
      </w:r>
      <w:r w:rsidR="00463C2E" w:rsidRPr="00CB7115">
        <w:rPr>
          <w:rFonts w:ascii="Helvetica" w:hAnsi="Helvetica"/>
          <w:szCs w:val="24"/>
        </w:rPr>
        <w:t>COLI</w:t>
      </w:r>
      <w:r w:rsidR="00A54549" w:rsidRPr="00CB7115">
        <w:rPr>
          <w:rFonts w:ascii="Helvetica" w:hAnsi="Helvetica"/>
          <w:szCs w:val="24"/>
        </w:rPr>
        <w:t>)</w:t>
      </w:r>
      <w:r w:rsidR="00463C2E" w:rsidRPr="00CB7115">
        <w:rPr>
          <w:rFonts w:ascii="Helvetica" w:hAnsi="Helvetica"/>
          <w:szCs w:val="24"/>
        </w:rPr>
        <w:t xml:space="preserve"> </w:t>
      </w:r>
      <w:r w:rsidR="00463C2E" w:rsidRPr="00CB7115" w:rsidDel="00231A04">
        <w:rPr>
          <w:rFonts w:ascii="Helvetica" w:hAnsi="Helvetica"/>
          <w:szCs w:val="24"/>
        </w:rPr>
        <w:t>slurry</w:t>
      </w:r>
      <w:r w:rsidR="00463C2E" w:rsidRPr="00CB7115">
        <w:rPr>
          <w:rFonts w:ascii="Helvetica" w:hAnsi="Helvetica"/>
          <w:szCs w:val="24"/>
        </w:rPr>
        <w:t xml:space="preserve"> </w:t>
      </w:r>
      <w:r w:rsidR="00463C2E" w:rsidRPr="00CB7115" w:rsidDel="00231A04">
        <w:rPr>
          <w:rFonts w:ascii="Helvetica" w:hAnsi="Helvetica"/>
          <w:szCs w:val="24"/>
        </w:rPr>
        <w:t xml:space="preserve">was made </w:t>
      </w:r>
      <w:r w:rsidRPr="00CB7115">
        <w:rPr>
          <w:rFonts w:ascii="Helvetica" w:hAnsi="Helvetica"/>
          <w:szCs w:val="24"/>
        </w:rPr>
        <w:t>by combining</w:t>
      </w:r>
      <w:r w:rsidR="006B2D1B" w:rsidRPr="00CB7115">
        <w:rPr>
          <w:rFonts w:ascii="Helvetica" w:hAnsi="Helvetica"/>
          <w:szCs w:val="24"/>
        </w:rPr>
        <w:t xml:space="preserve"> 20 PDA plates of 7 to </w:t>
      </w:r>
      <w:r w:rsidR="00463C2E" w:rsidRPr="00CB7115" w:rsidDel="00231A04">
        <w:rPr>
          <w:rFonts w:ascii="Helvetica" w:hAnsi="Helvetica"/>
          <w:szCs w:val="24"/>
        </w:rPr>
        <w:t>10 day-old cul</w:t>
      </w:r>
      <w:r w:rsidR="00463C2E" w:rsidRPr="00CB7115">
        <w:rPr>
          <w:rFonts w:ascii="Helvetica" w:hAnsi="Helvetica"/>
          <w:szCs w:val="24"/>
        </w:rPr>
        <w:t>tures of WS-1</w:t>
      </w:r>
      <w:r w:rsidR="00A54549" w:rsidRPr="00CB7115">
        <w:rPr>
          <w:rFonts w:ascii="Helvetica" w:hAnsi="Helvetica"/>
          <w:szCs w:val="24"/>
        </w:rPr>
        <w:t xml:space="preserve"> (</w:t>
      </w:r>
      <w:r w:rsidR="00463C2E" w:rsidRPr="00CB7115">
        <w:rPr>
          <w:rFonts w:ascii="Helvetica" w:hAnsi="Helvetica"/>
          <w:szCs w:val="24"/>
        </w:rPr>
        <w:t>COLI</w:t>
      </w:r>
      <w:r w:rsidR="00A54549" w:rsidRPr="00CB7115">
        <w:rPr>
          <w:rFonts w:ascii="Helvetica" w:hAnsi="Helvetica"/>
          <w:szCs w:val="24"/>
        </w:rPr>
        <w:t>)</w:t>
      </w:r>
      <w:r w:rsidR="00463C2E" w:rsidRPr="00CB7115">
        <w:rPr>
          <w:rFonts w:ascii="Helvetica" w:hAnsi="Helvetica"/>
          <w:szCs w:val="24"/>
        </w:rPr>
        <w:t xml:space="preserve">, </w:t>
      </w:r>
      <w:r w:rsidR="003D2BCB" w:rsidRPr="00CB7115">
        <w:rPr>
          <w:rFonts w:ascii="Helvetica" w:hAnsi="Helvetica"/>
          <w:szCs w:val="24"/>
        </w:rPr>
        <w:t>1.5</w:t>
      </w:r>
      <w:r w:rsidR="006B2D1B" w:rsidRPr="00CB7115">
        <w:rPr>
          <w:rFonts w:ascii="Helvetica" w:hAnsi="Helvetica"/>
          <w:szCs w:val="24"/>
        </w:rPr>
        <w:t xml:space="preserve"> liter</w:t>
      </w:r>
      <w:r w:rsidR="00463C2E" w:rsidRPr="00CB7115">
        <w:rPr>
          <w:rFonts w:ascii="Helvetica" w:hAnsi="Helvetica"/>
          <w:szCs w:val="24"/>
        </w:rPr>
        <w:t xml:space="preserve"> of sterile water</w:t>
      </w:r>
      <w:r w:rsidR="000A5042" w:rsidRPr="00CB7115">
        <w:rPr>
          <w:rFonts w:ascii="Helvetica" w:hAnsi="Helvetica"/>
          <w:szCs w:val="24"/>
        </w:rPr>
        <w:t>,</w:t>
      </w:r>
      <w:r w:rsidR="00463C2E" w:rsidRPr="00CB7115">
        <w:rPr>
          <w:rFonts w:ascii="Helvetica" w:hAnsi="Helvetica"/>
          <w:szCs w:val="24"/>
        </w:rPr>
        <w:t xml:space="preserve"> and </w:t>
      </w:r>
      <w:r w:rsidR="003D2BCB" w:rsidRPr="00CB7115">
        <w:rPr>
          <w:rFonts w:ascii="Helvetica" w:hAnsi="Helvetica"/>
          <w:szCs w:val="24"/>
        </w:rPr>
        <w:t>1</w:t>
      </w:r>
      <w:r w:rsidR="006B2D1B" w:rsidRPr="00CB7115">
        <w:rPr>
          <w:rFonts w:ascii="Helvetica" w:hAnsi="Helvetica"/>
          <w:szCs w:val="24"/>
        </w:rPr>
        <w:t xml:space="preserve"> liter</w:t>
      </w:r>
      <w:r w:rsidR="00463C2E" w:rsidRPr="00CB7115" w:rsidDel="00231A04">
        <w:rPr>
          <w:rFonts w:ascii="Helvetica" w:hAnsi="Helvetica"/>
          <w:szCs w:val="24"/>
        </w:rPr>
        <w:t xml:space="preserve"> of </w:t>
      </w:r>
      <w:r w:rsidR="00463C2E" w:rsidRPr="00CB7115">
        <w:rPr>
          <w:rFonts w:ascii="Helvetica" w:hAnsi="Helvetica"/>
          <w:szCs w:val="24"/>
        </w:rPr>
        <w:t xml:space="preserve">solidified </w:t>
      </w:r>
      <w:r w:rsidR="00463C2E" w:rsidRPr="00CB7115" w:rsidDel="00231A04">
        <w:rPr>
          <w:rFonts w:ascii="Helvetica" w:hAnsi="Helvetica"/>
          <w:szCs w:val="24"/>
        </w:rPr>
        <w:t>sterile water agar (2.5%)</w:t>
      </w:r>
      <w:r w:rsidR="003D2BCB" w:rsidRPr="00CB7115">
        <w:rPr>
          <w:rFonts w:ascii="Helvetica" w:hAnsi="Helvetica"/>
          <w:szCs w:val="24"/>
        </w:rPr>
        <w:t xml:space="preserve"> per batch; eight batches were made annually to treat cankers</w:t>
      </w:r>
      <w:r w:rsidR="00463C2E" w:rsidRPr="00CB7115" w:rsidDel="00231A04">
        <w:rPr>
          <w:rFonts w:ascii="Helvetica" w:hAnsi="Helvetica"/>
          <w:szCs w:val="24"/>
        </w:rPr>
        <w:t xml:space="preserve">.  Ingredients were blended </w:t>
      </w:r>
      <w:r w:rsidR="006B2D1B" w:rsidRPr="00CB7115">
        <w:rPr>
          <w:rFonts w:ascii="Helvetica" w:hAnsi="Helvetica"/>
          <w:szCs w:val="24"/>
        </w:rPr>
        <w:t xml:space="preserve">for 2 to </w:t>
      </w:r>
      <w:r w:rsidR="00463C2E" w:rsidRPr="00CB7115">
        <w:rPr>
          <w:rFonts w:ascii="Helvetica" w:hAnsi="Helvetica"/>
          <w:szCs w:val="24"/>
        </w:rPr>
        <w:t xml:space="preserve">3 min in a </w:t>
      </w:r>
      <w:proofErr w:type="gramStart"/>
      <w:r w:rsidR="00463C2E" w:rsidRPr="00CB7115">
        <w:rPr>
          <w:rFonts w:ascii="Helvetica" w:hAnsi="Helvetica"/>
          <w:szCs w:val="24"/>
        </w:rPr>
        <w:t>4</w:t>
      </w:r>
      <w:r w:rsidR="000A5042" w:rsidRPr="00CB7115">
        <w:rPr>
          <w:rFonts w:ascii="Helvetica" w:hAnsi="Helvetica"/>
          <w:szCs w:val="24"/>
        </w:rPr>
        <w:t xml:space="preserve"> </w:t>
      </w:r>
      <w:r w:rsidR="006B2D1B" w:rsidRPr="00CB7115">
        <w:rPr>
          <w:rFonts w:ascii="Helvetica" w:hAnsi="Helvetica"/>
          <w:szCs w:val="24"/>
        </w:rPr>
        <w:t>liter</w:t>
      </w:r>
      <w:proofErr w:type="gramEnd"/>
      <w:r w:rsidR="00463C2E" w:rsidRPr="00CB7115">
        <w:rPr>
          <w:rFonts w:ascii="Helvetica" w:hAnsi="Helvetica"/>
          <w:szCs w:val="24"/>
        </w:rPr>
        <w:t xml:space="preserve"> </w:t>
      </w:r>
      <w:r w:rsidR="00CF34F6" w:rsidRPr="00CB7115">
        <w:rPr>
          <w:rFonts w:ascii="Helvetica" w:hAnsi="Helvetica"/>
          <w:szCs w:val="24"/>
        </w:rPr>
        <w:t>stainless steel</w:t>
      </w:r>
      <w:r w:rsidR="00463C2E" w:rsidRPr="00CB7115">
        <w:rPr>
          <w:rFonts w:ascii="Helvetica" w:hAnsi="Helvetica"/>
          <w:szCs w:val="24"/>
        </w:rPr>
        <w:t xml:space="preserve"> </w:t>
      </w:r>
      <w:proofErr w:type="spellStart"/>
      <w:r w:rsidR="00463C2E" w:rsidRPr="00CB7115">
        <w:rPr>
          <w:rFonts w:ascii="Helvetica" w:hAnsi="Helvetica"/>
          <w:szCs w:val="24"/>
        </w:rPr>
        <w:t>Waring</w:t>
      </w:r>
      <w:proofErr w:type="spellEnd"/>
      <w:r w:rsidR="00463C2E" w:rsidRPr="00CB7115">
        <w:rPr>
          <w:rFonts w:ascii="Helvetica" w:hAnsi="Helvetica"/>
          <w:szCs w:val="24"/>
          <w:vertAlign w:val="superscript"/>
        </w:rPr>
        <w:t>®</w:t>
      </w:r>
      <w:r w:rsidR="00463C2E" w:rsidRPr="00CB7115">
        <w:rPr>
          <w:rFonts w:ascii="Helvetica" w:hAnsi="Helvetica"/>
          <w:szCs w:val="24"/>
        </w:rPr>
        <w:t xml:space="preserve"> commercial blender.</w:t>
      </w:r>
      <w:r w:rsidR="00463C2E" w:rsidRPr="00CB7115" w:rsidDel="00231A04">
        <w:rPr>
          <w:rFonts w:ascii="Helvetica" w:hAnsi="Helvetica"/>
          <w:szCs w:val="24"/>
        </w:rPr>
        <w:t xml:space="preserve"> </w:t>
      </w:r>
      <w:r w:rsidR="00463C2E" w:rsidRPr="00CB7115">
        <w:rPr>
          <w:rFonts w:ascii="Helvetica" w:hAnsi="Helvetica"/>
          <w:szCs w:val="24"/>
        </w:rPr>
        <w:t xml:space="preserve">  Similar slurries were made for </w:t>
      </w:r>
      <w:r w:rsidR="00581753" w:rsidRPr="00CB7115">
        <w:rPr>
          <w:rFonts w:ascii="Helvetica" w:hAnsi="Helvetica"/>
          <w:szCs w:val="24"/>
        </w:rPr>
        <w:t>WS-1 (EURO7)</w:t>
      </w:r>
      <w:r w:rsidR="00463C2E" w:rsidRPr="00CB7115">
        <w:rPr>
          <w:rFonts w:ascii="Helvetica" w:hAnsi="Helvetica"/>
          <w:szCs w:val="24"/>
        </w:rPr>
        <w:t xml:space="preserve">, </w:t>
      </w:r>
      <w:r w:rsidR="00581753" w:rsidRPr="00CB7115">
        <w:rPr>
          <w:rFonts w:ascii="Helvetica" w:hAnsi="Helvetica"/>
          <w:szCs w:val="24"/>
        </w:rPr>
        <w:t>WS-2 (EURO7)</w:t>
      </w:r>
      <w:r w:rsidR="000A5042" w:rsidRPr="00CB7115">
        <w:rPr>
          <w:rFonts w:ascii="Helvetica" w:hAnsi="Helvetica"/>
          <w:szCs w:val="24"/>
        </w:rPr>
        <w:t>,</w:t>
      </w:r>
      <w:r w:rsidR="00581753" w:rsidRPr="00CB7115">
        <w:rPr>
          <w:rFonts w:ascii="Helvetica" w:hAnsi="Helvetica"/>
          <w:szCs w:val="24"/>
        </w:rPr>
        <w:t xml:space="preserve"> </w:t>
      </w:r>
      <w:r w:rsidR="00463C2E" w:rsidRPr="00CB7115">
        <w:rPr>
          <w:rFonts w:ascii="Helvetica" w:hAnsi="Helvetica"/>
          <w:szCs w:val="24"/>
        </w:rPr>
        <w:t xml:space="preserve">and </w:t>
      </w:r>
      <w:r w:rsidR="00581753" w:rsidRPr="00CB7115">
        <w:rPr>
          <w:rFonts w:ascii="Helvetica" w:hAnsi="Helvetica"/>
          <w:szCs w:val="24"/>
        </w:rPr>
        <w:t xml:space="preserve">WS-3 (EURO7) </w:t>
      </w:r>
      <w:r w:rsidR="00463C2E" w:rsidRPr="00CB7115">
        <w:rPr>
          <w:rFonts w:ascii="Helvetica" w:hAnsi="Helvetica"/>
          <w:szCs w:val="24"/>
        </w:rPr>
        <w:t>inoculum that were used for treatments from 1995 to 1997 and from 2004 to</w:t>
      </w:r>
      <w:r w:rsidR="00A54549" w:rsidRPr="00CB7115">
        <w:rPr>
          <w:rFonts w:ascii="Helvetica" w:hAnsi="Helvetica"/>
          <w:szCs w:val="24"/>
        </w:rPr>
        <w:t xml:space="preserve"> 2014</w:t>
      </w:r>
      <w:r w:rsidR="00463C2E" w:rsidRPr="00CB7115">
        <w:rPr>
          <w:rFonts w:ascii="Helvetica" w:hAnsi="Helvetica"/>
          <w:szCs w:val="24"/>
        </w:rPr>
        <w:t xml:space="preserve">.  Newly discovered cankers </w:t>
      </w:r>
      <w:r w:rsidR="00A54549" w:rsidRPr="00CB7115">
        <w:rPr>
          <w:rFonts w:ascii="Helvetica" w:hAnsi="Helvetica"/>
          <w:szCs w:val="24"/>
        </w:rPr>
        <w:t>(</w:t>
      </w:r>
      <w:r w:rsidR="006B2D1B" w:rsidRPr="00CB7115">
        <w:rPr>
          <w:rFonts w:ascii="Helvetica" w:hAnsi="Helvetica"/>
          <w:szCs w:val="24"/>
        </w:rPr>
        <w:t xml:space="preserve">from 2004 to </w:t>
      </w:r>
      <w:r w:rsidR="00A54549" w:rsidRPr="00CB7115">
        <w:rPr>
          <w:rFonts w:ascii="Helvetica" w:hAnsi="Helvetica"/>
          <w:szCs w:val="24"/>
        </w:rPr>
        <w:t>2014</w:t>
      </w:r>
      <w:r w:rsidR="00581753" w:rsidRPr="00CB7115">
        <w:rPr>
          <w:rFonts w:ascii="Helvetica" w:hAnsi="Helvetica"/>
          <w:szCs w:val="24"/>
        </w:rPr>
        <w:t xml:space="preserve">) </w:t>
      </w:r>
      <w:r w:rsidR="00463C2E" w:rsidRPr="00CB7115">
        <w:rPr>
          <w:rFonts w:ascii="Helvetica" w:hAnsi="Helvetica"/>
          <w:szCs w:val="24"/>
        </w:rPr>
        <w:t>were treated initially with WS-1</w:t>
      </w:r>
      <w:r w:rsidR="00581753" w:rsidRPr="00CB7115">
        <w:rPr>
          <w:rFonts w:ascii="Helvetica" w:hAnsi="Helvetica"/>
          <w:szCs w:val="24"/>
        </w:rPr>
        <w:t xml:space="preserve"> (</w:t>
      </w:r>
      <w:r w:rsidR="00463C2E" w:rsidRPr="00CB7115">
        <w:rPr>
          <w:rFonts w:ascii="Helvetica" w:hAnsi="Helvetica"/>
          <w:szCs w:val="24"/>
        </w:rPr>
        <w:t>EURO7</w:t>
      </w:r>
      <w:r w:rsidR="00581753" w:rsidRPr="00CB7115">
        <w:rPr>
          <w:rFonts w:ascii="Helvetica" w:hAnsi="Helvetica"/>
          <w:szCs w:val="24"/>
        </w:rPr>
        <w:t>)</w:t>
      </w:r>
      <w:r w:rsidR="00463C2E" w:rsidRPr="00CB7115">
        <w:rPr>
          <w:rFonts w:ascii="Helvetica" w:hAnsi="Helvetica"/>
          <w:szCs w:val="24"/>
        </w:rPr>
        <w:t>.  In subsequent years, treatments were changed to WS-2</w:t>
      </w:r>
      <w:r w:rsidR="00581753" w:rsidRPr="00CB7115">
        <w:rPr>
          <w:rFonts w:ascii="Helvetica" w:hAnsi="Helvetica"/>
          <w:szCs w:val="24"/>
        </w:rPr>
        <w:t xml:space="preserve"> (</w:t>
      </w:r>
      <w:r w:rsidR="00463C2E" w:rsidRPr="00CB7115">
        <w:rPr>
          <w:rFonts w:ascii="Helvetica" w:hAnsi="Helvetica"/>
          <w:szCs w:val="24"/>
        </w:rPr>
        <w:t>EURO7</w:t>
      </w:r>
      <w:r w:rsidR="00581753" w:rsidRPr="00CB7115">
        <w:rPr>
          <w:rFonts w:ascii="Helvetica" w:hAnsi="Helvetica"/>
          <w:szCs w:val="24"/>
        </w:rPr>
        <w:t>)</w:t>
      </w:r>
      <w:r w:rsidR="00463C2E" w:rsidRPr="00CB7115">
        <w:rPr>
          <w:rFonts w:ascii="Helvetica" w:hAnsi="Helvetica"/>
          <w:szCs w:val="24"/>
        </w:rPr>
        <w:t xml:space="preserve"> or WS-3</w:t>
      </w:r>
      <w:r w:rsidR="00581753" w:rsidRPr="00CB7115">
        <w:rPr>
          <w:rFonts w:ascii="Helvetica" w:hAnsi="Helvetica"/>
          <w:szCs w:val="24"/>
        </w:rPr>
        <w:t xml:space="preserve"> (</w:t>
      </w:r>
      <w:r w:rsidR="00463C2E" w:rsidRPr="00CB7115">
        <w:rPr>
          <w:rFonts w:ascii="Helvetica" w:hAnsi="Helvetica"/>
          <w:szCs w:val="24"/>
        </w:rPr>
        <w:t>EURO7</w:t>
      </w:r>
      <w:r w:rsidR="00581753" w:rsidRPr="00CB7115">
        <w:rPr>
          <w:rFonts w:ascii="Helvetica" w:hAnsi="Helvetica"/>
          <w:szCs w:val="24"/>
        </w:rPr>
        <w:t>)</w:t>
      </w:r>
      <w:r w:rsidR="00463C2E" w:rsidRPr="00CB7115">
        <w:rPr>
          <w:rFonts w:ascii="Helvetica" w:hAnsi="Helvetica"/>
          <w:szCs w:val="24"/>
        </w:rPr>
        <w:t xml:space="preserve"> when </w:t>
      </w:r>
      <w:proofErr w:type="spellStart"/>
      <w:r w:rsidR="003A5AF9" w:rsidRPr="00CB7115">
        <w:rPr>
          <w:rFonts w:ascii="Helvetica" w:hAnsi="Helvetica"/>
          <w:szCs w:val="24"/>
        </w:rPr>
        <w:t>vc</w:t>
      </w:r>
      <w:proofErr w:type="spellEnd"/>
      <w:r w:rsidR="00463C2E" w:rsidRPr="00CB7115">
        <w:rPr>
          <w:rFonts w:ascii="Helvetica" w:hAnsi="Helvetica"/>
          <w:szCs w:val="24"/>
        </w:rPr>
        <w:t xml:space="preserve"> testing of strains from bark samples revealed that the canker </w:t>
      </w:r>
      <w:r w:rsidRPr="00CB7115">
        <w:rPr>
          <w:rFonts w:ascii="Helvetica" w:hAnsi="Helvetica"/>
          <w:szCs w:val="24"/>
        </w:rPr>
        <w:t>was incited by strains representing</w:t>
      </w:r>
      <w:r w:rsidR="00463C2E" w:rsidRPr="00CB7115">
        <w:rPr>
          <w:rFonts w:ascii="Helvetica" w:hAnsi="Helvetica"/>
          <w:szCs w:val="24"/>
        </w:rPr>
        <w:t xml:space="preserve"> WS-2 or WS-3.  </w:t>
      </w:r>
      <w:r w:rsidRPr="00CB7115">
        <w:rPr>
          <w:rFonts w:ascii="Helvetica" w:hAnsi="Helvetica"/>
          <w:szCs w:val="24"/>
        </w:rPr>
        <w:t xml:space="preserve">In an attempt to discern if </w:t>
      </w:r>
      <w:proofErr w:type="spellStart"/>
      <w:r w:rsidRPr="00CB7115">
        <w:rPr>
          <w:rFonts w:ascii="Helvetica" w:hAnsi="Helvetica"/>
          <w:szCs w:val="24"/>
        </w:rPr>
        <w:t>hypoviruses</w:t>
      </w:r>
      <w:proofErr w:type="spellEnd"/>
      <w:r w:rsidRPr="00CB7115">
        <w:rPr>
          <w:rFonts w:ascii="Helvetica" w:hAnsi="Helvetica"/>
          <w:szCs w:val="24"/>
        </w:rPr>
        <w:t xml:space="preserve"> were able to disseminate without continual application, there</w:t>
      </w:r>
      <w:r w:rsidR="00463C2E" w:rsidRPr="00CB7115">
        <w:rPr>
          <w:rFonts w:ascii="Helvetica" w:hAnsi="Helvetica"/>
          <w:szCs w:val="24"/>
        </w:rPr>
        <w:t xml:space="preserve"> was no hypovirus </w:t>
      </w:r>
      <w:r w:rsidR="006B2D1B" w:rsidRPr="00CB7115">
        <w:rPr>
          <w:rFonts w:ascii="Helvetica" w:hAnsi="Helvetica"/>
          <w:szCs w:val="24"/>
        </w:rPr>
        <w:t xml:space="preserve">treatment from 1998 to </w:t>
      </w:r>
      <w:r w:rsidR="00463C2E" w:rsidRPr="00CB7115">
        <w:rPr>
          <w:rFonts w:ascii="Helvetica" w:hAnsi="Helvetica"/>
          <w:szCs w:val="24"/>
        </w:rPr>
        <w:t>2003</w:t>
      </w:r>
      <w:r w:rsidRPr="00CB7115">
        <w:rPr>
          <w:rFonts w:ascii="Helvetica" w:hAnsi="Helvetica"/>
          <w:szCs w:val="24"/>
        </w:rPr>
        <w:t xml:space="preserve">; </w:t>
      </w:r>
      <w:r w:rsidR="00EA24AF" w:rsidRPr="00CB7115">
        <w:rPr>
          <w:rFonts w:ascii="Helvetica" w:hAnsi="Helvetica"/>
          <w:szCs w:val="24"/>
        </w:rPr>
        <w:t xml:space="preserve">however, </w:t>
      </w:r>
      <w:r w:rsidRPr="00CB7115">
        <w:rPr>
          <w:rFonts w:ascii="Helvetica" w:hAnsi="Helvetica"/>
          <w:szCs w:val="24"/>
        </w:rPr>
        <w:t>bark plugs were obtained for analysis</w:t>
      </w:r>
      <w:r w:rsidR="00EE6A83" w:rsidRPr="00CB7115">
        <w:rPr>
          <w:rFonts w:ascii="Helvetica" w:hAnsi="Helvetica"/>
          <w:szCs w:val="24"/>
        </w:rPr>
        <w:t xml:space="preserve"> from all existing cankers</w:t>
      </w:r>
      <w:r w:rsidR="00463C2E" w:rsidRPr="00CB7115">
        <w:rPr>
          <w:rFonts w:ascii="Helvetica" w:hAnsi="Helvetica"/>
          <w:szCs w:val="24"/>
        </w:rPr>
        <w:t>.  Professional tree climbers were hired to sample and treat cank</w:t>
      </w:r>
      <w:r w:rsidR="006B2D1B" w:rsidRPr="00CB7115">
        <w:rPr>
          <w:rFonts w:ascii="Helvetica" w:hAnsi="Helvetica"/>
          <w:szCs w:val="24"/>
        </w:rPr>
        <w:t>ers between 3.7 to 24 m in 1996 and 19</w:t>
      </w:r>
      <w:r w:rsidR="00463C2E" w:rsidRPr="00CB7115">
        <w:rPr>
          <w:rFonts w:ascii="Helvetica" w:hAnsi="Helvetica"/>
          <w:szCs w:val="24"/>
        </w:rPr>
        <w:t xml:space="preserve">97 and </w:t>
      </w:r>
      <w:r w:rsidR="006B2D1B" w:rsidRPr="00CB7115">
        <w:rPr>
          <w:rFonts w:ascii="Helvetica" w:hAnsi="Helvetica"/>
          <w:szCs w:val="24"/>
        </w:rPr>
        <w:t>in 2004 and 20</w:t>
      </w:r>
      <w:r w:rsidR="00463C2E" w:rsidRPr="00CB7115">
        <w:rPr>
          <w:rFonts w:ascii="Helvetica" w:hAnsi="Helvetica"/>
          <w:szCs w:val="24"/>
        </w:rPr>
        <w:t xml:space="preserve">05.   </w:t>
      </w:r>
      <w:r w:rsidRPr="00CB7115">
        <w:rPr>
          <w:rFonts w:ascii="Helvetica" w:hAnsi="Helvetica"/>
          <w:szCs w:val="24"/>
        </w:rPr>
        <w:t>When</w:t>
      </w:r>
      <w:r w:rsidR="00463C2E" w:rsidRPr="00CB7115">
        <w:rPr>
          <w:rFonts w:ascii="Helvetica" w:hAnsi="Helvetica"/>
          <w:szCs w:val="24"/>
        </w:rPr>
        <w:t xml:space="preserve"> cankers merged with one another</w:t>
      </w:r>
      <w:r w:rsidRPr="00CB7115">
        <w:rPr>
          <w:rFonts w:ascii="Helvetica" w:hAnsi="Helvetica"/>
          <w:szCs w:val="24"/>
        </w:rPr>
        <w:t>,</w:t>
      </w:r>
      <w:r w:rsidR="00463C2E" w:rsidRPr="00CB7115">
        <w:rPr>
          <w:rFonts w:ascii="Helvetica" w:hAnsi="Helvetica"/>
          <w:szCs w:val="24"/>
        </w:rPr>
        <w:t xml:space="preserve"> </w:t>
      </w:r>
      <w:r w:rsidRPr="00CB7115">
        <w:rPr>
          <w:rFonts w:ascii="Helvetica" w:hAnsi="Helvetica"/>
          <w:szCs w:val="24"/>
        </w:rPr>
        <w:t>they</w:t>
      </w:r>
      <w:r w:rsidR="00463C2E" w:rsidRPr="00CB7115">
        <w:rPr>
          <w:rFonts w:ascii="Helvetica" w:hAnsi="Helvetica"/>
          <w:szCs w:val="24"/>
        </w:rPr>
        <w:t xml:space="preserve"> </w:t>
      </w:r>
      <w:r w:rsidR="00EE6A83" w:rsidRPr="00CB7115">
        <w:rPr>
          <w:rFonts w:ascii="Helvetica" w:hAnsi="Helvetica"/>
          <w:szCs w:val="24"/>
        </w:rPr>
        <w:t xml:space="preserve">typically </w:t>
      </w:r>
      <w:r w:rsidR="00463C2E" w:rsidRPr="00CB7115">
        <w:rPr>
          <w:rFonts w:ascii="Helvetica" w:hAnsi="Helvetica"/>
          <w:szCs w:val="24"/>
        </w:rPr>
        <w:t xml:space="preserve">were treated as a </w:t>
      </w:r>
      <w:r w:rsidR="00E8548C" w:rsidRPr="00CB7115">
        <w:rPr>
          <w:rFonts w:ascii="Helvetica" w:hAnsi="Helvetica"/>
          <w:szCs w:val="24"/>
        </w:rPr>
        <w:t>single</w:t>
      </w:r>
      <w:r w:rsidR="00463C2E" w:rsidRPr="00CB7115">
        <w:rPr>
          <w:rFonts w:ascii="Helvetica" w:hAnsi="Helvetica"/>
          <w:szCs w:val="24"/>
        </w:rPr>
        <w:t xml:space="preserve"> merged unit rather than as individual cankers. Trees were designated ‘dead’ </w:t>
      </w:r>
      <w:r w:rsidR="00463C2E" w:rsidRPr="00CB7115">
        <w:rPr>
          <w:rFonts w:ascii="Helvetica" w:hAnsi="Helvetica"/>
          <w:szCs w:val="24"/>
        </w:rPr>
        <w:lastRenderedPageBreak/>
        <w:t xml:space="preserve">when there were no living </w:t>
      </w:r>
      <w:proofErr w:type="spellStart"/>
      <w:r w:rsidR="00463C2E" w:rsidRPr="00CB7115">
        <w:rPr>
          <w:rFonts w:ascii="Helvetica" w:hAnsi="Helvetica"/>
          <w:szCs w:val="24"/>
        </w:rPr>
        <w:t>epicormic</w:t>
      </w:r>
      <w:proofErr w:type="spellEnd"/>
      <w:r w:rsidR="00463C2E" w:rsidRPr="00CB7115">
        <w:rPr>
          <w:rFonts w:ascii="Helvetica" w:hAnsi="Helvetica"/>
          <w:szCs w:val="24"/>
        </w:rPr>
        <w:t xml:space="preserve"> sprouts on the main stem or root sprouts from the base of the tree.  </w:t>
      </w:r>
    </w:p>
    <w:p w14:paraId="4CCF71DA" w14:textId="708457CD" w:rsidR="000C3ECC" w:rsidRPr="00CB7115" w:rsidRDefault="000C3ECC" w:rsidP="000C3ECC">
      <w:pPr>
        <w:spacing w:line="480" w:lineRule="auto"/>
        <w:ind w:right="90" w:firstLine="720"/>
        <w:rPr>
          <w:rFonts w:ascii="Helvetica" w:hAnsi="Helvetica"/>
          <w:szCs w:val="24"/>
        </w:rPr>
      </w:pPr>
      <w:r w:rsidRPr="00CB7115">
        <w:rPr>
          <w:rFonts w:ascii="Helvetica" w:hAnsi="Helvetica"/>
          <w:b/>
          <w:szCs w:val="24"/>
        </w:rPr>
        <w:t>Canker rating and tree health assessment</w:t>
      </w:r>
      <w:r w:rsidRPr="00CB7115">
        <w:rPr>
          <w:rFonts w:ascii="Helvetica" w:hAnsi="Helvetica"/>
          <w:szCs w:val="24"/>
        </w:rPr>
        <w:t>. All cankers were rated annually from 199</w:t>
      </w:r>
      <w:r w:rsidR="0007502E" w:rsidRPr="00CB7115">
        <w:rPr>
          <w:rFonts w:ascii="Helvetica" w:hAnsi="Helvetica"/>
          <w:szCs w:val="24"/>
        </w:rPr>
        <w:t xml:space="preserve">8 to </w:t>
      </w:r>
      <w:r w:rsidR="00596AAB" w:rsidRPr="00CB7115">
        <w:rPr>
          <w:rFonts w:ascii="Helvetica" w:hAnsi="Helvetica"/>
          <w:szCs w:val="24"/>
        </w:rPr>
        <w:t>2014 using a 1-4 scale, where</w:t>
      </w:r>
      <w:r w:rsidRPr="00CB7115">
        <w:rPr>
          <w:rFonts w:ascii="Helvetica" w:hAnsi="Helvetica"/>
          <w:szCs w:val="24"/>
        </w:rPr>
        <w:t xml:space="preserve"> 1 = heavy callus with no sporulation; 2 = heavy callus with some sporulation; 3 = slight-to-moderate callus with moderate-to-heavy sporulation; and 4 = no callus and heavy sporulation. The main stem of each tree </w:t>
      </w:r>
      <w:r w:rsidR="0007502E" w:rsidRPr="00CB7115">
        <w:rPr>
          <w:rFonts w:ascii="Helvetica" w:hAnsi="Helvetica"/>
          <w:szCs w:val="24"/>
        </w:rPr>
        <w:t xml:space="preserve">was assessed annually from 2001 to </w:t>
      </w:r>
      <w:r w:rsidRPr="00CB7115">
        <w:rPr>
          <w:rFonts w:ascii="Helvetica" w:hAnsi="Helvetica"/>
          <w:szCs w:val="24"/>
        </w:rPr>
        <w:t xml:space="preserve">2015 and used to characterize the long-term recovery of trees treated with hypovirus compared to untreated control trees. Trees were rated on a 1-5 scale, where 1 = no active cankers but tree has died back due to blight; 2 = tree infected with only virulent cankers; 3 = tree infected with a combination of callousing and virulent cankers; 4 = tree infected with only callousing cankers; </w:t>
      </w:r>
      <w:r w:rsidR="00596AAB" w:rsidRPr="00CB7115">
        <w:rPr>
          <w:rFonts w:ascii="Helvetica" w:hAnsi="Helvetica"/>
          <w:szCs w:val="24"/>
        </w:rPr>
        <w:t xml:space="preserve">and </w:t>
      </w:r>
      <w:r w:rsidRPr="00CB7115">
        <w:rPr>
          <w:rFonts w:ascii="Helvetica" w:hAnsi="Helvetica"/>
          <w:szCs w:val="24"/>
        </w:rPr>
        <w:t xml:space="preserve">5 = tree has never been infected (healthy). </w:t>
      </w:r>
    </w:p>
    <w:p w14:paraId="303CB0DF" w14:textId="2AD04253" w:rsidR="00012747" w:rsidRPr="00CB7115" w:rsidRDefault="009233A5" w:rsidP="006F5FEB">
      <w:pPr>
        <w:spacing w:line="480" w:lineRule="auto"/>
        <w:ind w:right="90" w:firstLine="720"/>
        <w:rPr>
          <w:rFonts w:ascii="Helvetica" w:hAnsi="Helvetica"/>
          <w:b/>
          <w:szCs w:val="24"/>
        </w:rPr>
      </w:pPr>
      <w:r w:rsidRPr="00CB7115">
        <w:rPr>
          <w:rFonts w:ascii="Helvetica" w:hAnsi="Helvetica"/>
          <w:b/>
          <w:szCs w:val="24"/>
        </w:rPr>
        <w:t>Permanent plots</w:t>
      </w:r>
      <w:r w:rsidRPr="00CB7115">
        <w:rPr>
          <w:rFonts w:ascii="Helvetica" w:hAnsi="Helvetica"/>
          <w:szCs w:val="24"/>
        </w:rPr>
        <w:t xml:space="preserve">. </w:t>
      </w:r>
      <w:r w:rsidR="00334EF5" w:rsidRPr="00CB7115">
        <w:rPr>
          <w:rFonts w:ascii="Helvetica" w:hAnsi="Helvetica"/>
          <w:szCs w:val="24"/>
        </w:rPr>
        <w:t xml:space="preserve">  Between 1992</w:t>
      </w:r>
      <w:r w:rsidR="0007502E" w:rsidRPr="00CB7115">
        <w:rPr>
          <w:rFonts w:ascii="Helvetica" w:hAnsi="Helvetica"/>
          <w:szCs w:val="24"/>
        </w:rPr>
        <w:t xml:space="preserve"> and </w:t>
      </w:r>
      <w:r w:rsidR="00C46B89" w:rsidRPr="00CB7115">
        <w:rPr>
          <w:rFonts w:ascii="Helvetica" w:hAnsi="Helvetica"/>
          <w:szCs w:val="24"/>
        </w:rPr>
        <w:t>2000, all trees in the</w:t>
      </w:r>
      <w:r w:rsidR="00BC133E" w:rsidRPr="00CB7115">
        <w:rPr>
          <w:rFonts w:ascii="Helvetica" w:hAnsi="Helvetica"/>
          <w:szCs w:val="24"/>
        </w:rPr>
        <w:t xml:space="preserve"> </w:t>
      </w:r>
      <w:r w:rsidR="003A5AF9" w:rsidRPr="00CB7115">
        <w:rPr>
          <w:rFonts w:ascii="Helvetica" w:hAnsi="Helvetica"/>
          <w:szCs w:val="24"/>
        </w:rPr>
        <w:t>36-hecatare</w:t>
      </w:r>
      <w:r w:rsidR="00C46B89" w:rsidRPr="00CB7115">
        <w:rPr>
          <w:rFonts w:ascii="Helvetica" w:hAnsi="Helvetica"/>
          <w:szCs w:val="24"/>
        </w:rPr>
        <w:t xml:space="preserve"> </w:t>
      </w:r>
      <w:r w:rsidR="00CB4929" w:rsidRPr="00CB7115">
        <w:rPr>
          <w:rFonts w:ascii="Helvetica" w:hAnsi="Helvetica"/>
          <w:szCs w:val="24"/>
        </w:rPr>
        <w:t>stand</w:t>
      </w:r>
      <w:r w:rsidR="00F12730" w:rsidRPr="00CB7115">
        <w:rPr>
          <w:rFonts w:ascii="Helvetica" w:hAnsi="Helvetica"/>
          <w:szCs w:val="24"/>
        </w:rPr>
        <w:t xml:space="preserve"> </w:t>
      </w:r>
      <w:r w:rsidR="00123199" w:rsidRPr="00CB7115">
        <w:rPr>
          <w:rFonts w:ascii="Helvetica" w:hAnsi="Helvetica"/>
          <w:szCs w:val="24"/>
        </w:rPr>
        <w:t>were monitored.</w:t>
      </w:r>
      <w:r w:rsidR="00C46B89" w:rsidRPr="00CB7115">
        <w:rPr>
          <w:rFonts w:ascii="Helvetica" w:hAnsi="Helvetica"/>
          <w:szCs w:val="24"/>
        </w:rPr>
        <w:t xml:space="preserve">  Following the 2000 disease survey, it was evident that </w:t>
      </w:r>
      <w:r w:rsidR="00606B89" w:rsidRPr="00CB7115">
        <w:rPr>
          <w:rFonts w:ascii="Helvetica" w:hAnsi="Helvetica"/>
          <w:szCs w:val="24"/>
        </w:rPr>
        <w:t xml:space="preserve">disease progress exceeded our ability to sample </w:t>
      </w:r>
      <w:r w:rsidR="00780E9D" w:rsidRPr="00CB7115">
        <w:rPr>
          <w:rFonts w:ascii="Helvetica" w:hAnsi="Helvetica"/>
          <w:szCs w:val="24"/>
        </w:rPr>
        <w:t xml:space="preserve">all </w:t>
      </w:r>
      <w:r w:rsidR="00606B89" w:rsidRPr="00CB7115">
        <w:rPr>
          <w:rFonts w:ascii="Helvetica" w:hAnsi="Helvetica"/>
          <w:szCs w:val="24"/>
        </w:rPr>
        <w:t>infected trees</w:t>
      </w:r>
      <w:r w:rsidR="00C46B89" w:rsidRPr="00CB7115">
        <w:rPr>
          <w:rFonts w:ascii="Helvetica" w:hAnsi="Helvetica"/>
          <w:szCs w:val="24"/>
        </w:rPr>
        <w:t xml:space="preserve">.  </w:t>
      </w:r>
      <w:r w:rsidR="00891AEE" w:rsidRPr="00CB7115">
        <w:rPr>
          <w:rFonts w:ascii="Helvetica" w:hAnsi="Helvetica"/>
          <w:szCs w:val="24"/>
        </w:rPr>
        <w:t>This situation resulted in the establishment of</w:t>
      </w:r>
      <w:r w:rsidR="00606B89" w:rsidRPr="00CB7115">
        <w:rPr>
          <w:rFonts w:ascii="Helvetica" w:hAnsi="Helvetica"/>
          <w:szCs w:val="24"/>
        </w:rPr>
        <w:t xml:space="preserve"> </w:t>
      </w:r>
      <w:r w:rsidR="007608EE" w:rsidRPr="00CB7115">
        <w:rPr>
          <w:rFonts w:ascii="Helvetica" w:hAnsi="Helvetica"/>
          <w:szCs w:val="24"/>
        </w:rPr>
        <w:t>twelve</w:t>
      </w:r>
      <w:r w:rsidR="00C46B89" w:rsidRPr="00CB7115">
        <w:rPr>
          <w:rFonts w:ascii="Helvetica" w:hAnsi="Helvetica"/>
          <w:szCs w:val="24"/>
        </w:rPr>
        <w:t xml:space="preserve"> permanent plots </w:t>
      </w:r>
      <w:r w:rsidR="00606B89" w:rsidRPr="00CB7115">
        <w:rPr>
          <w:rFonts w:ascii="Helvetica" w:hAnsi="Helvetica"/>
          <w:szCs w:val="24"/>
        </w:rPr>
        <w:t xml:space="preserve">in 2001 </w:t>
      </w:r>
      <w:r w:rsidR="00C46B89" w:rsidRPr="00CB7115">
        <w:rPr>
          <w:rFonts w:ascii="Helvetica" w:hAnsi="Helvetica"/>
          <w:szCs w:val="24"/>
        </w:rPr>
        <w:t>representing differing levels of disease</w:t>
      </w:r>
      <w:r w:rsidR="00780E9D" w:rsidRPr="00CB7115">
        <w:rPr>
          <w:rFonts w:ascii="Helvetica" w:hAnsi="Helvetica"/>
          <w:szCs w:val="24"/>
        </w:rPr>
        <w:t xml:space="preserve"> incidence</w:t>
      </w:r>
      <w:r w:rsidR="009C3D7E" w:rsidRPr="00CB7115">
        <w:rPr>
          <w:rFonts w:ascii="Helvetica" w:hAnsi="Helvetica"/>
          <w:szCs w:val="24"/>
        </w:rPr>
        <w:t xml:space="preserve"> in the stand</w:t>
      </w:r>
      <w:r w:rsidR="008D58AA" w:rsidRPr="00CB7115">
        <w:rPr>
          <w:rFonts w:ascii="Helvetica" w:hAnsi="Helvetica"/>
          <w:szCs w:val="24"/>
        </w:rPr>
        <w:t xml:space="preserve"> (Fig. 1)</w:t>
      </w:r>
      <w:r w:rsidR="00BC133E" w:rsidRPr="00CB7115">
        <w:rPr>
          <w:rFonts w:ascii="Helvetica" w:hAnsi="Helvetica"/>
          <w:szCs w:val="24"/>
        </w:rPr>
        <w:t xml:space="preserve">.  </w:t>
      </w:r>
      <w:r w:rsidR="008D58AA" w:rsidRPr="00CB7115">
        <w:rPr>
          <w:rFonts w:ascii="Helvetica" w:hAnsi="Helvetica"/>
          <w:szCs w:val="24"/>
        </w:rPr>
        <w:t>Plots 2, 3, 4</w:t>
      </w:r>
      <w:r w:rsidR="00596AAB" w:rsidRPr="00CB7115">
        <w:rPr>
          <w:rFonts w:ascii="Helvetica" w:hAnsi="Helvetica"/>
          <w:szCs w:val="24"/>
        </w:rPr>
        <w:t>,</w:t>
      </w:r>
      <w:r w:rsidR="008D58AA" w:rsidRPr="00CB7115">
        <w:rPr>
          <w:rFonts w:ascii="Helvetica" w:hAnsi="Helvetica"/>
          <w:szCs w:val="24"/>
        </w:rPr>
        <w:t xml:space="preserve"> and 6 </w:t>
      </w:r>
      <w:r w:rsidR="00891AEE" w:rsidRPr="00CB7115">
        <w:rPr>
          <w:rFonts w:ascii="Helvetica" w:hAnsi="Helvetica"/>
          <w:szCs w:val="24"/>
        </w:rPr>
        <w:t xml:space="preserve">were in the area of the stand where the disease was first discovered in 1987, subsequently </w:t>
      </w:r>
      <w:r w:rsidR="00CF34F6" w:rsidRPr="00CB7115">
        <w:rPr>
          <w:rFonts w:ascii="Helvetica" w:hAnsi="Helvetica"/>
          <w:szCs w:val="24"/>
        </w:rPr>
        <w:t>referred to as the ‘Disease C</w:t>
      </w:r>
      <w:r w:rsidR="00891AEE" w:rsidRPr="00CB7115">
        <w:rPr>
          <w:rFonts w:ascii="Helvetica" w:hAnsi="Helvetica"/>
          <w:szCs w:val="24"/>
        </w:rPr>
        <w:t>enter’</w:t>
      </w:r>
      <w:r w:rsidR="008D58AA" w:rsidRPr="00CB7115">
        <w:rPr>
          <w:rFonts w:ascii="Helvetica" w:hAnsi="Helvetica"/>
          <w:szCs w:val="24"/>
        </w:rPr>
        <w:t>.</w:t>
      </w:r>
      <w:r w:rsidR="00C46B89" w:rsidRPr="00CB7115">
        <w:rPr>
          <w:rFonts w:ascii="Helvetica" w:hAnsi="Helvetica"/>
          <w:szCs w:val="24"/>
        </w:rPr>
        <w:t xml:space="preserve">  </w:t>
      </w:r>
      <w:r w:rsidR="007608EE" w:rsidRPr="00CB7115">
        <w:rPr>
          <w:rFonts w:ascii="Helvetica" w:hAnsi="Helvetica"/>
          <w:szCs w:val="24"/>
        </w:rPr>
        <w:t>Approximately 80% of the trees</w:t>
      </w:r>
      <w:r w:rsidR="00DC3B79" w:rsidRPr="00CB7115">
        <w:rPr>
          <w:rFonts w:ascii="Helvetica" w:hAnsi="Helvetica"/>
          <w:szCs w:val="24"/>
        </w:rPr>
        <w:t xml:space="preserve"> infected by</w:t>
      </w:r>
      <w:r w:rsidR="00596AAB" w:rsidRPr="00CB7115">
        <w:rPr>
          <w:rFonts w:ascii="Helvetica" w:hAnsi="Helvetica"/>
          <w:szCs w:val="24"/>
        </w:rPr>
        <w:t xml:space="preserve"> 2000</w:t>
      </w:r>
      <w:r w:rsidR="00CB095B" w:rsidRPr="00CB7115">
        <w:rPr>
          <w:rFonts w:ascii="Helvetica" w:hAnsi="Helvetica"/>
          <w:szCs w:val="24"/>
        </w:rPr>
        <w:t xml:space="preserve"> </w:t>
      </w:r>
      <w:r w:rsidR="00596AAB" w:rsidRPr="00CB7115">
        <w:rPr>
          <w:rFonts w:ascii="Helvetica" w:hAnsi="Helvetica"/>
          <w:szCs w:val="24"/>
        </w:rPr>
        <w:t>were in</w:t>
      </w:r>
      <w:r w:rsidR="007608EE" w:rsidRPr="00CB7115">
        <w:rPr>
          <w:rFonts w:ascii="Helvetica" w:hAnsi="Helvetica"/>
          <w:szCs w:val="24"/>
        </w:rPr>
        <w:t xml:space="preserve"> the</w:t>
      </w:r>
      <w:r w:rsidR="00891AEE" w:rsidRPr="00CB7115">
        <w:rPr>
          <w:rFonts w:ascii="Helvetica" w:hAnsi="Helvetica"/>
          <w:szCs w:val="24"/>
        </w:rPr>
        <w:t xml:space="preserve"> 12</w:t>
      </w:r>
      <w:r w:rsidR="007608EE" w:rsidRPr="00CB7115">
        <w:rPr>
          <w:rFonts w:ascii="Helvetica" w:hAnsi="Helvetica"/>
          <w:szCs w:val="24"/>
        </w:rPr>
        <w:t xml:space="preserve"> permanent plots.  </w:t>
      </w:r>
      <w:r w:rsidR="009711CE" w:rsidRPr="00CB7115">
        <w:rPr>
          <w:rFonts w:ascii="Helvetica" w:hAnsi="Helvetica"/>
          <w:szCs w:val="24"/>
        </w:rPr>
        <w:t>Two-thirds of the trees in each plot were treated with hypovirus</w:t>
      </w:r>
      <w:r w:rsidR="003A57B7" w:rsidRPr="00CB7115">
        <w:rPr>
          <w:rFonts w:ascii="Helvetica" w:hAnsi="Helvetica"/>
          <w:szCs w:val="24"/>
        </w:rPr>
        <w:t xml:space="preserve">-containing isolates. </w:t>
      </w:r>
      <w:r w:rsidR="0029741A" w:rsidRPr="00CB7115">
        <w:rPr>
          <w:rFonts w:ascii="Helvetica" w:hAnsi="Helvetica"/>
          <w:szCs w:val="24"/>
        </w:rPr>
        <w:t>The remaining one-third were untreated</w:t>
      </w:r>
      <w:r w:rsidR="008D58AA" w:rsidRPr="00CB7115">
        <w:rPr>
          <w:rFonts w:ascii="Helvetica" w:hAnsi="Helvetica"/>
          <w:szCs w:val="24"/>
        </w:rPr>
        <w:t xml:space="preserve"> to assess tree-to-</w:t>
      </w:r>
      <w:r w:rsidR="00891AEE" w:rsidRPr="00CB7115">
        <w:rPr>
          <w:rFonts w:ascii="Helvetica" w:hAnsi="Helvetica"/>
          <w:szCs w:val="24"/>
        </w:rPr>
        <w:t>tree hypovirus dissemination</w:t>
      </w:r>
      <w:r w:rsidR="00BC133E" w:rsidRPr="00CB7115">
        <w:rPr>
          <w:rFonts w:ascii="Helvetica" w:hAnsi="Helvetica"/>
          <w:szCs w:val="24"/>
        </w:rPr>
        <w:t xml:space="preserve">.  </w:t>
      </w:r>
      <w:r w:rsidR="00891AEE" w:rsidRPr="00CB7115">
        <w:rPr>
          <w:rFonts w:ascii="Helvetica" w:hAnsi="Helvetica"/>
          <w:szCs w:val="24"/>
        </w:rPr>
        <w:t>When a</w:t>
      </w:r>
      <w:r w:rsidR="00BC133E" w:rsidRPr="00CB7115">
        <w:rPr>
          <w:rFonts w:ascii="Helvetica" w:hAnsi="Helvetica"/>
          <w:szCs w:val="24"/>
        </w:rPr>
        <w:t xml:space="preserve"> main stem</w:t>
      </w:r>
      <w:r w:rsidR="003A57B7" w:rsidRPr="00CB7115">
        <w:rPr>
          <w:rFonts w:ascii="Helvetica" w:hAnsi="Helvetica"/>
          <w:szCs w:val="24"/>
        </w:rPr>
        <w:t xml:space="preserve"> died, resulting sprouts were treated </w:t>
      </w:r>
      <w:r w:rsidR="003A57B7" w:rsidRPr="00CB7115">
        <w:rPr>
          <w:rFonts w:ascii="Helvetica" w:hAnsi="Helvetica"/>
          <w:szCs w:val="24"/>
        </w:rPr>
        <w:lastRenderedPageBreak/>
        <w:t xml:space="preserve">similarly to the main stem.  </w:t>
      </w:r>
      <w:r w:rsidR="007603C8" w:rsidRPr="00CB7115">
        <w:rPr>
          <w:rFonts w:ascii="Helvetica" w:hAnsi="Helvetica"/>
          <w:szCs w:val="24"/>
        </w:rPr>
        <w:t xml:space="preserve">The results discussed in this paper represent data collected from the </w:t>
      </w:r>
      <w:r w:rsidR="00C46B89" w:rsidRPr="00CB7115">
        <w:rPr>
          <w:rFonts w:ascii="Helvetica" w:hAnsi="Helvetica"/>
          <w:szCs w:val="24"/>
        </w:rPr>
        <w:t xml:space="preserve">four </w:t>
      </w:r>
      <w:r w:rsidR="003A5AF9" w:rsidRPr="00CB7115">
        <w:rPr>
          <w:rFonts w:ascii="Helvetica" w:hAnsi="Helvetica"/>
          <w:szCs w:val="24"/>
        </w:rPr>
        <w:t>Disease-C</w:t>
      </w:r>
      <w:r w:rsidR="00BC133E" w:rsidRPr="00CB7115">
        <w:rPr>
          <w:rFonts w:ascii="Helvetica" w:hAnsi="Helvetica"/>
          <w:szCs w:val="24"/>
        </w:rPr>
        <w:t>enter</w:t>
      </w:r>
      <w:r w:rsidR="007603C8" w:rsidRPr="00CB7115">
        <w:rPr>
          <w:rFonts w:ascii="Helvetica" w:hAnsi="Helvetica"/>
          <w:szCs w:val="24"/>
        </w:rPr>
        <w:t xml:space="preserve"> </w:t>
      </w:r>
      <w:r w:rsidR="00C46B89" w:rsidRPr="00CB7115">
        <w:rPr>
          <w:rFonts w:ascii="Helvetica" w:hAnsi="Helvetica"/>
          <w:szCs w:val="24"/>
        </w:rPr>
        <w:t xml:space="preserve">plots </w:t>
      </w:r>
      <w:r w:rsidR="009C3D7E" w:rsidRPr="00CB7115">
        <w:rPr>
          <w:rFonts w:ascii="Helvetica" w:hAnsi="Helvetica"/>
          <w:szCs w:val="24"/>
        </w:rPr>
        <w:t>(2, 3, 4</w:t>
      </w:r>
      <w:r w:rsidR="00664AEE" w:rsidRPr="00CB7115">
        <w:rPr>
          <w:rFonts w:ascii="Helvetica" w:hAnsi="Helvetica"/>
          <w:szCs w:val="24"/>
        </w:rPr>
        <w:t>,</w:t>
      </w:r>
      <w:r w:rsidR="009C3D7E" w:rsidRPr="00CB7115">
        <w:rPr>
          <w:rFonts w:ascii="Helvetica" w:hAnsi="Helvetica"/>
          <w:szCs w:val="24"/>
        </w:rPr>
        <w:t xml:space="preserve"> and</w:t>
      </w:r>
      <w:r w:rsidR="00606B89" w:rsidRPr="00CB7115">
        <w:rPr>
          <w:rFonts w:ascii="Helvetica" w:hAnsi="Helvetica"/>
          <w:szCs w:val="24"/>
        </w:rPr>
        <w:t xml:space="preserve"> 6) </w:t>
      </w:r>
      <w:r w:rsidR="00247806" w:rsidRPr="00CB7115">
        <w:rPr>
          <w:rFonts w:ascii="Helvetica" w:hAnsi="Helvetica"/>
          <w:szCs w:val="24"/>
        </w:rPr>
        <w:t>(</w:t>
      </w:r>
      <w:r w:rsidR="00BC133E" w:rsidRPr="00CB7115">
        <w:rPr>
          <w:rFonts w:ascii="Helvetica" w:hAnsi="Helvetica"/>
          <w:szCs w:val="24"/>
        </w:rPr>
        <w:t>Fig</w:t>
      </w:r>
      <w:r w:rsidR="008D58AA" w:rsidRPr="00CB7115">
        <w:rPr>
          <w:rFonts w:ascii="Helvetica" w:hAnsi="Helvetica"/>
          <w:szCs w:val="24"/>
        </w:rPr>
        <w:t>.</w:t>
      </w:r>
      <w:r w:rsidR="00BC133E" w:rsidRPr="00CB7115">
        <w:rPr>
          <w:rFonts w:ascii="Helvetica" w:hAnsi="Helvetica"/>
          <w:szCs w:val="24"/>
        </w:rPr>
        <w:t xml:space="preserve"> 1).  </w:t>
      </w:r>
    </w:p>
    <w:p w14:paraId="4902E100" w14:textId="1E042490" w:rsidR="00012747" w:rsidRPr="00CB7115" w:rsidRDefault="00247806" w:rsidP="006F5FEB">
      <w:pPr>
        <w:spacing w:line="480" w:lineRule="auto"/>
        <w:ind w:right="90" w:firstLine="720"/>
        <w:rPr>
          <w:rFonts w:ascii="Helvetica" w:hAnsi="Helvetica"/>
          <w:szCs w:val="24"/>
        </w:rPr>
      </w:pPr>
      <w:commentRangeStart w:id="1"/>
      <w:r w:rsidRPr="00CB7115">
        <w:rPr>
          <w:rFonts w:ascii="Helvetica" w:hAnsi="Helvetica"/>
          <w:b/>
          <w:szCs w:val="24"/>
        </w:rPr>
        <w:t>Analyses.</w:t>
      </w:r>
      <w:commentRangeEnd w:id="1"/>
      <w:r w:rsidR="00B21314" w:rsidRPr="00CB7115">
        <w:rPr>
          <w:rStyle w:val="CommentReference"/>
          <w:rFonts w:ascii="Helvetica" w:hAnsi="Helvetica"/>
        </w:rPr>
        <w:commentReference w:id="1"/>
      </w:r>
      <w:r w:rsidRPr="00CB7115">
        <w:rPr>
          <w:rFonts w:ascii="Helvetica" w:hAnsi="Helvetica"/>
          <w:szCs w:val="24"/>
        </w:rPr>
        <w:t xml:space="preserve">  </w:t>
      </w:r>
      <w:r w:rsidR="003A57B7" w:rsidRPr="00CB7115">
        <w:rPr>
          <w:rFonts w:ascii="Helvetica" w:hAnsi="Helvetica"/>
          <w:szCs w:val="24"/>
        </w:rPr>
        <w:t xml:space="preserve"> </w:t>
      </w:r>
      <w:r w:rsidRPr="00CB7115">
        <w:rPr>
          <w:rFonts w:ascii="Helvetica" w:hAnsi="Helvetica"/>
          <w:szCs w:val="24"/>
        </w:rPr>
        <w:t>All statistical analyses were conducted using SAS 9.3</w:t>
      </w:r>
      <w:r w:rsidR="00F11CFC" w:rsidRPr="00CB7115">
        <w:rPr>
          <w:rFonts w:ascii="Helvetica" w:hAnsi="Helvetica"/>
          <w:szCs w:val="24"/>
        </w:rPr>
        <w:t xml:space="preserve"> (SAS Institute, Inc</w:t>
      </w:r>
      <w:r w:rsidR="00CD28A1" w:rsidRPr="00CB7115">
        <w:rPr>
          <w:rFonts w:ascii="Helvetica" w:hAnsi="Helvetica"/>
          <w:szCs w:val="24"/>
        </w:rPr>
        <w:t>., Cary, NC)</w:t>
      </w:r>
      <w:r w:rsidRPr="00CB7115">
        <w:rPr>
          <w:rFonts w:ascii="Helvetica" w:hAnsi="Helvetica"/>
          <w:szCs w:val="24"/>
        </w:rPr>
        <w:t xml:space="preserve">.  </w:t>
      </w:r>
      <w:r w:rsidR="00266288" w:rsidRPr="00CB7115">
        <w:rPr>
          <w:rFonts w:ascii="Helvetica" w:hAnsi="Helvetica"/>
          <w:szCs w:val="24"/>
        </w:rPr>
        <w:t>In the analyses described below</w:t>
      </w:r>
      <w:r w:rsidR="003D2BCB" w:rsidRPr="00CB7115">
        <w:rPr>
          <w:rFonts w:ascii="Helvetica" w:hAnsi="Helvetica"/>
          <w:szCs w:val="24"/>
        </w:rPr>
        <w:t>,</w:t>
      </w:r>
      <w:r w:rsidR="00266288" w:rsidRPr="00CB7115">
        <w:rPr>
          <w:rFonts w:ascii="Helvetica" w:hAnsi="Helvetica"/>
          <w:szCs w:val="24"/>
        </w:rPr>
        <w:t xml:space="preserve"> hypovirus incidence is defined as the proportion of cankers that h</w:t>
      </w:r>
      <w:r w:rsidR="00EF3AE7" w:rsidRPr="00CB7115">
        <w:rPr>
          <w:rFonts w:ascii="Helvetica" w:hAnsi="Helvetica"/>
          <w:szCs w:val="24"/>
        </w:rPr>
        <w:t xml:space="preserve">ad at least one out of 12 isolates per canker from bark plugs showing infection by hypovirus.  Hypovirus frequency </w:t>
      </w:r>
      <w:r w:rsidR="00EC3558" w:rsidRPr="00CB7115">
        <w:rPr>
          <w:rFonts w:ascii="Helvetica" w:hAnsi="Helvetica"/>
          <w:szCs w:val="24"/>
        </w:rPr>
        <w:t>represents</w:t>
      </w:r>
      <w:r w:rsidR="00EF3AE7" w:rsidRPr="00CB7115">
        <w:rPr>
          <w:rFonts w:ascii="Helvetica" w:hAnsi="Helvetica"/>
          <w:szCs w:val="24"/>
        </w:rPr>
        <w:t xml:space="preserve"> the proportion out of the 12 isolates per canker that showed infection by hypovirus. </w:t>
      </w:r>
      <w:commentRangeStart w:id="2"/>
      <w:r w:rsidR="00012747" w:rsidRPr="00CB7115">
        <w:rPr>
          <w:rFonts w:ascii="Helvetica" w:hAnsi="Helvetica"/>
          <w:szCs w:val="24"/>
        </w:rPr>
        <w:t xml:space="preserve">Correlations between ranked canker ratings and frequency of </w:t>
      </w:r>
      <w:proofErr w:type="spellStart"/>
      <w:r w:rsidR="00012747" w:rsidRPr="00CB7115">
        <w:rPr>
          <w:rFonts w:ascii="Helvetica" w:hAnsi="Helvetica"/>
          <w:szCs w:val="24"/>
        </w:rPr>
        <w:t>hypovirulent</w:t>
      </w:r>
      <w:proofErr w:type="spellEnd"/>
      <w:r w:rsidR="00012747" w:rsidRPr="00CB7115">
        <w:rPr>
          <w:rFonts w:ascii="Helvetica" w:hAnsi="Helvetica"/>
          <w:szCs w:val="24"/>
        </w:rPr>
        <w:t xml:space="preserve"> isolates within a canker were evaluated usin</w:t>
      </w:r>
      <w:r w:rsidR="00EF3AE7" w:rsidRPr="00CB7115">
        <w:rPr>
          <w:rFonts w:ascii="Helvetica" w:hAnsi="Helvetica"/>
          <w:szCs w:val="24"/>
        </w:rPr>
        <w:t xml:space="preserve">g </w:t>
      </w:r>
      <w:r w:rsidR="00012747" w:rsidRPr="00CB7115">
        <w:rPr>
          <w:rFonts w:ascii="Helvetica" w:hAnsi="Helvetica"/>
          <w:szCs w:val="24"/>
        </w:rPr>
        <w:t>Spearman’s rank test (PROC CORR).    Differences among mean rating categories were compared by analysis of variance (PROC GLM). Significant differences among means were determined with least significant differences.</w:t>
      </w:r>
      <w:r w:rsidR="00831932" w:rsidRPr="00CB7115">
        <w:rPr>
          <w:rFonts w:ascii="Helvetica" w:hAnsi="Helvetica"/>
          <w:szCs w:val="24"/>
        </w:rPr>
        <w:t xml:space="preserve">  </w:t>
      </w:r>
      <w:r w:rsidRPr="00CB7115">
        <w:rPr>
          <w:rFonts w:ascii="Helvetica" w:hAnsi="Helvetica"/>
          <w:szCs w:val="24"/>
        </w:rPr>
        <w:t>T</w:t>
      </w:r>
      <w:r w:rsidR="006221F8" w:rsidRPr="00CB7115">
        <w:rPr>
          <w:rFonts w:ascii="Helvetica" w:hAnsi="Helvetica"/>
          <w:szCs w:val="24"/>
        </w:rPr>
        <w:t xml:space="preserve">he </w:t>
      </w:r>
      <w:commentRangeEnd w:id="2"/>
      <w:r w:rsidR="001552EC">
        <w:rPr>
          <w:rStyle w:val="CommentReference"/>
        </w:rPr>
        <w:commentReference w:id="2"/>
      </w:r>
      <w:r w:rsidR="006221F8" w:rsidRPr="00CB7115">
        <w:rPr>
          <w:rFonts w:ascii="Helvetica" w:hAnsi="Helvetica"/>
          <w:szCs w:val="24"/>
        </w:rPr>
        <w:t>frequency</w:t>
      </w:r>
      <w:r w:rsidR="00012747" w:rsidRPr="00CB7115">
        <w:rPr>
          <w:rFonts w:ascii="Helvetica" w:hAnsi="Helvetica"/>
          <w:szCs w:val="24"/>
        </w:rPr>
        <w:t xml:space="preserve"> </w:t>
      </w:r>
      <w:r w:rsidR="006221F8" w:rsidRPr="00CB7115">
        <w:rPr>
          <w:rFonts w:ascii="Helvetica" w:hAnsi="Helvetica"/>
          <w:szCs w:val="24"/>
        </w:rPr>
        <w:t xml:space="preserve">of </w:t>
      </w:r>
      <w:proofErr w:type="spellStart"/>
      <w:r w:rsidR="00F755D5" w:rsidRPr="00CB7115">
        <w:rPr>
          <w:rFonts w:ascii="Helvetica" w:hAnsi="Helvetica"/>
          <w:szCs w:val="24"/>
        </w:rPr>
        <w:t>hypovirulent</w:t>
      </w:r>
      <w:proofErr w:type="spellEnd"/>
      <w:r w:rsidR="00F755D5" w:rsidRPr="00CB7115">
        <w:rPr>
          <w:rFonts w:ascii="Helvetica" w:hAnsi="Helvetica"/>
          <w:szCs w:val="24"/>
        </w:rPr>
        <w:t xml:space="preserve"> isolates found in a canker (out of 12 samples per canker) was compared </w:t>
      </w:r>
      <w:r w:rsidR="006221F8" w:rsidRPr="00CB7115">
        <w:rPr>
          <w:rFonts w:ascii="Helvetica" w:hAnsi="Helvetica"/>
          <w:szCs w:val="24"/>
        </w:rPr>
        <w:t>with a binomial model (PROC GENMOD)</w:t>
      </w:r>
      <w:r w:rsidR="00F755D5" w:rsidRPr="00CB7115">
        <w:rPr>
          <w:rFonts w:ascii="Helvetica" w:hAnsi="Helvetica"/>
          <w:szCs w:val="24"/>
        </w:rPr>
        <w:t xml:space="preserve"> (</w:t>
      </w:r>
      <w:proofErr w:type="spellStart"/>
      <w:r w:rsidR="00F755D5" w:rsidRPr="00CB7115">
        <w:rPr>
          <w:rFonts w:ascii="Helvetica" w:hAnsi="Helvetica"/>
          <w:szCs w:val="24"/>
        </w:rPr>
        <w:t>Agresti</w:t>
      </w:r>
      <w:proofErr w:type="spellEnd"/>
      <w:r w:rsidR="00F755D5" w:rsidRPr="00CB7115">
        <w:rPr>
          <w:rFonts w:ascii="Helvetica" w:hAnsi="Helvetica"/>
          <w:szCs w:val="24"/>
        </w:rPr>
        <w:t xml:space="preserve"> 2002; </w:t>
      </w:r>
      <w:proofErr w:type="spellStart"/>
      <w:r w:rsidR="00F755D5" w:rsidRPr="00CB7115">
        <w:rPr>
          <w:rFonts w:ascii="Helvetica" w:hAnsi="Helvetica"/>
          <w:bCs/>
          <w:szCs w:val="24"/>
        </w:rPr>
        <w:t>Schabenberger</w:t>
      </w:r>
      <w:proofErr w:type="spellEnd"/>
      <w:r w:rsidR="00F755D5" w:rsidRPr="00CB7115">
        <w:rPr>
          <w:rFonts w:ascii="Helvetica" w:hAnsi="Helvetica"/>
          <w:bCs/>
          <w:szCs w:val="24"/>
        </w:rPr>
        <w:t xml:space="preserve"> and Pierce </w:t>
      </w:r>
      <w:r w:rsidR="00F755D5" w:rsidRPr="00CB7115">
        <w:rPr>
          <w:rFonts w:ascii="Helvetica" w:hAnsi="Helvetica"/>
          <w:szCs w:val="24"/>
        </w:rPr>
        <w:t>2002</w:t>
      </w:r>
      <w:r w:rsidR="006221F8" w:rsidRPr="00CB7115">
        <w:rPr>
          <w:rFonts w:ascii="Helvetica" w:hAnsi="Helvetica"/>
          <w:szCs w:val="24"/>
        </w:rPr>
        <w:t>). Significant differences were determined with the likelihood ratio</w:t>
      </w:r>
      <w:r w:rsidR="00F755D5" w:rsidRPr="00CB7115">
        <w:rPr>
          <w:rFonts w:ascii="Helvetica" w:hAnsi="Helvetica"/>
          <w:szCs w:val="24"/>
        </w:rPr>
        <w:t xml:space="preserve"> </w:t>
      </w:r>
      <w:r w:rsidR="006221F8" w:rsidRPr="00CB7115">
        <w:rPr>
          <w:rFonts w:ascii="Helvetica" w:hAnsi="Helvetica"/>
          <w:szCs w:val="24"/>
        </w:rPr>
        <w:t xml:space="preserve">statistic. </w:t>
      </w:r>
    </w:p>
    <w:p w14:paraId="01A24D3F" w14:textId="77777777" w:rsidR="00C46B89" w:rsidRPr="00CB7115" w:rsidRDefault="00C46B89" w:rsidP="006F5FEB">
      <w:pPr>
        <w:spacing w:line="480" w:lineRule="auto"/>
        <w:jc w:val="center"/>
        <w:rPr>
          <w:rFonts w:ascii="Helvetica" w:hAnsi="Helvetica"/>
          <w:b/>
          <w:caps/>
          <w:szCs w:val="24"/>
        </w:rPr>
      </w:pPr>
      <w:r w:rsidRPr="00CB7115">
        <w:rPr>
          <w:rFonts w:ascii="Helvetica" w:hAnsi="Helvetica"/>
          <w:b/>
          <w:caps/>
          <w:szCs w:val="24"/>
        </w:rPr>
        <w:t>Results</w:t>
      </w:r>
    </w:p>
    <w:p w14:paraId="4F4DF3AE" w14:textId="19E1819F" w:rsidR="000610E9" w:rsidRPr="00CB7115" w:rsidRDefault="00DF0E69" w:rsidP="006F5FEB">
      <w:pPr>
        <w:spacing w:line="480" w:lineRule="auto"/>
        <w:ind w:firstLine="720"/>
        <w:rPr>
          <w:rFonts w:ascii="Helvetica" w:hAnsi="Helvetica"/>
          <w:szCs w:val="24"/>
        </w:rPr>
      </w:pPr>
      <w:r w:rsidRPr="00CB7115">
        <w:rPr>
          <w:rFonts w:ascii="Helvetica" w:hAnsi="Helvetica"/>
          <w:b/>
          <w:szCs w:val="24"/>
        </w:rPr>
        <w:t>Disease incidence</w:t>
      </w:r>
      <w:r w:rsidR="007F0DA7" w:rsidRPr="00CB7115">
        <w:rPr>
          <w:rFonts w:ascii="Helvetica" w:hAnsi="Helvetica"/>
          <w:b/>
          <w:szCs w:val="24"/>
        </w:rPr>
        <w:t xml:space="preserve"> and canker dynamics</w:t>
      </w:r>
      <w:r w:rsidRPr="00CB7115">
        <w:rPr>
          <w:rFonts w:ascii="Helvetica" w:hAnsi="Helvetica"/>
          <w:b/>
          <w:szCs w:val="24"/>
        </w:rPr>
        <w:t>.</w:t>
      </w:r>
      <w:r w:rsidRPr="00CB7115">
        <w:rPr>
          <w:rFonts w:ascii="Helvetica" w:hAnsi="Helvetica"/>
          <w:szCs w:val="24"/>
        </w:rPr>
        <w:t xml:space="preserve">  </w:t>
      </w:r>
      <w:r w:rsidR="00C46B89" w:rsidRPr="00CB7115">
        <w:rPr>
          <w:rFonts w:ascii="Helvetica" w:hAnsi="Helvetica"/>
          <w:szCs w:val="24"/>
        </w:rPr>
        <w:t xml:space="preserve"> </w:t>
      </w:r>
      <w:r w:rsidR="003E320C" w:rsidRPr="00CB7115">
        <w:rPr>
          <w:rFonts w:ascii="Helvetica" w:hAnsi="Helvetica"/>
          <w:szCs w:val="24"/>
        </w:rPr>
        <w:t>D</w:t>
      </w:r>
      <w:r w:rsidRPr="00CB7115">
        <w:rPr>
          <w:rFonts w:ascii="Helvetica" w:hAnsi="Helvetica"/>
          <w:szCs w:val="24"/>
        </w:rPr>
        <w:t xml:space="preserve">isease </w:t>
      </w:r>
      <w:r w:rsidR="00970CA0" w:rsidRPr="00CB7115">
        <w:rPr>
          <w:rFonts w:ascii="Helvetica" w:hAnsi="Helvetica"/>
          <w:szCs w:val="24"/>
        </w:rPr>
        <w:t>incidence (i.e., proportion of trees infected)</w:t>
      </w:r>
      <w:r w:rsidR="003E320C" w:rsidRPr="00CB7115">
        <w:rPr>
          <w:rFonts w:ascii="Helvetica" w:hAnsi="Helvetica"/>
          <w:szCs w:val="24"/>
        </w:rPr>
        <w:t xml:space="preserve">, in the four Disease Center plots, </w:t>
      </w:r>
      <w:r w:rsidR="006D2773" w:rsidRPr="00CB7115">
        <w:rPr>
          <w:rFonts w:ascii="Helvetica" w:hAnsi="Helvetica"/>
          <w:szCs w:val="24"/>
        </w:rPr>
        <w:t xml:space="preserve">increased </w:t>
      </w:r>
      <w:r w:rsidR="00DC5625" w:rsidRPr="00CB7115">
        <w:rPr>
          <w:rFonts w:ascii="Helvetica" w:hAnsi="Helvetica"/>
          <w:szCs w:val="24"/>
        </w:rPr>
        <w:t>steadily</w:t>
      </w:r>
      <w:r w:rsidR="0016270C" w:rsidRPr="00CB7115">
        <w:rPr>
          <w:rFonts w:ascii="Helvetica" w:hAnsi="Helvetica"/>
          <w:szCs w:val="24"/>
        </w:rPr>
        <w:t xml:space="preserve"> from 1992</w:t>
      </w:r>
      <w:r w:rsidR="008738BA" w:rsidRPr="00CB7115">
        <w:rPr>
          <w:rFonts w:ascii="Helvetica" w:hAnsi="Helvetica"/>
          <w:szCs w:val="24"/>
        </w:rPr>
        <w:t xml:space="preserve"> so that by</w:t>
      </w:r>
      <w:r w:rsidR="006D2773" w:rsidRPr="00CB7115">
        <w:rPr>
          <w:rFonts w:ascii="Helvetica" w:hAnsi="Helvetica"/>
          <w:szCs w:val="24"/>
        </w:rPr>
        <w:t xml:space="preserve"> 2014</w:t>
      </w:r>
      <w:r w:rsidR="0016270C" w:rsidRPr="00CB7115">
        <w:rPr>
          <w:rFonts w:ascii="Helvetica" w:hAnsi="Helvetica"/>
          <w:szCs w:val="24"/>
        </w:rPr>
        <w:t xml:space="preserve">, </w:t>
      </w:r>
      <w:r w:rsidR="008077DE" w:rsidRPr="00CB7115">
        <w:rPr>
          <w:rFonts w:ascii="Helvetica" w:hAnsi="Helvetica"/>
          <w:szCs w:val="24"/>
        </w:rPr>
        <w:t>1</w:t>
      </w:r>
      <w:r w:rsidR="00FE1F12" w:rsidRPr="00CB7115">
        <w:rPr>
          <w:rFonts w:ascii="Helvetica" w:hAnsi="Helvetica"/>
          <w:szCs w:val="24"/>
        </w:rPr>
        <w:t>2</w:t>
      </w:r>
      <w:r w:rsidR="0016270C" w:rsidRPr="00CB7115">
        <w:rPr>
          <w:rFonts w:ascii="Helvetica" w:hAnsi="Helvetica"/>
          <w:szCs w:val="24"/>
        </w:rPr>
        <w:t>0</w:t>
      </w:r>
      <w:r w:rsidR="008077DE" w:rsidRPr="00CB7115">
        <w:rPr>
          <w:rFonts w:ascii="Helvetica" w:hAnsi="Helvetica"/>
          <w:szCs w:val="24"/>
        </w:rPr>
        <w:t xml:space="preserve"> </w:t>
      </w:r>
      <w:r w:rsidR="0016270C" w:rsidRPr="00CB7115">
        <w:rPr>
          <w:rFonts w:ascii="Helvetica" w:hAnsi="Helvetica"/>
          <w:szCs w:val="24"/>
        </w:rPr>
        <w:t xml:space="preserve">of the 121 </w:t>
      </w:r>
      <w:r w:rsidR="008077DE" w:rsidRPr="00CB7115">
        <w:rPr>
          <w:rFonts w:ascii="Helvetica" w:hAnsi="Helvetica"/>
          <w:szCs w:val="24"/>
        </w:rPr>
        <w:t xml:space="preserve">trees </w:t>
      </w:r>
      <w:r w:rsidR="008738BA" w:rsidRPr="00CB7115">
        <w:rPr>
          <w:rFonts w:ascii="Helvetica" w:hAnsi="Helvetica"/>
          <w:szCs w:val="24"/>
        </w:rPr>
        <w:t>in the Disease Center plots</w:t>
      </w:r>
      <w:r w:rsidR="0016270C" w:rsidRPr="00CB7115">
        <w:rPr>
          <w:rFonts w:ascii="Helvetica" w:hAnsi="Helvetica"/>
          <w:szCs w:val="24"/>
        </w:rPr>
        <w:t xml:space="preserve"> </w:t>
      </w:r>
      <w:r w:rsidR="00EF2D74" w:rsidRPr="00CB7115">
        <w:rPr>
          <w:rFonts w:ascii="Helvetica" w:hAnsi="Helvetica"/>
          <w:szCs w:val="24"/>
        </w:rPr>
        <w:t>were infected</w:t>
      </w:r>
      <w:r w:rsidR="008738BA" w:rsidRPr="00CB7115">
        <w:rPr>
          <w:rFonts w:ascii="Helvetica" w:hAnsi="Helvetica"/>
          <w:szCs w:val="24"/>
        </w:rPr>
        <w:t>.</w:t>
      </w:r>
      <w:r w:rsidR="00B45560" w:rsidRPr="00CB7115">
        <w:rPr>
          <w:rFonts w:ascii="Helvetica" w:hAnsi="Helvetica"/>
          <w:szCs w:val="24"/>
        </w:rPr>
        <w:t xml:space="preserve"> </w:t>
      </w:r>
      <w:r w:rsidR="00DC5625" w:rsidRPr="00CB7115">
        <w:rPr>
          <w:rFonts w:ascii="Helvetica" w:hAnsi="Helvetica"/>
          <w:szCs w:val="24"/>
        </w:rPr>
        <w:t xml:space="preserve"> </w:t>
      </w:r>
      <w:r w:rsidR="00A04DE3" w:rsidRPr="00CB7115">
        <w:rPr>
          <w:rFonts w:ascii="Helvetica" w:hAnsi="Helvetica"/>
          <w:szCs w:val="24"/>
        </w:rPr>
        <w:t>T</w:t>
      </w:r>
      <w:r w:rsidR="00C46B89" w:rsidRPr="00CB7115">
        <w:rPr>
          <w:rFonts w:ascii="Helvetica" w:hAnsi="Helvetica"/>
          <w:szCs w:val="24"/>
        </w:rPr>
        <w:t xml:space="preserve">he </w:t>
      </w:r>
      <w:r w:rsidR="00970CA0" w:rsidRPr="00CB7115">
        <w:rPr>
          <w:rFonts w:ascii="Helvetica" w:hAnsi="Helvetica"/>
          <w:szCs w:val="24"/>
        </w:rPr>
        <w:t xml:space="preserve">cumulative </w:t>
      </w:r>
      <w:r w:rsidR="00C46B89" w:rsidRPr="00CB7115">
        <w:rPr>
          <w:rFonts w:ascii="Helvetica" w:hAnsi="Helvetica"/>
          <w:szCs w:val="24"/>
        </w:rPr>
        <w:t xml:space="preserve">number of cankers detected over time displayed a </w:t>
      </w:r>
      <w:r w:rsidR="00A04DE3" w:rsidRPr="00CB7115">
        <w:rPr>
          <w:rFonts w:ascii="Helvetica" w:hAnsi="Helvetica"/>
          <w:szCs w:val="24"/>
        </w:rPr>
        <w:t>nearly</w:t>
      </w:r>
      <w:r w:rsidR="006D2773" w:rsidRPr="00CB7115">
        <w:rPr>
          <w:rFonts w:ascii="Helvetica" w:hAnsi="Helvetica"/>
          <w:szCs w:val="24"/>
        </w:rPr>
        <w:t xml:space="preserve"> logistic </w:t>
      </w:r>
      <w:r w:rsidR="00C46B89" w:rsidRPr="00CB7115">
        <w:rPr>
          <w:rFonts w:ascii="Helvetica" w:hAnsi="Helvetica"/>
          <w:szCs w:val="24"/>
        </w:rPr>
        <w:t>pattern (Fig</w:t>
      </w:r>
      <w:r w:rsidR="005766B8" w:rsidRPr="00CB7115">
        <w:rPr>
          <w:rFonts w:ascii="Helvetica" w:hAnsi="Helvetica"/>
          <w:szCs w:val="24"/>
        </w:rPr>
        <w:t>.</w:t>
      </w:r>
      <w:r w:rsidR="006D2773" w:rsidRPr="00CB7115">
        <w:rPr>
          <w:rFonts w:ascii="Helvetica" w:hAnsi="Helvetica"/>
          <w:szCs w:val="24"/>
        </w:rPr>
        <w:t xml:space="preserve"> </w:t>
      </w:r>
      <w:r w:rsidR="00C82181" w:rsidRPr="00CB7115">
        <w:rPr>
          <w:rFonts w:ascii="Helvetica" w:hAnsi="Helvetica"/>
          <w:szCs w:val="24"/>
        </w:rPr>
        <w:t>3</w:t>
      </w:r>
      <w:r w:rsidR="00DC5625" w:rsidRPr="00CB7115">
        <w:rPr>
          <w:rFonts w:ascii="Helvetica" w:hAnsi="Helvetica"/>
          <w:szCs w:val="24"/>
        </w:rPr>
        <w:t>, black bars</w:t>
      </w:r>
      <w:r w:rsidR="00C46B89" w:rsidRPr="00CB7115">
        <w:rPr>
          <w:rFonts w:ascii="Helvetica" w:hAnsi="Helvetica"/>
          <w:szCs w:val="24"/>
        </w:rPr>
        <w:t>).</w:t>
      </w:r>
      <w:r w:rsidR="007F0DA7" w:rsidRPr="00CB7115">
        <w:rPr>
          <w:rFonts w:ascii="Helvetica" w:hAnsi="Helvetica"/>
          <w:szCs w:val="24"/>
        </w:rPr>
        <w:t xml:space="preserve">  As the epidemic progressed in the early 1990s, the proportion of cankers treated with hypovirus decrease</w:t>
      </w:r>
      <w:r w:rsidR="008738BA" w:rsidRPr="00CB7115">
        <w:rPr>
          <w:rFonts w:ascii="Helvetica" w:hAnsi="Helvetica"/>
          <w:szCs w:val="24"/>
        </w:rPr>
        <w:t>d</w:t>
      </w:r>
      <w:r w:rsidR="007F0DA7" w:rsidRPr="00CB7115">
        <w:rPr>
          <w:rFonts w:ascii="Helvetica" w:hAnsi="Helvetica"/>
          <w:szCs w:val="24"/>
        </w:rPr>
        <w:t xml:space="preserve"> steadily after 1997, especially with the </w:t>
      </w:r>
      <w:r w:rsidR="007F0DA7" w:rsidRPr="00CB7115">
        <w:rPr>
          <w:rFonts w:ascii="Helvetica" w:hAnsi="Helvetica"/>
          <w:szCs w:val="24"/>
        </w:rPr>
        <w:lastRenderedPageBreak/>
        <w:t xml:space="preserve">cessation of hypovirus treatment </w:t>
      </w:r>
      <w:r w:rsidR="009B0908" w:rsidRPr="00CB7115">
        <w:rPr>
          <w:rFonts w:ascii="Helvetica" w:hAnsi="Helvetica"/>
          <w:szCs w:val="24"/>
        </w:rPr>
        <w:t xml:space="preserve">from </w:t>
      </w:r>
      <w:r w:rsidR="005766B8" w:rsidRPr="00CB7115">
        <w:rPr>
          <w:rFonts w:ascii="Helvetica" w:hAnsi="Helvetica"/>
          <w:szCs w:val="24"/>
        </w:rPr>
        <w:t>1998-2003 (Fig.</w:t>
      </w:r>
      <w:r w:rsidR="00C82181" w:rsidRPr="00CB7115">
        <w:rPr>
          <w:rFonts w:ascii="Helvetica" w:hAnsi="Helvetica"/>
          <w:szCs w:val="24"/>
        </w:rPr>
        <w:t xml:space="preserve"> 3</w:t>
      </w:r>
      <w:r w:rsidR="005766B8" w:rsidRPr="00CB7115">
        <w:rPr>
          <w:rFonts w:ascii="Helvetica" w:hAnsi="Helvetica"/>
          <w:szCs w:val="24"/>
        </w:rPr>
        <w:t>, white bars</w:t>
      </w:r>
      <w:r w:rsidR="007F0DA7" w:rsidRPr="00CB7115">
        <w:rPr>
          <w:rFonts w:ascii="Helvetica" w:hAnsi="Helvetica"/>
          <w:szCs w:val="24"/>
        </w:rPr>
        <w:t xml:space="preserve">).  When treatments resumed in 2004, the number of cankers treated in the </w:t>
      </w:r>
      <w:r w:rsidR="003E320C" w:rsidRPr="00CB7115">
        <w:rPr>
          <w:rFonts w:ascii="Helvetica" w:hAnsi="Helvetica"/>
          <w:szCs w:val="24"/>
        </w:rPr>
        <w:t>Disease Center</w:t>
      </w:r>
      <w:r w:rsidR="007F0DA7" w:rsidRPr="00CB7115">
        <w:rPr>
          <w:rFonts w:ascii="Helvetica" w:hAnsi="Helvetica"/>
          <w:szCs w:val="24"/>
        </w:rPr>
        <w:t xml:space="preserve"> remained low because limb dieback in the larger trees </w:t>
      </w:r>
      <w:r w:rsidR="008738BA" w:rsidRPr="00CB7115">
        <w:rPr>
          <w:rFonts w:ascii="Helvetica" w:hAnsi="Helvetica"/>
          <w:szCs w:val="24"/>
        </w:rPr>
        <w:t>prevented</w:t>
      </w:r>
      <w:r w:rsidR="007F0DA7" w:rsidRPr="00CB7115">
        <w:rPr>
          <w:rFonts w:ascii="Helvetica" w:hAnsi="Helvetica"/>
          <w:szCs w:val="24"/>
        </w:rPr>
        <w:t xml:space="preserve"> efforts of tree climbers to treat cankers </w:t>
      </w:r>
      <w:r w:rsidR="008738BA" w:rsidRPr="00CB7115">
        <w:rPr>
          <w:rFonts w:ascii="Helvetica" w:hAnsi="Helvetica"/>
          <w:szCs w:val="24"/>
        </w:rPr>
        <w:t xml:space="preserve">safely </w:t>
      </w:r>
      <w:r w:rsidR="007F0DA7" w:rsidRPr="00CB7115">
        <w:rPr>
          <w:rFonts w:ascii="Helvetica" w:hAnsi="Helvetica"/>
          <w:szCs w:val="24"/>
        </w:rPr>
        <w:t>in the crowns of trees.</w:t>
      </w:r>
      <w:r w:rsidR="003409F7" w:rsidRPr="00CB7115">
        <w:rPr>
          <w:rFonts w:ascii="Helvetica" w:hAnsi="Helvetica"/>
          <w:szCs w:val="24"/>
        </w:rPr>
        <w:t xml:space="preserve"> In addition, a decrease in </w:t>
      </w:r>
      <w:r w:rsidR="00D03659" w:rsidRPr="00CB7115">
        <w:rPr>
          <w:rFonts w:ascii="Helvetica" w:hAnsi="Helvetica"/>
          <w:szCs w:val="24"/>
        </w:rPr>
        <w:t xml:space="preserve">the number of </w:t>
      </w:r>
      <w:r w:rsidR="003409F7" w:rsidRPr="00CB7115">
        <w:rPr>
          <w:rFonts w:ascii="Helvetica" w:hAnsi="Helvetica"/>
          <w:szCs w:val="24"/>
        </w:rPr>
        <w:t xml:space="preserve">sampled cankers over time was not necessarily solely the result of </w:t>
      </w:r>
      <w:r w:rsidR="002B6C2F" w:rsidRPr="00CB7115">
        <w:rPr>
          <w:rFonts w:ascii="Helvetica" w:hAnsi="Helvetica"/>
          <w:szCs w:val="24"/>
        </w:rPr>
        <w:t>tree death</w:t>
      </w:r>
      <w:r w:rsidR="003409F7" w:rsidRPr="00CB7115">
        <w:rPr>
          <w:rFonts w:ascii="Helvetica" w:hAnsi="Helvetica"/>
          <w:szCs w:val="24"/>
        </w:rPr>
        <w:t xml:space="preserve">.  </w:t>
      </w:r>
      <w:r w:rsidR="002B6C2F" w:rsidRPr="00CB7115">
        <w:rPr>
          <w:rFonts w:ascii="Helvetica" w:hAnsi="Helvetica"/>
          <w:szCs w:val="24"/>
        </w:rPr>
        <w:t xml:space="preserve">As </w:t>
      </w:r>
      <w:proofErr w:type="spellStart"/>
      <w:r w:rsidR="003409F7" w:rsidRPr="00CB7115">
        <w:rPr>
          <w:rFonts w:ascii="Helvetica" w:hAnsi="Helvetica"/>
          <w:szCs w:val="24"/>
        </w:rPr>
        <w:t>hypovirulent</w:t>
      </w:r>
      <w:proofErr w:type="spellEnd"/>
      <w:r w:rsidR="003409F7" w:rsidRPr="00CB7115">
        <w:rPr>
          <w:rFonts w:ascii="Helvetica" w:hAnsi="Helvetica"/>
          <w:szCs w:val="24"/>
        </w:rPr>
        <w:t xml:space="preserve"> cankers slow the growth of the </w:t>
      </w:r>
      <w:r w:rsidR="002B6C2F" w:rsidRPr="00CB7115">
        <w:rPr>
          <w:rFonts w:ascii="Helvetica" w:hAnsi="Helvetica"/>
          <w:szCs w:val="24"/>
        </w:rPr>
        <w:t>infecting fungus</w:t>
      </w:r>
      <w:r w:rsidR="003409F7" w:rsidRPr="00CB7115">
        <w:rPr>
          <w:rFonts w:ascii="Helvetica" w:hAnsi="Helvetica"/>
          <w:szCs w:val="24"/>
        </w:rPr>
        <w:t xml:space="preserve">, tree survivorship is lengthened </w:t>
      </w:r>
      <w:r w:rsidR="002B6C2F" w:rsidRPr="00CB7115">
        <w:rPr>
          <w:rFonts w:ascii="Helvetica" w:hAnsi="Helvetica"/>
          <w:szCs w:val="24"/>
        </w:rPr>
        <w:t>and</w:t>
      </w:r>
      <w:r w:rsidR="003409F7" w:rsidRPr="00CB7115">
        <w:rPr>
          <w:rFonts w:ascii="Helvetica" w:hAnsi="Helvetica"/>
          <w:szCs w:val="24"/>
        </w:rPr>
        <w:t xml:space="preserve"> cankers </w:t>
      </w:r>
      <w:r w:rsidR="002B6C2F" w:rsidRPr="00CB7115">
        <w:rPr>
          <w:rFonts w:ascii="Helvetica" w:hAnsi="Helvetica"/>
          <w:szCs w:val="24"/>
        </w:rPr>
        <w:t xml:space="preserve">often merge </w:t>
      </w:r>
      <w:r w:rsidR="00D03659" w:rsidRPr="00CB7115">
        <w:rPr>
          <w:rFonts w:ascii="Helvetica" w:hAnsi="Helvetica"/>
          <w:szCs w:val="24"/>
        </w:rPr>
        <w:t>with each other so</w:t>
      </w:r>
      <w:r w:rsidR="002B6C2F" w:rsidRPr="00CB7115">
        <w:rPr>
          <w:rFonts w:ascii="Helvetica" w:hAnsi="Helvetica"/>
          <w:szCs w:val="24"/>
        </w:rPr>
        <w:t xml:space="preserve"> that they are</w:t>
      </w:r>
      <w:r w:rsidR="00D03659" w:rsidRPr="00CB7115">
        <w:rPr>
          <w:rFonts w:ascii="Helvetica" w:hAnsi="Helvetica"/>
          <w:szCs w:val="24"/>
        </w:rPr>
        <w:t xml:space="preserve"> </w:t>
      </w:r>
      <w:r w:rsidR="005766B8" w:rsidRPr="00CB7115">
        <w:rPr>
          <w:rFonts w:ascii="Helvetica" w:hAnsi="Helvetica"/>
          <w:szCs w:val="24"/>
        </w:rPr>
        <w:t>no longer assessed as individual</w:t>
      </w:r>
      <w:r w:rsidR="00D03659" w:rsidRPr="00CB7115">
        <w:rPr>
          <w:rFonts w:ascii="Helvetica" w:hAnsi="Helvetica"/>
          <w:szCs w:val="24"/>
        </w:rPr>
        <w:t xml:space="preserve"> </w:t>
      </w:r>
      <w:r w:rsidR="002B6C2F" w:rsidRPr="00CB7115">
        <w:rPr>
          <w:rFonts w:ascii="Helvetica" w:hAnsi="Helvetica"/>
          <w:szCs w:val="24"/>
        </w:rPr>
        <w:t>infections</w:t>
      </w:r>
      <w:r w:rsidR="00D03659" w:rsidRPr="00CB7115">
        <w:rPr>
          <w:rFonts w:ascii="Helvetica" w:hAnsi="Helvetica"/>
          <w:szCs w:val="24"/>
        </w:rPr>
        <w:t xml:space="preserve">, but </w:t>
      </w:r>
      <w:r w:rsidR="003409F7" w:rsidRPr="00CB7115">
        <w:rPr>
          <w:rFonts w:ascii="Helvetica" w:hAnsi="Helvetica"/>
          <w:szCs w:val="24"/>
        </w:rPr>
        <w:t>as merged units</w:t>
      </w:r>
      <w:r w:rsidR="00D03659" w:rsidRPr="00CB7115">
        <w:rPr>
          <w:rFonts w:ascii="Helvetica" w:hAnsi="Helvetica"/>
          <w:szCs w:val="24"/>
        </w:rPr>
        <w:t>.</w:t>
      </w:r>
      <w:r w:rsidR="003409F7" w:rsidRPr="00CB7115">
        <w:rPr>
          <w:rFonts w:ascii="Helvetica" w:hAnsi="Helvetica"/>
          <w:szCs w:val="24"/>
        </w:rPr>
        <w:t xml:space="preserve"> As of 2011, 27% of the cankers in the four </w:t>
      </w:r>
      <w:r w:rsidR="003E320C" w:rsidRPr="00CB7115">
        <w:rPr>
          <w:rFonts w:ascii="Helvetica" w:hAnsi="Helvetica"/>
          <w:szCs w:val="24"/>
        </w:rPr>
        <w:t>Disease Center</w:t>
      </w:r>
      <w:r w:rsidR="003409F7" w:rsidRPr="00CB7115">
        <w:rPr>
          <w:rFonts w:ascii="Helvetica" w:hAnsi="Helvetica"/>
          <w:szCs w:val="24"/>
        </w:rPr>
        <w:t xml:space="preserve"> plots had merged</w:t>
      </w:r>
      <w:r w:rsidR="002B6C2F" w:rsidRPr="00CB7115">
        <w:rPr>
          <w:rFonts w:ascii="Helvetica" w:hAnsi="Helvetica"/>
          <w:szCs w:val="24"/>
        </w:rPr>
        <w:t xml:space="preserve"> (</w:t>
      </w:r>
      <w:r w:rsidR="00A5111B" w:rsidRPr="00CB7115">
        <w:rPr>
          <w:rFonts w:ascii="Helvetica" w:hAnsi="Helvetica"/>
          <w:szCs w:val="24"/>
        </w:rPr>
        <w:t xml:space="preserve">M. L. Double and W. L. MacDonald, </w:t>
      </w:r>
      <w:r w:rsidR="00A5111B" w:rsidRPr="00CB7115">
        <w:rPr>
          <w:rFonts w:ascii="Helvetica" w:hAnsi="Helvetica"/>
          <w:i/>
          <w:szCs w:val="24"/>
        </w:rPr>
        <w:t>unpublished data</w:t>
      </w:r>
      <w:r w:rsidR="002B6C2F" w:rsidRPr="00CB7115">
        <w:rPr>
          <w:rFonts w:ascii="Helvetica" w:hAnsi="Helvetica"/>
          <w:szCs w:val="24"/>
        </w:rPr>
        <w:t>)</w:t>
      </w:r>
      <w:r w:rsidR="003409F7" w:rsidRPr="00CB7115">
        <w:rPr>
          <w:rFonts w:ascii="Helvetica" w:hAnsi="Helvetica"/>
          <w:szCs w:val="24"/>
        </w:rPr>
        <w:t>.</w:t>
      </w:r>
    </w:p>
    <w:p w14:paraId="06BDB46E" w14:textId="6E9E05AE" w:rsidR="003A5212" w:rsidRPr="00CB7115" w:rsidRDefault="003A5212" w:rsidP="006F5FEB">
      <w:pPr>
        <w:spacing w:line="480" w:lineRule="auto"/>
        <w:ind w:firstLine="720"/>
        <w:rPr>
          <w:rFonts w:ascii="Helvetica" w:hAnsi="Helvetica"/>
          <w:szCs w:val="24"/>
        </w:rPr>
      </w:pPr>
      <w:r w:rsidRPr="00CB7115">
        <w:rPr>
          <w:rFonts w:ascii="Helvetica" w:hAnsi="Helvetica"/>
          <w:b/>
          <w:szCs w:val="24"/>
        </w:rPr>
        <w:t>Vegetative compatibility group diversity over time.</w:t>
      </w:r>
      <w:r w:rsidRPr="00CB7115">
        <w:rPr>
          <w:rFonts w:ascii="Helvetica" w:hAnsi="Helvetica"/>
          <w:szCs w:val="24"/>
        </w:rPr>
        <w:t xml:space="preserve">  WS-1, the initial </w:t>
      </w:r>
      <w:proofErr w:type="spellStart"/>
      <w:r w:rsidRPr="00CB7115">
        <w:rPr>
          <w:rFonts w:ascii="Helvetica" w:hAnsi="Helvetica"/>
          <w:szCs w:val="24"/>
        </w:rPr>
        <w:t>vc</w:t>
      </w:r>
      <w:proofErr w:type="spellEnd"/>
      <w:r w:rsidRPr="00CB7115">
        <w:rPr>
          <w:rFonts w:ascii="Helvetica" w:hAnsi="Helvetica"/>
          <w:szCs w:val="24"/>
        </w:rPr>
        <w:t xml:space="preserve"> </w:t>
      </w:r>
      <w:r w:rsidR="002B6C2F" w:rsidRPr="00CB7115">
        <w:rPr>
          <w:rFonts w:ascii="Helvetica" w:hAnsi="Helvetica"/>
          <w:szCs w:val="24"/>
        </w:rPr>
        <w:t>type</w:t>
      </w:r>
      <w:r w:rsidRPr="00CB7115">
        <w:rPr>
          <w:rFonts w:ascii="Helvetica" w:hAnsi="Helvetica"/>
          <w:szCs w:val="24"/>
        </w:rPr>
        <w:t xml:space="preserve"> to infect chestnuts at West Salem, was the only </w:t>
      </w:r>
      <w:proofErr w:type="spellStart"/>
      <w:r w:rsidRPr="00CB7115">
        <w:rPr>
          <w:rFonts w:ascii="Helvetica" w:hAnsi="Helvetica"/>
          <w:szCs w:val="24"/>
        </w:rPr>
        <w:t>vc</w:t>
      </w:r>
      <w:proofErr w:type="spellEnd"/>
      <w:r w:rsidRPr="00CB7115">
        <w:rPr>
          <w:rFonts w:ascii="Helvetica" w:hAnsi="Helvetica"/>
          <w:szCs w:val="24"/>
        </w:rPr>
        <w:t xml:space="preserve"> </w:t>
      </w:r>
      <w:r w:rsidR="00420444" w:rsidRPr="00CB7115">
        <w:rPr>
          <w:rFonts w:ascii="Helvetica" w:hAnsi="Helvetica"/>
          <w:szCs w:val="24"/>
        </w:rPr>
        <w:t>type</w:t>
      </w:r>
      <w:r w:rsidRPr="00CB7115">
        <w:rPr>
          <w:rFonts w:ascii="Helvetica" w:hAnsi="Helvetica"/>
          <w:szCs w:val="24"/>
        </w:rPr>
        <w:t xml:space="preserve"> detected in the </w:t>
      </w:r>
      <w:r w:rsidR="003E320C" w:rsidRPr="00CB7115">
        <w:rPr>
          <w:rFonts w:ascii="Helvetica" w:hAnsi="Helvetica"/>
          <w:szCs w:val="24"/>
        </w:rPr>
        <w:t>Disease Center</w:t>
      </w:r>
      <w:r w:rsidR="0016270C" w:rsidRPr="00CB7115">
        <w:rPr>
          <w:rFonts w:ascii="Helvetica" w:hAnsi="Helvetica"/>
          <w:szCs w:val="24"/>
        </w:rPr>
        <w:t xml:space="preserve"> prior to 1999 (Table 1</w:t>
      </w:r>
      <w:r w:rsidRPr="00CB7115">
        <w:rPr>
          <w:rFonts w:ascii="Helvetica" w:hAnsi="Helvetica"/>
          <w:szCs w:val="24"/>
        </w:rPr>
        <w:t>).  Across all years of monitoring</w:t>
      </w:r>
      <w:r w:rsidR="004715E2" w:rsidRPr="00CB7115">
        <w:rPr>
          <w:rFonts w:ascii="Helvetica" w:hAnsi="Helvetica"/>
          <w:szCs w:val="24"/>
        </w:rPr>
        <w:t xml:space="preserve"> (</w:t>
      </w:r>
      <w:r w:rsidR="005766B8" w:rsidRPr="00CB7115">
        <w:rPr>
          <w:rFonts w:ascii="Helvetica" w:hAnsi="Helvetica"/>
          <w:szCs w:val="24"/>
        </w:rPr>
        <w:t xml:space="preserve">from 1998 to </w:t>
      </w:r>
      <w:r w:rsidR="004715E2" w:rsidRPr="00CB7115">
        <w:rPr>
          <w:rFonts w:ascii="Helvetica" w:hAnsi="Helvetica"/>
          <w:szCs w:val="24"/>
        </w:rPr>
        <w:t>2014)</w:t>
      </w:r>
      <w:r w:rsidRPr="00CB7115">
        <w:rPr>
          <w:rFonts w:ascii="Helvetica" w:hAnsi="Helvetica"/>
          <w:szCs w:val="24"/>
        </w:rPr>
        <w:t xml:space="preserve">, 95% </w:t>
      </w:r>
      <w:r w:rsidR="005766B8" w:rsidRPr="00CB7115">
        <w:rPr>
          <w:rFonts w:ascii="Helvetica" w:hAnsi="Helvetica"/>
          <w:szCs w:val="24"/>
        </w:rPr>
        <w:t>of the samples were WS-1.  WS-2</w:t>
      </w:r>
      <w:r w:rsidRPr="00CB7115">
        <w:rPr>
          <w:rFonts w:ascii="Helvetica" w:hAnsi="Helvetica"/>
          <w:szCs w:val="24"/>
        </w:rPr>
        <w:t xml:space="preserve"> was first detected in </w:t>
      </w:r>
      <w:r w:rsidR="004715E2" w:rsidRPr="00CB7115">
        <w:rPr>
          <w:rFonts w:ascii="Helvetica" w:hAnsi="Helvetica"/>
          <w:szCs w:val="24"/>
        </w:rPr>
        <w:t>a</w:t>
      </w:r>
      <w:r w:rsidRPr="00CB7115">
        <w:rPr>
          <w:rFonts w:ascii="Helvetica" w:hAnsi="Helvetica"/>
          <w:szCs w:val="24"/>
        </w:rPr>
        <w:t xml:space="preserve"> portion of the stand </w:t>
      </w:r>
      <w:r w:rsidR="004715E2" w:rsidRPr="00CB7115">
        <w:rPr>
          <w:rFonts w:ascii="Helvetica" w:hAnsi="Helvetica"/>
          <w:szCs w:val="24"/>
        </w:rPr>
        <w:t>distant</w:t>
      </w:r>
      <w:r w:rsidR="00C43439" w:rsidRPr="00CB7115">
        <w:rPr>
          <w:rFonts w:ascii="Helvetica" w:hAnsi="Helvetica"/>
          <w:szCs w:val="24"/>
        </w:rPr>
        <w:t xml:space="preserve"> (~1000 m)</w:t>
      </w:r>
      <w:r w:rsidR="004715E2" w:rsidRPr="00CB7115">
        <w:rPr>
          <w:rFonts w:ascii="Helvetica" w:hAnsi="Helvetica"/>
          <w:szCs w:val="24"/>
        </w:rPr>
        <w:t xml:space="preserve"> from the Disease Center</w:t>
      </w:r>
      <w:r w:rsidRPr="00CB7115">
        <w:rPr>
          <w:rFonts w:ascii="Helvetica" w:hAnsi="Helvetica"/>
          <w:szCs w:val="24"/>
        </w:rPr>
        <w:t xml:space="preserve"> in 1995, </w:t>
      </w:r>
      <w:r w:rsidR="00C43439" w:rsidRPr="00CB7115">
        <w:rPr>
          <w:rFonts w:ascii="Helvetica" w:hAnsi="Helvetica"/>
          <w:szCs w:val="24"/>
        </w:rPr>
        <w:t xml:space="preserve">but </w:t>
      </w:r>
      <w:r w:rsidR="005766B8" w:rsidRPr="00CB7115">
        <w:rPr>
          <w:rFonts w:ascii="Helvetica" w:hAnsi="Helvetica"/>
          <w:szCs w:val="24"/>
        </w:rPr>
        <w:t xml:space="preserve">was </w:t>
      </w:r>
      <w:r w:rsidR="00C43439" w:rsidRPr="00CB7115">
        <w:rPr>
          <w:rFonts w:ascii="Helvetica" w:hAnsi="Helvetica"/>
          <w:szCs w:val="24"/>
        </w:rPr>
        <w:t>not</w:t>
      </w:r>
      <w:r w:rsidRPr="00CB7115">
        <w:rPr>
          <w:rFonts w:ascii="Helvetica" w:hAnsi="Helvetica"/>
          <w:szCs w:val="24"/>
        </w:rPr>
        <w:t xml:space="preserve"> </w:t>
      </w:r>
      <w:r w:rsidR="005766B8" w:rsidRPr="00CB7115">
        <w:rPr>
          <w:rFonts w:ascii="Helvetica" w:hAnsi="Helvetica"/>
          <w:szCs w:val="24"/>
        </w:rPr>
        <w:t xml:space="preserve">found </w:t>
      </w:r>
      <w:r w:rsidRPr="00CB7115">
        <w:rPr>
          <w:rFonts w:ascii="Helvetica" w:hAnsi="Helvetica"/>
          <w:szCs w:val="24"/>
        </w:rPr>
        <w:t xml:space="preserve">in the </w:t>
      </w:r>
      <w:r w:rsidR="003E320C" w:rsidRPr="00CB7115">
        <w:rPr>
          <w:rFonts w:ascii="Helvetica" w:hAnsi="Helvetica"/>
          <w:szCs w:val="24"/>
        </w:rPr>
        <w:t xml:space="preserve">Disease Center </w:t>
      </w:r>
      <w:r w:rsidR="00C43439" w:rsidRPr="00CB7115">
        <w:rPr>
          <w:rFonts w:ascii="Helvetica" w:hAnsi="Helvetica"/>
          <w:szCs w:val="24"/>
        </w:rPr>
        <w:t>until</w:t>
      </w:r>
      <w:r w:rsidRPr="00CB7115">
        <w:rPr>
          <w:rFonts w:ascii="Helvetica" w:hAnsi="Helvetica"/>
          <w:szCs w:val="24"/>
        </w:rPr>
        <w:t xml:space="preserve"> 1999.  While WS-2 was detected every year thereafter, its frequency never rose above 6%</w:t>
      </w:r>
      <w:r w:rsidR="005766B8" w:rsidRPr="00CB7115">
        <w:rPr>
          <w:rFonts w:ascii="Helvetica" w:hAnsi="Helvetica"/>
          <w:szCs w:val="24"/>
        </w:rPr>
        <w:t xml:space="preserve"> (Table 1</w:t>
      </w:r>
      <w:r w:rsidR="00001D3B" w:rsidRPr="00CB7115">
        <w:rPr>
          <w:rFonts w:ascii="Helvetica" w:hAnsi="Helvetica"/>
          <w:szCs w:val="24"/>
        </w:rPr>
        <w:t>)</w:t>
      </w:r>
      <w:r w:rsidRPr="00CB7115">
        <w:rPr>
          <w:rFonts w:ascii="Helvetica" w:hAnsi="Helvetica"/>
          <w:szCs w:val="24"/>
        </w:rPr>
        <w:t xml:space="preserve">. </w:t>
      </w:r>
      <w:r w:rsidR="00DC5625" w:rsidRPr="00CB7115">
        <w:rPr>
          <w:rFonts w:ascii="Helvetica" w:hAnsi="Helvetica"/>
          <w:szCs w:val="24"/>
        </w:rPr>
        <w:t xml:space="preserve"> </w:t>
      </w:r>
      <w:r w:rsidRPr="00CB7115">
        <w:rPr>
          <w:rFonts w:ascii="Helvetica" w:hAnsi="Helvetica"/>
          <w:szCs w:val="24"/>
        </w:rPr>
        <w:t xml:space="preserve">WS-3, the third </w:t>
      </w:r>
      <w:proofErr w:type="spellStart"/>
      <w:r w:rsidR="005766B8" w:rsidRPr="00CB7115">
        <w:rPr>
          <w:rFonts w:ascii="Helvetica" w:hAnsi="Helvetica"/>
          <w:szCs w:val="24"/>
        </w:rPr>
        <w:t>vc</w:t>
      </w:r>
      <w:proofErr w:type="spellEnd"/>
      <w:r w:rsidR="005766B8" w:rsidRPr="00CB7115">
        <w:rPr>
          <w:rFonts w:ascii="Helvetica" w:hAnsi="Helvetica"/>
          <w:szCs w:val="24"/>
        </w:rPr>
        <w:t xml:space="preserve"> </w:t>
      </w:r>
      <w:r w:rsidRPr="00CB7115">
        <w:rPr>
          <w:rFonts w:ascii="Helvetica" w:hAnsi="Helvetica"/>
          <w:szCs w:val="24"/>
        </w:rPr>
        <w:t>group</w:t>
      </w:r>
      <w:r w:rsidR="004715E2" w:rsidRPr="00CB7115">
        <w:rPr>
          <w:rFonts w:ascii="Helvetica" w:hAnsi="Helvetica"/>
          <w:szCs w:val="24"/>
        </w:rPr>
        <w:t xml:space="preserve">, was </w:t>
      </w:r>
      <w:r w:rsidR="00C43439" w:rsidRPr="00CB7115">
        <w:rPr>
          <w:rFonts w:ascii="Helvetica" w:hAnsi="Helvetica"/>
          <w:szCs w:val="24"/>
        </w:rPr>
        <w:t xml:space="preserve">found </w:t>
      </w:r>
      <w:r w:rsidRPr="00CB7115">
        <w:rPr>
          <w:rFonts w:ascii="Helvetica" w:hAnsi="Helvetica"/>
          <w:szCs w:val="24"/>
        </w:rPr>
        <w:t xml:space="preserve">in 1997, </w:t>
      </w:r>
      <w:r w:rsidR="005766B8" w:rsidRPr="00CB7115">
        <w:rPr>
          <w:rFonts w:ascii="Helvetica" w:hAnsi="Helvetica"/>
          <w:szCs w:val="24"/>
        </w:rPr>
        <w:t xml:space="preserve">but </w:t>
      </w:r>
      <w:r w:rsidR="004715E2" w:rsidRPr="00CB7115">
        <w:rPr>
          <w:rFonts w:ascii="Helvetica" w:hAnsi="Helvetica"/>
          <w:szCs w:val="24"/>
        </w:rPr>
        <w:t>not</w:t>
      </w:r>
      <w:r w:rsidRPr="00CB7115">
        <w:rPr>
          <w:rFonts w:ascii="Helvetica" w:hAnsi="Helvetica"/>
          <w:szCs w:val="24"/>
        </w:rPr>
        <w:t xml:space="preserve"> in the </w:t>
      </w:r>
      <w:r w:rsidR="003E320C" w:rsidRPr="00CB7115">
        <w:rPr>
          <w:rFonts w:ascii="Helvetica" w:hAnsi="Helvetica"/>
          <w:szCs w:val="24"/>
        </w:rPr>
        <w:t xml:space="preserve">Disease Center </w:t>
      </w:r>
      <w:r w:rsidR="004715E2" w:rsidRPr="00CB7115">
        <w:rPr>
          <w:rFonts w:ascii="Helvetica" w:hAnsi="Helvetica"/>
          <w:szCs w:val="24"/>
        </w:rPr>
        <w:t>until</w:t>
      </w:r>
      <w:r w:rsidRPr="00CB7115">
        <w:rPr>
          <w:rFonts w:ascii="Helvetica" w:hAnsi="Helvetica"/>
          <w:szCs w:val="24"/>
        </w:rPr>
        <w:t xml:space="preserve"> 2005.</w:t>
      </w:r>
      <w:r w:rsidR="00001D3B" w:rsidRPr="00CB7115">
        <w:rPr>
          <w:rFonts w:ascii="Helvetica" w:hAnsi="Helvetica"/>
          <w:szCs w:val="24"/>
        </w:rPr>
        <w:t xml:space="preserve">  WS-3 was never de</w:t>
      </w:r>
      <w:r w:rsidR="005766B8" w:rsidRPr="00CB7115">
        <w:rPr>
          <w:rFonts w:ascii="Helvetica" w:hAnsi="Helvetica"/>
          <w:szCs w:val="24"/>
        </w:rPr>
        <w:t>te</w:t>
      </w:r>
      <w:r w:rsidR="00001D3B" w:rsidRPr="00CB7115">
        <w:rPr>
          <w:rFonts w:ascii="Helvetica" w:hAnsi="Helvetica"/>
          <w:szCs w:val="24"/>
        </w:rPr>
        <w:t xml:space="preserve">cted above 2% in </w:t>
      </w:r>
      <w:proofErr w:type="gramStart"/>
      <w:r w:rsidR="00001D3B" w:rsidRPr="00CB7115">
        <w:rPr>
          <w:rFonts w:ascii="Helvetica" w:hAnsi="Helvetica"/>
          <w:szCs w:val="24"/>
        </w:rPr>
        <w:t>the  Disease</w:t>
      </w:r>
      <w:proofErr w:type="gramEnd"/>
      <w:r w:rsidR="00001D3B" w:rsidRPr="00CB7115">
        <w:rPr>
          <w:rFonts w:ascii="Helvetica" w:hAnsi="Helvetica"/>
          <w:szCs w:val="24"/>
        </w:rPr>
        <w:t xml:space="preserve"> Center (Table </w:t>
      </w:r>
      <w:r w:rsidR="005766B8" w:rsidRPr="00CB7115">
        <w:rPr>
          <w:rFonts w:ascii="Helvetica" w:hAnsi="Helvetica"/>
          <w:szCs w:val="24"/>
        </w:rPr>
        <w:t>1</w:t>
      </w:r>
      <w:r w:rsidR="00001D3B" w:rsidRPr="00CB7115">
        <w:rPr>
          <w:rFonts w:ascii="Helvetica" w:hAnsi="Helvetica"/>
          <w:szCs w:val="24"/>
        </w:rPr>
        <w:t>).</w:t>
      </w:r>
      <w:r w:rsidRPr="00CB7115">
        <w:rPr>
          <w:rFonts w:ascii="Helvetica" w:hAnsi="Helvetica"/>
          <w:szCs w:val="24"/>
        </w:rPr>
        <w:t xml:space="preserve"> </w:t>
      </w:r>
      <w:r w:rsidR="001E3613" w:rsidRPr="00CB7115">
        <w:rPr>
          <w:rFonts w:ascii="Helvetica" w:hAnsi="Helvetica"/>
          <w:szCs w:val="24"/>
        </w:rPr>
        <w:t xml:space="preserve">The </w:t>
      </w:r>
      <w:r w:rsidRPr="00CB7115">
        <w:rPr>
          <w:rFonts w:ascii="Helvetica" w:hAnsi="Helvetica"/>
          <w:szCs w:val="24"/>
        </w:rPr>
        <w:t xml:space="preserve">mating type </w:t>
      </w:r>
      <w:r w:rsidR="001E3613" w:rsidRPr="00CB7115">
        <w:rPr>
          <w:rFonts w:ascii="Helvetica" w:hAnsi="Helvetica"/>
          <w:szCs w:val="24"/>
        </w:rPr>
        <w:t xml:space="preserve">of </w:t>
      </w:r>
      <w:r w:rsidR="00DC5625" w:rsidRPr="00CB7115">
        <w:rPr>
          <w:rFonts w:ascii="Helvetica" w:hAnsi="Helvetica"/>
          <w:szCs w:val="24"/>
        </w:rPr>
        <w:t>WS-1</w:t>
      </w:r>
      <w:r w:rsidR="001E3613" w:rsidRPr="00CB7115">
        <w:rPr>
          <w:rFonts w:ascii="Helvetica" w:hAnsi="Helvetica"/>
          <w:szCs w:val="24"/>
        </w:rPr>
        <w:t xml:space="preserve"> and WS-3 is</w:t>
      </w:r>
      <w:r w:rsidR="004715E2" w:rsidRPr="00CB7115">
        <w:rPr>
          <w:rFonts w:ascii="Helvetica" w:hAnsi="Helvetica"/>
          <w:szCs w:val="24"/>
        </w:rPr>
        <w:t xml:space="preserve"> </w:t>
      </w:r>
      <w:r w:rsidR="00DC5625" w:rsidRPr="00CB7115">
        <w:rPr>
          <w:rFonts w:ascii="Helvetica" w:hAnsi="Helvetica"/>
          <w:szCs w:val="24"/>
        </w:rPr>
        <w:t xml:space="preserve">MAT-2 </w:t>
      </w:r>
      <w:r w:rsidR="004715E2" w:rsidRPr="00CB7115">
        <w:rPr>
          <w:rFonts w:ascii="Helvetica" w:hAnsi="Helvetica"/>
          <w:szCs w:val="24"/>
        </w:rPr>
        <w:t>while</w:t>
      </w:r>
      <w:r w:rsidR="00DC5625" w:rsidRPr="00CB7115">
        <w:rPr>
          <w:rFonts w:ascii="Helvetica" w:hAnsi="Helvetica"/>
          <w:szCs w:val="24"/>
        </w:rPr>
        <w:t xml:space="preserve"> WS-2 </w:t>
      </w:r>
      <w:r w:rsidR="004715E2" w:rsidRPr="00CB7115">
        <w:rPr>
          <w:rFonts w:ascii="Helvetica" w:hAnsi="Helvetica"/>
          <w:szCs w:val="24"/>
        </w:rPr>
        <w:t xml:space="preserve">is </w:t>
      </w:r>
      <w:r w:rsidR="00DC5625" w:rsidRPr="00CB7115">
        <w:rPr>
          <w:rFonts w:ascii="Helvetica" w:hAnsi="Helvetica"/>
          <w:szCs w:val="24"/>
        </w:rPr>
        <w:t>MAT-1</w:t>
      </w:r>
      <w:r w:rsidR="004715E2" w:rsidRPr="00CB7115">
        <w:rPr>
          <w:rFonts w:ascii="Helvetica" w:hAnsi="Helvetica"/>
          <w:szCs w:val="24"/>
        </w:rPr>
        <w:t xml:space="preserve"> </w:t>
      </w:r>
      <w:r w:rsidRPr="00CB7115">
        <w:rPr>
          <w:rFonts w:ascii="Helvetica" w:hAnsi="Helvetica"/>
          <w:szCs w:val="24"/>
        </w:rPr>
        <w:t xml:space="preserve">(McGuire et al. 2004).  </w:t>
      </w:r>
      <w:proofErr w:type="spellStart"/>
      <w:r w:rsidR="001E3613" w:rsidRPr="00CB7115">
        <w:rPr>
          <w:rFonts w:ascii="Helvetica" w:hAnsi="Helvetica"/>
          <w:szCs w:val="24"/>
        </w:rPr>
        <w:t>Matings</w:t>
      </w:r>
      <w:proofErr w:type="spellEnd"/>
      <w:r w:rsidR="001E3613" w:rsidRPr="00CB7115">
        <w:rPr>
          <w:rFonts w:ascii="Helvetica" w:hAnsi="Helvetica"/>
          <w:szCs w:val="24"/>
        </w:rPr>
        <w:t xml:space="preserve"> between isolates representing the two</w:t>
      </w:r>
      <w:r w:rsidR="004715E2" w:rsidRPr="00CB7115">
        <w:rPr>
          <w:rFonts w:ascii="Helvetica" w:hAnsi="Helvetica"/>
          <w:szCs w:val="24"/>
        </w:rPr>
        <w:t xml:space="preserve"> mating types may have resulted in </w:t>
      </w:r>
      <w:r w:rsidRPr="00CB7115">
        <w:rPr>
          <w:rFonts w:ascii="Helvetica" w:hAnsi="Helvetica"/>
          <w:szCs w:val="24"/>
        </w:rPr>
        <w:t xml:space="preserve">recombination </w:t>
      </w:r>
      <w:r w:rsidR="004715E2" w:rsidRPr="00CB7115">
        <w:rPr>
          <w:rFonts w:ascii="Helvetica" w:hAnsi="Helvetica"/>
          <w:szCs w:val="24"/>
        </w:rPr>
        <w:t xml:space="preserve">leading to additional </w:t>
      </w:r>
      <w:proofErr w:type="spellStart"/>
      <w:r w:rsidR="004715E2" w:rsidRPr="00CB7115">
        <w:rPr>
          <w:rFonts w:ascii="Helvetica" w:hAnsi="Helvetica"/>
          <w:szCs w:val="24"/>
        </w:rPr>
        <w:t>vc</w:t>
      </w:r>
      <w:proofErr w:type="spellEnd"/>
      <w:r w:rsidR="004715E2" w:rsidRPr="00CB7115">
        <w:rPr>
          <w:rFonts w:ascii="Helvetica" w:hAnsi="Helvetica"/>
          <w:szCs w:val="24"/>
        </w:rPr>
        <w:t xml:space="preserve"> types (WS-4 through WS-15) detected in the stand</w:t>
      </w:r>
      <w:r w:rsidRPr="00CB7115">
        <w:rPr>
          <w:rFonts w:ascii="Helvetica" w:hAnsi="Helvetica"/>
          <w:szCs w:val="24"/>
        </w:rPr>
        <w:t xml:space="preserve"> (Short et al. 2015).  </w:t>
      </w:r>
      <w:r w:rsidR="00DC5625" w:rsidRPr="00CB7115">
        <w:rPr>
          <w:rFonts w:ascii="Helvetica" w:hAnsi="Helvetica"/>
          <w:szCs w:val="24"/>
        </w:rPr>
        <w:t xml:space="preserve">Despite the </w:t>
      </w:r>
      <w:r w:rsidR="00001D3B" w:rsidRPr="00CB7115">
        <w:rPr>
          <w:rFonts w:ascii="Helvetica" w:hAnsi="Helvetica"/>
          <w:szCs w:val="24"/>
        </w:rPr>
        <w:t xml:space="preserve">discovery </w:t>
      </w:r>
      <w:r w:rsidR="00DC5625" w:rsidRPr="00CB7115">
        <w:rPr>
          <w:rFonts w:ascii="Helvetica" w:hAnsi="Helvetica"/>
          <w:szCs w:val="24"/>
        </w:rPr>
        <w:t xml:space="preserve">of </w:t>
      </w:r>
      <w:r w:rsidR="003D2BCB" w:rsidRPr="00CB7115">
        <w:rPr>
          <w:rFonts w:ascii="Helvetica" w:hAnsi="Helvetica"/>
          <w:szCs w:val="24"/>
        </w:rPr>
        <w:t>15</w:t>
      </w:r>
      <w:r w:rsidR="00DC5625" w:rsidRPr="00CB7115">
        <w:rPr>
          <w:rFonts w:ascii="Helvetica" w:hAnsi="Helvetica"/>
          <w:szCs w:val="24"/>
        </w:rPr>
        <w:t xml:space="preserve"> different vegetative compatibility</w:t>
      </w:r>
      <w:r w:rsidR="001E3613" w:rsidRPr="00CB7115">
        <w:rPr>
          <w:rFonts w:ascii="Helvetica" w:hAnsi="Helvetica"/>
          <w:szCs w:val="24"/>
        </w:rPr>
        <w:t xml:space="preserve"> </w:t>
      </w:r>
      <w:r w:rsidR="00DF6233" w:rsidRPr="00CB7115">
        <w:rPr>
          <w:rFonts w:ascii="Helvetica" w:hAnsi="Helvetica"/>
          <w:szCs w:val="24"/>
        </w:rPr>
        <w:t xml:space="preserve">groups </w:t>
      </w:r>
      <w:r w:rsidR="001E3613" w:rsidRPr="00CB7115">
        <w:rPr>
          <w:rFonts w:ascii="Helvetica" w:hAnsi="Helvetica"/>
          <w:szCs w:val="24"/>
        </w:rPr>
        <w:t>during the study</w:t>
      </w:r>
      <w:r w:rsidR="00DC5625" w:rsidRPr="00CB7115">
        <w:rPr>
          <w:rFonts w:ascii="Helvetica" w:hAnsi="Helvetica"/>
          <w:szCs w:val="24"/>
        </w:rPr>
        <w:t xml:space="preserve">, WS-1 remained the most commonly isolated vegetative </w:t>
      </w:r>
      <w:r w:rsidR="00DC5625" w:rsidRPr="00CB7115">
        <w:rPr>
          <w:rFonts w:ascii="Helvetica" w:hAnsi="Helvetica"/>
          <w:szCs w:val="24"/>
        </w:rPr>
        <w:lastRenderedPageBreak/>
        <w:t xml:space="preserve">compatibility group in the </w:t>
      </w:r>
      <w:r w:rsidR="003E320C" w:rsidRPr="00CB7115">
        <w:rPr>
          <w:rFonts w:ascii="Helvetica" w:hAnsi="Helvetica"/>
          <w:szCs w:val="24"/>
        </w:rPr>
        <w:t>Disease Center</w:t>
      </w:r>
      <w:r w:rsidR="00DC5625" w:rsidRPr="00CB7115">
        <w:rPr>
          <w:rFonts w:ascii="Helvetica" w:hAnsi="Helvetica"/>
          <w:szCs w:val="24"/>
        </w:rPr>
        <w:t>.  Its frequency</w:t>
      </w:r>
      <w:r w:rsidR="00DF6233" w:rsidRPr="00CB7115">
        <w:rPr>
          <w:rFonts w:ascii="Helvetica" w:hAnsi="Helvetica"/>
          <w:szCs w:val="24"/>
        </w:rPr>
        <w:t xml:space="preserve"> exceeded 80% each year (Table 1</w:t>
      </w:r>
      <w:r w:rsidR="00DC5625" w:rsidRPr="00CB7115">
        <w:rPr>
          <w:rFonts w:ascii="Helvetica" w:hAnsi="Helvetica"/>
          <w:szCs w:val="24"/>
        </w:rPr>
        <w:t>) and its aggregate frequency across all years was 95%</w:t>
      </w:r>
      <w:r w:rsidR="00431BE8" w:rsidRPr="00CB7115">
        <w:rPr>
          <w:rFonts w:ascii="Helvetica" w:hAnsi="Helvetica"/>
          <w:szCs w:val="24"/>
        </w:rPr>
        <w:t>.</w:t>
      </w:r>
    </w:p>
    <w:p w14:paraId="1D1A287F" w14:textId="0425961C" w:rsidR="000610E9" w:rsidRPr="00CB7115" w:rsidRDefault="00275E19" w:rsidP="006F5FEB">
      <w:pPr>
        <w:spacing w:line="480" w:lineRule="auto"/>
        <w:ind w:firstLine="720"/>
        <w:rPr>
          <w:rFonts w:ascii="Helvetica" w:hAnsi="Helvetica"/>
          <w:szCs w:val="24"/>
        </w:rPr>
      </w:pPr>
      <w:r w:rsidRPr="00CB7115">
        <w:rPr>
          <w:rFonts w:ascii="Helvetica" w:hAnsi="Helvetica"/>
          <w:b/>
          <w:szCs w:val="24"/>
        </w:rPr>
        <w:t>Hypovirus incidence in cankers over time.</w:t>
      </w:r>
      <w:r w:rsidRPr="00CB7115">
        <w:rPr>
          <w:rFonts w:ascii="Helvetica" w:hAnsi="Helvetica"/>
          <w:szCs w:val="24"/>
        </w:rPr>
        <w:t xml:space="preserve">  </w:t>
      </w:r>
      <w:r w:rsidR="00FA169B" w:rsidRPr="00CB7115">
        <w:rPr>
          <w:rFonts w:ascii="Helvetica" w:hAnsi="Helvetica"/>
          <w:szCs w:val="24"/>
        </w:rPr>
        <w:t>When</w:t>
      </w:r>
      <w:r w:rsidR="000610E9" w:rsidRPr="00CB7115">
        <w:rPr>
          <w:rFonts w:ascii="Helvetica" w:hAnsi="Helvetica"/>
          <w:szCs w:val="24"/>
        </w:rPr>
        <w:t xml:space="preserve"> hypovirus </w:t>
      </w:r>
      <w:r w:rsidR="0057727D" w:rsidRPr="00CB7115">
        <w:rPr>
          <w:rFonts w:ascii="Helvetica" w:hAnsi="Helvetica"/>
          <w:szCs w:val="24"/>
        </w:rPr>
        <w:t>incidence in</w:t>
      </w:r>
      <w:r w:rsidR="00FA169B" w:rsidRPr="00CB7115">
        <w:rPr>
          <w:rFonts w:ascii="Helvetica" w:hAnsi="Helvetica"/>
          <w:szCs w:val="24"/>
        </w:rPr>
        <w:t xml:space="preserve"> treated cankers was</w:t>
      </w:r>
      <w:r w:rsidR="000610E9" w:rsidRPr="00CB7115">
        <w:rPr>
          <w:rFonts w:ascii="Helvetica" w:hAnsi="Helvetica"/>
          <w:szCs w:val="24"/>
        </w:rPr>
        <w:t xml:space="preserve"> </w:t>
      </w:r>
      <w:r w:rsidR="001E3613" w:rsidRPr="00CB7115">
        <w:rPr>
          <w:rFonts w:ascii="Helvetica" w:hAnsi="Helvetica"/>
          <w:szCs w:val="24"/>
        </w:rPr>
        <w:t xml:space="preserve">first </w:t>
      </w:r>
      <w:r w:rsidR="000610E9" w:rsidRPr="00CB7115">
        <w:rPr>
          <w:rFonts w:ascii="Helvetica" w:hAnsi="Helvetica"/>
          <w:szCs w:val="24"/>
        </w:rPr>
        <w:t xml:space="preserve">assessed in 1994, </w:t>
      </w:r>
      <w:r w:rsidR="00FA169B" w:rsidRPr="00CB7115">
        <w:rPr>
          <w:rFonts w:ascii="Helvetica" w:hAnsi="Helvetica"/>
          <w:szCs w:val="24"/>
        </w:rPr>
        <w:t xml:space="preserve">the </w:t>
      </w:r>
      <w:r w:rsidR="00E13052" w:rsidRPr="00CB7115">
        <w:rPr>
          <w:rFonts w:ascii="Helvetica" w:hAnsi="Helvetica"/>
          <w:szCs w:val="24"/>
        </w:rPr>
        <w:t>CHV3</w:t>
      </w:r>
      <w:r w:rsidR="005A07D1" w:rsidRPr="00CB7115">
        <w:rPr>
          <w:rFonts w:ascii="Helvetica" w:hAnsi="Helvetica"/>
          <w:szCs w:val="24"/>
        </w:rPr>
        <w:t>-</w:t>
      </w:r>
      <w:r w:rsidR="00A63F68" w:rsidRPr="00CB7115">
        <w:rPr>
          <w:rFonts w:ascii="Helvetica" w:hAnsi="Helvetica"/>
          <w:szCs w:val="24"/>
        </w:rPr>
        <w:t>COL</w:t>
      </w:r>
      <w:r w:rsidR="00FD577E" w:rsidRPr="00CB7115">
        <w:rPr>
          <w:rFonts w:ascii="Helvetica" w:hAnsi="Helvetica"/>
          <w:szCs w:val="24"/>
        </w:rPr>
        <w:t>I</w:t>
      </w:r>
      <w:r w:rsidR="00A63F68" w:rsidRPr="00CB7115">
        <w:rPr>
          <w:rFonts w:ascii="Helvetica" w:hAnsi="Helvetica"/>
          <w:szCs w:val="24"/>
        </w:rPr>
        <w:t xml:space="preserve"> </w:t>
      </w:r>
      <w:r w:rsidR="00F2643D" w:rsidRPr="00CB7115">
        <w:rPr>
          <w:rFonts w:ascii="Helvetica" w:hAnsi="Helvetica"/>
          <w:szCs w:val="24"/>
        </w:rPr>
        <w:t xml:space="preserve">hypovirus </w:t>
      </w:r>
      <w:r w:rsidR="000610E9" w:rsidRPr="00CB7115">
        <w:rPr>
          <w:rFonts w:ascii="Helvetica" w:hAnsi="Helvetica"/>
          <w:szCs w:val="24"/>
        </w:rPr>
        <w:t xml:space="preserve">was found in 55% of the cankers </w:t>
      </w:r>
      <w:r w:rsidR="00561D38" w:rsidRPr="00CB7115">
        <w:rPr>
          <w:rFonts w:ascii="Helvetica" w:hAnsi="Helvetica"/>
          <w:szCs w:val="24"/>
        </w:rPr>
        <w:t xml:space="preserve">to which </w:t>
      </w:r>
      <w:proofErr w:type="spellStart"/>
      <w:r w:rsidR="00561D38" w:rsidRPr="00CB7115">
        <w:rPr>
          <w:rFonts w:ascii="Helvetica" w:hAnsi="Helvetica"/>
          <w:szCs w:val="24"/>
        </w:rPr>
        <w:t>hypovirulent</w:t>
      </w:r>
      <w:proofErr w:type="spellEnd"/>
      <w:r w:rsidR="00561D38" w:rsidRPr="00CB7115">
        <w:rPr>
          <w:rFonts w:ascii="Helvetica" w:hAnsi="Helvetica"/>
          <w:szCs w:val="24"/>
        </w:rPr>
        <w:t xml:space="preserve"> inoculum had been introduced in</w:t>
      </w:r>
      <w:r w:rsidR="008939DE" w:rsidRPr="00CB7115">
        <w:rPr>
          <w:rFonts w:ascii="Helvetica" w:hAnsi="Helvetica"/>
          <w:szCs w:val="24"/>
        </w:rPr>
        <w:t xml:space="preserve"> </w:t>
      </w:r>
      <w:r w:rsidR="000610E9" w:rsidRPr="00CB7115">
        <w:rPr>
          <w:rFonts w:ascii="Helvetica" w:hAnsi="Helvetica"/>
          <w:szCs w:val="24"/>
        </w:rPr>
        <w:t xml:space="preserve">1992 and 1993. </w:t>
      </w:r>
      <w:r w:rsidR="0055298D" w:rsidRPr="00CB7115">
        <w:rPr>
          <w:rFonts w:ascii="Helvetica" w:hAnsi="Helvetica"/>
          <w:szCs w:val="24"/>
        </w:rPr>
        <w:t xml:space="preserve"> </w:t>
      </w:r>
      <w:r w:rsidR="00561D38" w:rsidRPr="00CB7115">
        <w:rPr>
          <w:rFonts w:ascii="Helvetica" w:hAnsi="Helvetica"/>
          <w:szCs w:val="24"/>
        </w:rPr>
        <w:t>However,</w:t>
      </w:r>
      <w:r w:rsidR="001873C2" w:rsidRPr="00CB7115">
        <w:rPr>
          <w:rFonts w:ascii="Helvetica" w:hAnsi="Helvetica"/>
          <w:szCs w:val="24"/>
        </w:rPr>
        <w:t xml:space="preserve"> </w:t>
      </w:r>
      <w:r w:rsidR="00561D38" w:rsidRPr="00CB7115">
        <w:rPr>
          <w:rFonts w:ascii="Helvetica" w:hAnsi="Helvetica"/>
          <w:szCs w:val="24"/>
        </w:rPr>
        <w:t xml:space="preserve">the </w:t>
      </w:r>
      <w:r w:rsidR="005A07D1" w:rsidRPr="00CB7115">
        <w:rPr>
          <w:rFonts w:ascii="Helvetica" w:hAnsi="Helvetica"/>
          <w:szCs w:val="24"/>
        </w:rPr>
        <w:t xml:space="preserve">CHV3-COLI </w:t>
      </w:r>
      <w:r w:rsidR="00561D38" w:rsidRPr="00CB7115">
        <w:rPr>
          <w:rFonts w:ascii="Helvetica" w:hAnsi="Helvetica"/>
          <w:szCs w:val="24"/>
        </w:rPr>
        <w:t>hypovirus was detected in</w:t>
      </w:r>
      <w:r w:rsidR="0055298D" w:rsidRPr="00CB7115">
        <w:rPr>
          <w:rFonts w:ascii="Helvetica" w:hAnsi="Helvetica"/>
          <w:szCs w:val="24"/>
        </w:rPr>
        <w:t xml:space="preserve"> </w:t>
      </w:r>
      <w:r w:rsidR="000D2AEC" w:rsidRPr="00CB7115">
        <w:rPr>
          <w:rFonts w:ascii="Helvetica" w:hAnsi="Helvetica"/>
          <w:szCs w:val="24"/>
        </w:rPr>
        <w:t xml:space="preserve">only 29% of non-treated cankers on treated trees (between canker spread) and 15% of new </w:t>
      </w:r>
      <w:r w:rsidR="00561D38" w:rsidRPr="00CB7115">
        <w:rPr>
          <w:rFonts w:ascii="Helvetica" w:hAnsi="Helvetica"/>
          <w:szCs w:val="24"/>
        </w:rPr>
        <w:t xml:space="preserve">cankers </w:t>
      </w:r>
      <w:r w:rsidR="000D2AEC" w:rsidRPr="00CB7115">
        <w:rPr>
          <w:rFonts w:ascii="Helvetica" w:hAnsi="Helvetica"/>
          <w:szCs w:val="24"/>
        </w:rPr>
        <w:t xml:space="preserve">on non-treated trees (between tree spread) </w:t>
      </w:r>
      <w:r w:rsidR="00561D38" w:rsidRPr="00CB7115">
        <w:rPr>
          <w:rFonts w:ascii="Helvetica" w:hAnsi="Helvetica"/>
          <w:szCs w:val="24"/>
        </w:rPr>
        <w:t>in 1993</w:t>
      </w:r>
      <w:r w:rsidR="00DF6233" w:rsidRPr="00CB7115">
        <w:rPr>
          <w:rFonts w:ascii="Helvetica" w:hAnsi="Helvetica"/>
          <w:szCs w:val="24"/>
        </w:rPr>
        <w:t xml:space="preserve"> (Table 2</w:t>
      </w:r>
      <w:r w:rsidR="003A57B7" w:rsidRPr="00CB7115">
        <w:rPr>
          <w:rFonts w:ascii="Helvetica" w:hAnsi="Helvetica"/>
          <w:szCs w:val="24"/>
        </w:rPr>
        <w:t>).</w:t>
      </w:r>
      <w:r w:rsidR="000610E9" w:rsidRPr="00CB7115">
        <w:rPr>
          <w:rFonts w:ascii="Helvetica" w:hAnsi="Helvetica"/>
          <w:szCs w:val="24"/>
        </w:rPr>
        <w:t xml:space="preserve"> </w:t>
      </w:r>
      <w:r w:rsidR="00844B4B" w:rsidRPr="00CB7115">
        <w:rPr>
          <w:rFonts w:ascii="Helvetica" w:hAnsi="Helvetica"/>
          <w:szCs w:val="24"/>
        </w:rPr>
        <w:t xml:space="preserve"> </w:t>
      </w:r>
      <w:r w:rsidR="00CE05C4" w:rsidRPr="00CB7115">
        <w:rPr>
          <w:rFonts w:ascii="Helvetica" w:hAnsi="Helvetica"/>
          <w:szCs w:val="24"/>
        </w:rPr>
        <w:t>We attributed the l</w:t>
      </w:r>
      <w:r w:rsidR="00844B4B" w:rsidRPr="00CB7115">
        <w:rPr>
          <w:rFonts w:ascii="Helvetica" w:hAnsi="Helvetica"/>
          <w:szCs w:val="24"/>
        </w:rPr>
        <w:t>imited</w:t>
      </w:r>
      <w:r w:rsidR="000610E9" w:rsidRPr="00CB7115">
        <w:rPr>
          <w:rFonts w:ascii="Helvetica" w:hAnsi="Helvetica"/>
          <w:szCs w:val="24"/>
        </w:rPr>
        <w:t xml:space="preserve"> canker</w:t>
      </w:r>
      <w:r w:rsidR="00844B4B" w:rsidRPr="00CB7115">
        <w:rPr>
          <w:rFonts w:ascii="Helvetica" w:hAnsi="Helvetica"/>
          <w:szCs w:val="24"/>
        </w:rPr>
        <w:t>-</w:t>
      </w:r>
      <w:r w:rsidR="000610E9" w:rsidRPr="00CB7115">
        <w:rPr>
          <w:rFonts w:ascii="Helvetica" w:hAnsi="Helvetica"/>
          <w:szCs w:val="24"/>
        </w:rPr>
        <w:t>to</w:t>
      </w:r>
      <w:r w:rsidR="00844B4B" w:rsidRPr="00CB7115">
        <w:rPr>
          <w:rFonts w:ascii="Helvetica" w:hAnsi="Helvetica"/>
          <w:szCs w:val="24"/>
        </w:rPr>
        <w:t>-</w:t>
      </w:r>
      <w:r w:rsidR="000610E9" w:rsidRPr="00CB7115">
        <w:rPr>
          <w:rFonts w:ascii="Helvetica" w:hAnsi="Helvetica"/>
          <w:szCs w:val="24"/>
        </w:rPr>
        <w:t>canker and tree</w:t>
      </w:r>
      <w:r w:rsidR="00844B4B" w:rsidRPr="00CB7115">
        <w:rPr>
          <w:rFonts w:ascii="Helvetica" w:hAnsi="Helvetica"/>
          <w:szCs w:val="24"/>
        </w:rPr>
        <w:t>-</w:t>
      </w:r>
      <w:r w:rsidR="000610E9" w:rsidRPr="00CB7115">
        <w:rPr>
          <w:rFonts w:ascii="Helvetica" w:hAnsi="Helvetica"/>
          <w:szCs w:val="24"/>
        </w:rPr>
        <w:t>to</w:t>
      </w:r>
      <w:r w:rsidR="00844B4B" w:rsidRPr="00CB7115">
        <w:rPr>
          <w:rFonts w:ascii="Helvetica" w:hAnsi="Helvetica"/>
          <w:szCs w:val="24"/>
        </w:rPr>
        <w:t>-</w:t>
      </w:r>
      <w:r w:rsidR="000610E9" w:rsidRPr="00CB7115">
        <w:rPr>
          <w:rFonts w:ascii="Helvetica" w:hAnsi="Helvetica"/>
          <w:szCs w:val="24"/>
        </w:rPr>
        <w:t xml:space="preserve">tree spread of </w:t>
      </w:r>
      <w:r w:rsidR="005A07D1" w:rsidRPr="00CB7115">
        <w:rPr>
          <w:rFonts w:ascii="Helvetica" w:hAnsi="Helvetica"/>
          <w:szCs w:val="24"/>
        </w:rPr>
        <w:t>CHV3-</w:t>
      </w:r>
      <w:r w:rsidR="000610E9" w:rsidRPr="00CB7115">
        <w:rPr>
          <w:rFonts w:ascii="Helvetica" w:hAnsi="Helvetica"/>
          <w:szCs w:val="24"/>
        </w:rPr>
        <w:t xml:space="preserve">COLI to low transmission of hypovirus to fungal conidia since </w:t>
      </w:r>
      <w:r w:rsidR="005A07D1" w:rsidRPr="00CB7115">
        <w:rPr>
          <w:rFonts w:ascii="Helvetica" w:hAnsi="Helvetica"/>
          <w:szCs w:val="24"/>
        </w:rPr>
        <w:t>CHV3-</w:t>
      </w:r>
      <w:r w:rsidR="00FD577E" w:rsidRPr="00CB7115">
        <w:rPr>
          <w:rFonts w:ascii="Helvetica" w:hAnsi="Helvetica"/>
          <w:szCs w:val="24"/>
        </w:rPr>
        <w:t>COLI</w:t>
      </w:r>
      <w:r w:rsidR="000D2AEC" w:rsidRPr="00CB7115">
        <w:rPr>
          <w:rFonts w:ascii="Helvetica" w:hAnsi="Helvetica"/>
          <w:szCs w:val="24"/>
        </w:rPr>
        <w:t xml:space="preserve"> </w:t>
      </w:r>
      <w:r w:rsidR="000610E9" w:rsidRPr="00CB7115">
        <w:rPr>
          <w:rFonts w:ascii="Helvetica" w:hAnsi="Helvetica"/>
          <w:szCs w:val="24"/>
        </w:rPr>
        <w:t xml:space="preserve">was </w:t>
      </w:r>
      <w:r w:rsidR="005A07D1" w:rsidRPr="00CB7115">
        <w:rPr>
          <w:rFonts w:ascii="Helvetica" w:hAnsi="Helvetica"/>
          <w:szCs w:val="24"/>
        </w:rPr>
        <w:t>detected</w:t>
      </w:r>
      <w:r w:rsidR="000610E9" w:rsidRPr="00CB7115">
        <w:rPr>
          <w:rFonts w:ascii="Helvetica" w:hAnsi="Helvetica"/>
          <w:szCs w:val="24"/>
        </w:rPr>
        <w:t xml:space="preserve"> in only 3% of conidia </w:t>
      </w:r>
      <w:r w:rsidR="00417C2D" w:rsidRPr="00CB7115">
        <w:rPr>
          <w:rFonts w:ascii="Helvetica" w:hAnsi="Helvetica"/>
          <w:szCs w:val="24"/>
        </w:rPr>
        <w:t>produced by this strain</w:t>
      </w:r>
      <w:r w:rsidR="00D719CE" w:rsidRPr="00CB7115">
        <w:rPr>
          <w:rFonts w:ascii="Helvetica" w:hAnsi="Helvetica"/>
          <w:szCs w:val="24"/>
        </w:rPr>
        <w:t xml:space="preserve"> </w:t>
      </w:r>
      <w:r w:rsidR="00D03659" w:rsidRPr="00CB7115">
        <w:rPr>
          <w:rFonts w:ascii="Helvetica" w:hAnsi="Helvetica"/>
          <w:szCs w:val="24"/>
        </w:rPr>
        <w:t>in laboratory tests</w:t>
      </w:r>
      <w:r w:rsidR="00D719CE"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unpublished data</w:t>
      </w:r>
      <w:r w:rsidR="00D719CE" w:rsidRPr="00CB7115">
        <w:rPr>
          <w:rFonts w:ascii="Helvetica" w:hAnsi="Helvetica"/>
          <w:szCs w:val="24"/>
        </w:rPr>
        <w:t>)</w:t>
      </w:r>
      <w:r w:rsidR="000610E9" w:rsidRPr="00CB7115">
        <w:rPr>
          <w:rFonts w:ascii="Helvetica" w:hAnsi="Helvetica"/>
          <w:szCs w:val="24"/>
        </w:rPr>
        <w:t>.</w:t>
      </w:r>
      <w:r w:rsidR="0082102E" w:rsidRPr="00CB7115">
        <w:rPr>
          <w:rFonts w:ascii="Helvetica" w:hAnsi="Helvetica"/>
          <w:szCs w:val="24"/>
        </w:rPr>
        <w:t xml:space="preserve">  </w:t>
      </w:r>
      <w:r w:rsidR="00CD47DD" w:rsidRPr="00CB7115">
        <w:rPr>
          <w:rFonts w:ascii="Helvetica" w:hAnsi="Helvetica"/>
          <w:szCs w:val="24"/>
        </w:rPr>
        <w:t xml:space="preserve">Additionally, the </w:t>
      </w:r>
      <w:r w:rsidR="005A07D1" w:rsidRPr="00CB7115">
        <w:rPr>
          <w:rFonts w:ascii="Helvetica" w:hAnsi="Helvetica"/>
          <w:szCs w:val="24"/>
        </w:rPr>
        <w:t>CHV3-</w:t>
      </w:r>
      <w:r w:rsidR="00FD577E" w:rsidRPr="00CB7115">
        <w:rPr>
          <w:rFonts w:ascii="Helvetica" w:hAnsi="Helvetica"/>
          <w:szCs w:val="24"/>
        </w:rPr>
        <w:t>COLI</w:t>
      </w:r>
      <w:r w:rsidR="00A63F68" w:rsidRPr="00CB7115">
        <w:rPr>
          <w:rFonts w:ascii="Helvetica" w:hAnsi="Helvetica"/>
          <w:szCs w:val="24"/>
        </w:rPr>
        <w:t xml:space="preserve"> </w:t>
      </w:r>
      <w:r w:rsidR="00CD47DD" w:rsidRPr="00CB7115">
        <w:rPr>
          <w:rFonts w:ascii="Helvetica" w:hAnsi="Helvetica"/>
          <w:szCs w:val="24"/>
        </w:rPr>
        <w:t>hypovirus was so debilitating that few conidia were produced under field conditions</w:t>
      </w:r>
      <w:r w:rsidR="00D15175"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personal observation</w:t>
      </w:r>
      <w:r w:rsidR="00D15175" w:rsidRPr="00CB7115">
        <w:rPr>
          <w:rFonts w:ascii="Helvetica" w:hAnsi="Helvetica"/>
          <w:szCs w:val="24"/>
        </w:rPr>
        <w:t>)</w:t>
      </w:r>
      <w:r w:rsidR="00CD47DD" w:rsidRPr="00CB7115">
        <w:rPr>
          <w:rFonts w:ascii="Helvetica" w:hAnsi="Helvetica"/>
          <w:szCs w:val="24"/>
        </w:rPr>
        <w:t xml:space="preserve">.  </w:t>
      </w:r>
      <w:r w:rsidR="00D03659" w:rsidRPr="00CB7115">
        <w:rPr>
          <w:rFonts w:ascii="Helvetica" w:hAnsi="Helvetica"/>
          <w:szCs w:val="24"/>
        </w:rPr>
        <w:t>T</w:t>
      </w:r>
      <w:r w:rsidR="0082102E" w:rsidRPr="00CB7115">
        <w:rPr>
          <w:rFonts w:ascii="Helvetica" w:hAnsi="Helvetica"/>
          <w:szCs w:val="24"/>
        </w:rPr>
        <w:t>h</w:t>
      </w:r>
      <w:r w:rsidR="00CD47DD" w:rsidRPr="00CB7115">
        <w:rPr>
          <w:rFonts w:ascii="Helvetica" w:hAnsi="Helvetica"/>
          <w:szCs w:val="24"/>
        </w:rPr>
        <w:t>ese</w:t>
      </w:r>
      <w:r w:rsidR="0082102E" w:rsidRPr="00CB7115">
        <w:rPr>
          <w:rFonts w:ascii="Helvetica" w:hAnsi="Helvetica"/>
          <w:szCs w:val="24"/>
        </w:rPr>
        <w:t xml:space="preserve"> </w:t>
      </w:r>
      <w:r w:rsidR="00E72306" w:rsidRPr="00CB7115">
        <w:rPr>
          <w:rFonts w:ascii="Helvetica" w:hAnsi="Helvetica"/>
          <w:szCs w:val="24"/>
        </w:rPr>
        <w:t>characteristics were</w:t>
      </w:r>
      <w:r w:rsidR="0082102E" w:rsidRPr="00CB7115">
        <w:rPr>
          <w:rFonts w:ascii="Helvetica" w:hAnsi="Helvetica"/>
          <w:szCs w:val="24"/>
        </w:rPr>
        <w:t xml:space="preserve"> presumed </w:t>
      </w:r>
      <w:r w:rsidR="00E72306" w:rsidRPr="00CB7115">
        <w:rPr>
          <w:rFonts w:ascii="Helvetica" w:hAnsi="Helvetica"/>
          <w:szCs w:val="24"/>
        </w:rPr>
        <w:t xml:space="preserve">to explain the low spread of </w:t>
      </w:r>
      <w:r w:rsidR="005A07D1" w:rsidRPr="00CB7115">
        <w:rPr>
          <w:rFonts w:ascii="Helvetica" w:hAnsi="Helvetica"/>
          <w:szCs w:val="24"/>
        </w:rPr>
        <w:t xml:space="preserve">this </w:t>
      </w:r>
      <w:r w:rsidR="00E72306" w:rsidRPr="00CB7115">
        <w:rPr>
          <w:rFonts w:ascii="Helvetica" w:hAnsi="Helvetica"/>
          <w:szCs w:val="24"/>
        </w:rPr>
        <w:t xml:space="preserve">hypovirus </w:t>
      </w:r>
      <w:r w:rsidR="0057088F" w:rsidRPr="00CB7115">
        <w:rPr>
          <w:rFonts w:ascii="Helvetica" w:hAnsi="Helvetica"/>
          <w:szCs w:val="24"/>
        </w:rPr>
        <w:t>in</w:t>
      </w:r>
      <w:r w:rsidR="00E72306" w:rsidRPr="00CB7115">
        <w:rPr>
          <w:rFonts w:ascii="Helvetica" w:hAnsi="Helvetica"/>
          <w:szCs w:val="24"/>
        </w:rPr>
        <w:t xml:space="preserve"> the stand</w:t>
      </w:r>
      <w:r w:rsidR="0082102E" w:rsidRPr="00CB7115">
        <w:rPr>
          <w:rFonts w:ascii="Helvetica" w:hAnsi="Helvetica"/>
          <w:szCs w:val="24"/>
        </w:rPr>
        <w:t xml:space="preserve">, </w:t>
      </w:r>
      <w:r w:rsidR="005A07D1" w:rsidRPr="00CB7115">
        <w:rPr>
          <w:rFonts w:ascii="Helvetica" w:hAnsi="Helvetica"/>
          <w:szCs w:val="24"/>
        </w:rPr>
        <w:t>prompting</w:t>
      </w:r>
      <w:r w:rsidR="0082102E" w:rsidRPr="00CB7115">
        <w:rPr>
          <w:rFonts w:ascii="Helvetica" w:hAnsi="Helvetica"/>
          <w:szCs w:val="24"/>
        </w:rPr>
        <w:t xml:space="preserve"> the decis</w:t>
      </w:r>
      <w:r w:rsidR="003A57B7" w:rsidRPr="00CB7115">
        <w:rPr>
          <w:rFonts w:ascii="Helvetica" w:hAnsi="Helvetica"/>
          <w:szCs w:val="24"/>
        </w:rPr>
        <w:t>ion to introduce</w:t>
      </w:r>
      <w:r w:rsidR="00FD577E" w:rsidRPr="00CB7115">
        <w:rPr>
          <w:rFonts w:ascii="Helvetica" w:hAnsi="Helvetica"/>
          <w:szCs w:val="24"/>
        </w:rPr>
        <w:t xml:space="preserve"> </w:t>
      </w:r>
      <w:r w:rsidR="001873C2" w:rsidRPr="00CB7115">
        <w:rPr>
          <w:rFonts w:ascii="Helvetica" w:hAnsi="Helvetica"/>
          <w:szCs w:val="24"/>
        </w:rPr>
        <w:t>a CHV1 hypovirus (</w:t>
      </w:r>
      <w:r w:rsidR="0082102E" w:rsidRPr="00CB7115">
        <w:rPr>
          <w:rFonts w:ascii="Helvetica" w:hAnsi="Helvetica"/>
          <w:szCs w:val="24"/>
        </w:rPr>
        <w:t>EURO7</w:t>
      </w:r>
      <w:r w:rsidR="001873C2" w:rsidRPr="00CB7115">
        <w:rPr>
          <w:rFonts w:ascii="Helvetica" w:hAnsi="Helvetica"/>
          <w:szCs w:val="24"/>
        </w:rPr>
        <w:t>)</w:t>
      </w:r>
      <w:r w:rsidR="0082102E" w:rsidRPr="00CB7115">
        <w:rPr>
          <w:rFonts w:ascii="Helvetica" w:hAnsi="Helvetica"/>
          <w:szCs w:val="24"/>
        </w:rPr>
        <w:t xml:space="preserve"> in 1995.</w:t>
      </w:r>
      <w:r w:rsidR="00FD577E" w:rsidRPr="00CB7115">
        <w:rPr>
          <w:rFonts w:ascii="Helvetica" w:hAnsi="Helvetica"/>
          <w:szCs w:val="24"/>
        </w:rPr>
        <w:t xml:space="preserve">  </w:t>
      </w:r>
      <w:r w:rsidR="00A8290F" w:rsidRPr="00CB7115">
        <w:rPr>
          <w:rFonts w:ascii="Helvetica" w:hAnsi="Helvetica"/>
          <w:szCs w:val="24"/>
        </w:rPr>
        <w:t xml:space="preserve">EURO7 was less debilitating to the West Salem strains of </w:t>
      </w:r>
      <w:r w:rsidR="00A8290F" w:rsidRPr="00CB7115">
        <w:rPr>
          <w:rFonts w:ascii="Helvetica" w:hAnsi="Helvetica"/>
          <w:i/>
          <w:szCs w:val="24"/>
        </w:rPr>
        <w:t xml:space="preserve">C. </w:t>
      </w:r>
      <w:proofErr w:type="spellStart"/>
      <w:r w:rsidR="00A8290F" w:rsidRPr="00CB7115">
        <w:rPr>
          <w:rFonts w:ascii="Helvetica" w:hAnsi="Helvetica"/>
          <w:i/>
          <w:szCs w:val="24"/>
        </w:rPr>
        <w:t>parasitica</w:t>
      </w:r>
      <w:proofErr w:type="spellEnd"/>
      <w:r w:rsidR="0057088F" w:rsidRPr="00CB7115">
        <w:rPr>
          <w:rFonts w:ascii="Helvetica" w:hAnsi="Helvetica"/>
          <w:szCs w:val="24"/>
        </w:rPr>
        <w:t xml:space="preserve">.  </w:t>
      </w:r>
      <w:r w:rsidR="005A07D1" w:rsidRPr="00CB7115">
        <w:rPr>
          <w:rFonts w:ascii="Helvetica" w:hAnsi="Helvetica"/>
          <w:szCs w:val="24"/>
        </w:rPr>
        <w:t>CHV1-</w:t>
      </w:r>
      <w:r w:rsidR="0057088F" w:rsidRPr="00CB7115">
        <w:rPr>
          <w:rFonts w:ascii="Helvetica" w:hAnsi="Helvetica"/>
          <w:szCs w:val="24"/>
        </w:rPr>
        <w:t>EURO7-</w:t>
      </w:r>
      <w:r w:rsidR="00A8290F" w:rsidRPr="00CB7115">
        <w:rPr>
          <w:rFonts w:ascii="Helvetica" w:hAnsi="Helvetica"/>
          <w:szCs w:val="24"/>
        </w:rPr>
        <w:t>infected strains</w:t>
      </w:r>
      <w:r w:rsidR="00D15175" w:rsidRPr="00CB7115">
        <w:rPr>
          <w:rFonts w:ascii="Helvetica" w:hAnsi="Helvetica"/>
          <w:szCs w:val="24"/>
        </w:rPr>
        <w:t xml:space="preserve"> </w:t>
      </w:r>
      <w:r w:rsidR="005A07D1" w:rsidRPr="00CB7115">
        <w:rPr>
          <w:rFonts w:ascii="Helvetica" w:hAnsi="Helvetica"/>
          <w:szCs w:val="24"/>
        </w:rPr>
        <w:t>also colonized more bark and more readily produced conidia</w:t>
      </w:r>
      <w:r w:rsidR="0057088F" w:rsidRPr="00CB7115">
        <w:rPr>
          <w:rFonts w:ascii="Helvetica" w:hAnsi="Helvetica"/>
          <w:szCs w:val="24"/>
        </w:rPr>
        <w:t xml:space="preserve"> </w:t>
      </w:r>
      <w:r w:rsidR="0057088F" w:rsidRPr="00CB7115">
        <w:rPr>
          <w:rFonts w:ascii="Helvetica" w:hAnsi="Helvetica"/>
          <w:i/>
          <w:szCs w:val="24"/>
        </w:rPr>
        <w:t>in situ</w:t>
      </w:r>
      <w:r w:rsidR="00D15175"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personal observation</w:t>
      </w:r>
      <w:r w:rsidR="00D15175" w:rsidRPr="00CB7115">
        <w:rPr>
          <w:rFonts w:ascii="Helvetica" w:hAnsi="Helvetica"/>
          <w:szCs w:val="24"/>
        </w:rPr>
        <w:t>)</w:t>
      </w:r>
      <w:r w:rsidR="00A8290F" w:rsidRPr="00CB7115">
        <w:rPr>
          <w:rFonts w:ascii="Helvetica" w:hAnsi="Helvetica"/>
          <w:szCs w:val="24"/>
        </w:rPr>
        <w:t xml:space="preserve">.  Additionally, </w:t>
      </w:r>
      <w:r w:rsidR="003531C0" w:rsidRPr="00CB7115">
        <w:rPr>
          <w:rFonts w:ascii="Helvetica" w:hAnsi="Helvetica"/>
          <w:szCs w:val="24"/>
        </w:rPr>
        <w:t>93</w:t>
      </w:r>
      <w:r w:rsidR="007B0372" w:rsidRPr="00CB7115">
        <w:rPr>
          <w:rFonts w:ascii="Helvetica" w:hAnsi="Helvetica"/>
          <w:szCs w:val="24"/>
        </w:rPr>
        <w:t xml:space="preserve">% of </w:t>
      </w:r>
      <w:r w:rsidR="00A8290F" w:rsidRPr="00CB7115">
        <w:rPr>
          <w:rFonts w:ascii="Helvetica" w:hAnsi="Helvetica"/>
          <w:szCs w:val="24"/>
        </w:rPr>
        <w:t>conidia from WS-1</w:t>
      </w:r>
      <w:r w:rsidR="00FE1F12" w:rsidRPr="00CB7115">
        <w:rPr>
          <w:rFonts w:ascii="Helvetica" w:hAnsi="Helvetica"/>
          <w:szCs w:val="24"/>
        </w:rPr>
        <w:t xml:space="preserve"> (</w:t>
      </w:r>
      <w:r w:rsidR="008877F3" w:rsidRPr="00CB7115">
        <w:rPr>
          <w:rFonts w:ascii="Helvetica" w:hAnsi="Helvetica"/>
          <w:szCs w:val="24"/>
        </w:rPr>
        <w:t>EURO</w:t>
      </w:r>
      <w:r w:rsidR="00A8290F" w:rsidRPr="00CB7115">
        <w:rPr>
          <w:rFonts w:ascii="Helvetica" w:hAnsi="Helvetica"/>
          <w:szCs w:val="24"/>
        </w:rPr>
        <w:t>7</w:t>
      </w:r>
      <w:r w:rsidR="00FE1F12" w:rsidRPr="00CB7115">
        <w:rPr>
          <w:rFonts w:ascii="Helvetica" w:hAnsi="Helvetica"/>
          <w:szCs w:val="24"/>
        </w:rPr>
        <w:t>)</w:t>
      </w:r>
      <w:r w:rsidR="00A8290F" w:rsidRPr="00CB7115">
        <w:rPr>
          <w:rFonts w:ascii="Helvetica" w:hAnsi="Helvetica"/>
          <w:szCs w:val="24"/>
        </w:rPr>
        <w:t xml:space="preserve"> </w:t>
      </w:r>
      <w:r w:rsidR="007B0372" w:rsidRPr="00CB7115">
        <w:rPr>
          <w:rFonts w:ascii="Helvetica" w:hAnsi="Helvetica"/>
          <w:szCs w:val="24"/>
        </w:rPr>
        <w:t xml:space="preserve">strains </w:t>
      </w:r>
      <w:r w:rsidR="00E3444F" w:rsidRPr="00CB7115">
        <w:rPr>
          <w:rFonts w:ascii="Helvetica" w:hAnsi="Helvetica"/>
          <w:szCs w:val="24"/>
        </w:rPr>
        <w:t>were shown to contain the</w:t>
      </w:r>
      <w:r w:rsidR="007B0372" w:rsidRPr="00CB7115">
        <w:rPr>
          <w:rFonts w:ascii="Helvetica" w:hAnsi="Helvetica"/>
          <w:szCs w:val="24"/>
        </w:rPr>
        <w:t xml:space="preserve"> </w:t>
      </w:r>
      <w:r w:rsidR="00533D90" w:rsidRPr="00CB7115">
        <w:rPr>
          <w:rFonts w:ascii="Helvetica" w:hAnsi="Helvetica"/>
          <w:szCs w:val="24"/>
        </w:rPr>
        <w:t>EURO7</w:t>
      </w:r>
      <w:r w:rsidR="00E3444F" w:rsidRPr="00CB7115">
        <w:rPr>
          <w:rFonts w:ascii="Helvetica" w:hAnsi="Helvetica"/>
          <w:szCs w:val="24"/>
        </w:rPr>
        <w:t xml:space="preserve"> hypovirus</w:t>
      </w:r>
      <w:r w:rsidR="00E3444F" w:rsidRPr="00CB7115">
        <w:rPr>
          <w:rFonts w:ascii="Helvetica" w:hAnsi="Helvetica"/>
          <w:i/>
          <w:szCs w:val="24"/>
        </w:rPr>
        <w:t xml:space="preserve"> in vitro</w:t>
      </w:r>
      <w:r w:rsidR="00E3444F" w:rsidRPr="00CB7115">
        <w:rPr>
          <w:rFonts w:ascii="Helvetica" w:hAnsi="Helvetica"/>
          <w:szCs w:val="24"/>
        </w:rPr>
        <w:t xml:space="preserve"> (</w:t>
      </w:r>
      <w:r w:rsidR="00AF733A" w:rsidRPr="00CB7115">
        <w:rPr>
          <w:rFonts w:ascii="Helvetica" w:hAnsi="Helvetica"/>
          <w:szCs w:val="24"/>
        </w:rPr>
        <w:t xml:space="preserve">M. L. Double and W. L. MacDonald, </w:t>
      </w:r>
      <w:r w:rsidR="00AF733A" w:rsidRPr="00CB7115">
        <w:rPr>
          <w:rFonts w:ascii="Helvetica" w:hAnsi="Helvetica"/>
          <w:i/>
          <w:szCs w:val="24"/>
        </w:rPr>
        <w:t>unpublished data</w:t>
      </w:r>
      <w:r w:rsidR="00E3444F" w:rsidRPr="00CB7115">
        <w:rPr>
          <w:rFonts w:ascii="Helvetica" w:hAnsi="Helvetica"/>
          <w:szCs w:val="24"/>
        </w:rPr>
        <w:t>)</w:t>
      </w:r>
      <w:r w:rsidR="007B0372" w:rsidRPr="00CB7115">
        <w:rPr>
          <w:rFonts w:ascii="Helvetica" w:hAnsi="Helvetica"/>
          <w:szCs w:val="24"/>
        </w:rPr>
        <w:t xml:space="preserve">.  </w:t>
      </w:r>
      <w:r w:rsidR="00E3444F" w:rsidRPr="00CB7115">
        <w:rPr>
          <w:rFonts w:ascii="Helvetica" w:hAnsi="Helvetica"/>
          <w:szCs w:val="24"/>
        </w:rPr>
        <w:t>Replacement of CHV3-COLI with CHV1-</w:t>
      </w:r>
      <w:r w:rsidR="00152F08" w:rsidRPr="00CB7115">
        <w:rPr>
          <w:rFonts w:ascii="Helvetica" w:hAnsi="Helvetica"/>
          <w:szCs w:val="24"/>
        </w:rPr>
        <w:t>EURO7</w:t>
      </w:r>
      <w:r w:rsidR="00A63F68" w:rsidRPr="00CB7115">
        <w:rPr>
          <w:rFonts w:ascii="Helvetica" w:hAnsi="Helvetica"/>
          <w:szCs w:val="24"/>
        </w:rPr>
        <w:t xml:space="preserve"> </w:t>
      </w:r>
      <w:r w:rsidR="00E3444F" w:rsidRPr="00CB7115">
        <w:rPr>
          <w:rFonts w:ascii="Helvetica" w:hAnsi="Helvetica"/>
          <w:szCs w:val="24"/>
        </w:rPr>
        <w:t>resulted in hypovirus detections in</w:t>
      </w:r>
      <w:r w:rsidR="00E13052" w:rsidRPr="00CB7115">
        <w:rPr>
          <w:rFonts w:ascii="Helvetica" w:hAnsi="Helvetica"/>
          <w:szCs w:val="24"/>
        </w:rPr>
        <w:t xml:space="preserve"> 78% of</w:t>
      </w:r>
      <w:r w:rsidR="00DE1A24" w:rsidRPr="00CB7115">
        <w:rPr>
          <w:rFonts w:ascii="Helvetica" w:hAnsi="Helvetica"/>
          <w:szCs w:val="24"/>
        </w:rPr>
        <w:t xml:space="preserve"> treated cankers </w:t>
      </w:r>
      <w:r w:rsidR="00D15175" w:rsidRPr="00CB7115">
        <w:rPr>
          <w:rFonts w:ascii="Helvetica" w:hAnsi="Helvetica"/>
          <w:szCs w:val="24"/>
        </w:rPr>
        <w:t xml:space="preserve">and </w:t>
      </w:r>
      <w:r w:rsidR="007B0372" w:rsidRPr="00CB7115">
        <w:rPr>
          <w:rFonts w:ascii="Helvetica" w:hAnsi="Helvetica"/>
          <w:szCs w:val="24"/>
        </w:rPr>
        <w:t xml:space="preserve">from </w:t>
      </w:r>
      <w:r w:rsidR="00E13052" w:rsidRPr="00CB7115">
        <w:rPr>
          <w:rFonts w:ascii="Helvetica" w:hAnsi="Helvetica"/>
          <w:szCs w:val="24"/>
        </w:rPr>
        <w:t>55% of non-treated cankers</w:t>
      </w:r>
      <w:r w:rsidR="007B0372" w:rsidRPr="00CB7115">
        <w:rPr>
          <w:rFonts w:ascii="Helvetica" w:hAnsi="Helvetica"/>
          <w:szCs w:val="24"/>
        </w:rPr>
        <w:t xml:space="preserve"> </w:t>
      </w:r>
      <w:r w:rsidR="00DE1A24" w:rsidRPr="00CB7115">
        <w:rPr>
          <w:rFonts w:ascii="Helvetica" w:hAnsi="Helvetica"/>
          <w:szCs w:val="24"/>
        </w:rPr>
        <w:t xml:space="preserve">on treated trees </w:t>
      </w:r>
      <w:r w:rsidR="00E13052" w:rsidRPr="00CB7115">
        <w:rPr>
          <w:rFonts w:ascii="Helvetica" w:hAnsi="Helvetica"/>
          <w:szCs w:val="24"/>
        </w:rPr>
        <w:t>by</w:t>
      </w:r>
      <w:r w:rsidR="00DE1A24" w:rsidRPr="00CB7115">
        <w:rPr>
          <w:rFonts w:ascii="Helvetica" w:hAnsi="Helvetica"/>
          <w:szCs w:val="24"/>
        </w:rPr>
        <w:t xml:space="preserve"> 1997</w:t>
      </w:r>
      <w:r w:rsidR="00AF733A" w:rsidRPr="00CB7115">
        <w:rPr>
          <w:rFonts w:ascii="Helvetica" w:hAnsi="Helvetica"/>
          <w:szCs w:val="24"/>
        </w:rPr>
        <w:t xml:space="preserve"> (Table 2</w:t>
      </w:r>
      <w:r w:rsidR="00E13052" w:rsidRPr="00CB7115">
        <w:rPr>
          <w:rFonts w:ascii="Helvetica" w:hAnsi="Helvetica"/>
          <w:szCs w:val="24"/>
        </w:rPr>
        <w:t>)</w:t>
      </w:r>
      <w:r w:rsidR="00DE1A24" w:rsidRPr="00CB7115">
        <w:rPr>
          <w:rFonts w:ascii="Helvetica" w:hAnsi="Helvetica"/>
          <w:szCs w:val="24"/>
        </w:rPr>
        <w:t>.</w:t>
      </w:r>
      <w:r w:rsidR="00E3444F" w:rsidRPr="00CB7115">
        <w:rPr>
          <w:rFonts w:ascii="Helvetica" w:hAnsi="Helvetica"/>
          <w:szCs w:val="24"/>
        </w:rPr>
        <w:t xml:space="preserve"> While </w:t>
      </w:r>
      <w:r w:rsidR="00E3444F" w:rsidRPr="00CB7115">
        <w:rPr>
          <w:rFonts w:ascii="Helvetica" w:hAnsi="Helvetica"/>
          <w:szCs w:val="24"/>
        </w:rPr>
        <w:lastRenderedPageBreak/>
        <w:t>spread within treated trees increased with</w:t>
      </w:r>
      <w:r w:rsidR="00E13052" w:rsidRPr="00CB7115">
        <w:rPr>
          <w:rFonts w:ascii="Helvetica" w:hAnsi="Helvetica"/>
          <w:szCs w:val="24"/>
        </w:rPr>
        <w:t xml:space="preserve"> </w:t>
      </w:r>
      <w:r w:rsidR="005A07D1" w:rsidRPr="00CB7115">
        <w:rPr>
          <w:rFonts w:ascii="Helvetica" w:hAnsi="Helvetica"/>
          <w:szCs w:val="24"/>
        </w:rPr>
        <w:t>CHV1-EURO7</w:t>
      </w:r>
      <w:r w:rsidR="00AF733A" w:rsidRPr="00CB7115">
        <w:rPr>
          <w:rFonts w:ascii="Helvetica" w:hAnsi="Helvetica"/>
          <w:szCs w:val="24"/>
        </w:rPr>
        <w:t xml:space="preserve"> from 1995 to </w:t>
      </w:r>
      <w:r w:rsidR="00304729" w:rsidRPr="00CB7115">
        <w:rPr>
          <w:rFonts w:ascii="Helvetica" w:hAnsi="Helvetica"/>
          <w:szCs w:val="24"/>
        </w:rPr>
        <w:t>1997,</w:t>
      </w:r>
      <w:r w:rsidR="00AF733A" w:rsidRPr="00CB7115">
        <w:rPr>
          <w:rFonts w:ascii="Helvetica" w:hAnsi="Helvetica"/>
          <w:szCs w:val="24"/>
        </w:rPr>
        <w:t xml:space="preserve"> </w:t>
      </w:r>
      <w:r w:rsidR="007B0372" w:rsidRPr="00CB7115">
        <w:rPr>
          <w:rFonts w:ascii="Helvetica" w:hAnsi="Helvetica"/>
          <w:szCs w:val="24"/>
        </w:rPr>
        <w:t>tree-to-tree</w:t>
      </w:r>
      <w:r w:rsidR="00DE1A24" w:rsidRPr="00CB7115">
        <w:rPr>
          <w:rFonts w:ascii="Helvetica" w:hAnsi="Helvetica"/>
          <w:szCs w:val="24"/>
        </w:rPr>
        <w:t xml:space="preserve"> spread was only 10%</w:t>
      </w:r>
      <w:r w:rsidR="00436D73" w:rsidRPr="00CB7115">
        <w:rPr>
          <w:rFonts w:ascii="Helvetica" w:hAnsi="Helvetica"/>
          <w:szCs w:val="24"/>
        </w:rPr>
        <w:t xml:space="preserve"> </w:t>
      </w:r>
      <w:r w:rsidR="00304729" w:rsidRPr="00CB7115">
        <w:rPr>
          <w:rFonts w:ascii="Helvetica" w:hAnsi="Helvetica"/>
          <w:szCs w:val="24"/>
        </w:rPr>
        <w:t xml:space="preserve">in 1997 </w:t>
      </w:r>
      <w:r w:rsidR="00AF733A" w:rsidRPr="00CB7115">
        <w:rPr>
          <w:rFonts w:ascii="Helvetica" w:hAnsi="Helvetica"/>
          <w:szCs w:val="24"/>
        </w:rPr>
        <w:t>(Table 2</w:t>
      </w:r>
      <w:r w:rsidR="003A57B7" w:rsidRPr="00CB7115">
        <w:rPr>
          <w:rFonts w:ascii="Helvetica" w:hAnsi="Helvetica"/>
          <w:szCs w:val="24"/>
        </w:rPr>
        <w:t>)</w:t>
      </w:r>
      <w:r w:rsidR="007B0372" w:rsidRPr="00CB7115">
        <w:rPr>
          <w:rFonts w:ascii="Helvetica" w:hAnsi="Helvetica"/>
          <w:szCs w:val="24"/>
        </w:rPr>
        <w:t>.</w:t>
      </w:r>
      <w:r w:rsidR="003A57B7" w:rsidRPr="00CB7115">
        <w:rPr>
          <w:rFonts w:ascii="Helvetica" w:hAnsi="Helvetica"/>
          <w:szCs w:val="24"/>
        </w:rPr>
        <w:t xml:space="preserve">  </w:t>
      </w:r>
      <w:r w:rsidR="00304729" w:rsidRPr="00CB7115">
        <w:rPr>
          <w:rFonts w:ascii="Helvetica" w:hAnsi="Helvetica"/>
          <w:szCs w:val="24"/>
        </w:rPr>
        <w:t>In</w:t>
      </w:r>
      <w:r w:rsidR="003E1156" w:rsidRPr="00CB7115">
        <w:rPr>
          <w:rFonts w:ascii="Helvetica" w:hAnsi="Helvetica"/>
          <w:szCs w:val="24"/>
        </w:rPr>
        <w:t xml:space="preserve"> the </w:t>
      </w:r>
      <w:r w:rsidR="00304729" w:rsidRPr="00CB7115">
        <w:rPr>
          <w:rFonts w:ascii="Helvetica" w:hAnsi="Helvetica"/>
          <w:szCs w:val="24"/>
        </w:rPr>
        <w:t>absence of hy</w:t>
      </w:r>
      <w:r w:rsidR="00AF733A" w:rsidRPr="00CB7115">
        <w:rPr>
          <w:rFonts w:ascii="Helvetica" w:hAnsi="Helvetica"/>
          <w:szCs w:val="24"/>
        </w:rPr>
        <w:t xml:space="preserve">povirus introductions from 1998 to </w:t>
      </w:r>
      <w:r w:rsidR="00304729" w:rsidRPr="00CB7115">
        <w:rPr>
          <w:rFonts w:ascii="Helvetica" w:hAnsi="Helvetica"/>
          <w:szCs w:val="24"/>
        </w:rPr>
        <w:t>2003, tree-</w:t>
      </w:r>
      <w:r w:rsidR="003E1156" w:rsidRPr="00CB7115">
        <w:rPr>
          <w:rFonts w:ascii="Helvetica" w:hAnsi="Helvetica"/>
          <w:szCs w:val="24"/>
        </w:rPr>
        <w:t>to</w:t>
      </w:r>
      <w:r w:rsidR="00304729" w:rsidRPr="00CB7115">
        <w:rPr>
          <w:rFonts w:ascii="Helvetica" w:hAnsi="Helvetica"/>
          <w:szCs w:val="24"/>
        </w:rPr>
        <w:t xml:space="preserve">-tree spread dropped to 2% in 2002.  </w:t>
      </w:r>
      <w:r w:rsidR="00E3444F" w:rsidRPr="00CB7115">
        <w:rPr>
          <w:rFonts w:ascii="Helvetica" w:hAnsi="Helvetica"/>
          <w:szCs w:val="24"/>
        </w:rPr>
        <w:t xml:space="preserve">  </w:t>
      </w:r>
      <w:r w:rsidR="00304729" w:rsidRPr="00CB7115">
        <w:rPr>
          <w:rFonts w:ascii="Helvetica" w:hAnsi="Helvetica"/>
          <w:szCs w:val="24"/>
        </w:rPr>
        <w:t>However, over the course of 2005</w:t>
      </w:r>
      <w:r w:rsidR="00AF733A" w:rsidRPr="00CB7115">
        <w:rPr>
          <w:rFonts w:ascii="Helvetica" w:hAnsi="Helvetica"/>
          <w:szCs w:val="24"/>
        </w:rPr>
        <w:t xml:space="preserve"> to </w:t>
      </w:r>
      <w:r w:rsidR="00E3444F" w:rsidRPr="00CB7115">
        <w:rPr>
          <w:rFonts w:ascii="Helvetica" w:hAnsi="Helvetica"/>
          <w:szCs w:val="24"/>
        </w:rPr>
        <w:t>2014,</w:t>
      </w:r>
      <w:r w:rsidR="003E1156" w:rsidRPr="00CB7115">
        <w:rPr>
          <w:rFonts w:ascii="Helvetica" w:hAnsi="Helvetica"/>
          <w:szCs w:val="24"/>
        </w:rPr>
        <w:t xml:space="preserve"> t</w:t>
      </w:r>
      <w:r w:rsidR="003A57B7" w:rsidRPr="00CB7115">
        <w:rPr>
          <w:rFonts w:ascii="Helvetica" w:hAnsi="Helvetica"/>
          <w:szCs w:val="24"/>
        </w:rPr>
        <w:t>he</w:t>
      </w:r>
      <w:r w:rsidR="00304729" w:rsidRPr="00CB7115">
        <w:rPr>
          <w:rFonts w:ascii="Helvetica" w:hAnsi="Helvetica"/>
          <w:szCs w:val="24"/>
        </w:rPr>
        <w:t>re</w:t>
      </w:r>
      <w:r w:rsidR="003A57B7" w:rsidRPr="00CB7115">
        <w:rPr>
          <w:rFonts w:ascii="Helvetica" w:hAnsi="Helvetica"/>
          <w:szCs w:val="24"/>
        </w:rPr>
        <w:t xml:space="preserve"> was an increase in hypovirus </w:t>
      </w:r>
      <w:r w:rsidR="009961F7" w:rsidRPr="00CB7115">
        <w:rPr>
          <w:rFonts w:ascii="Helvetica" w:hAnsi="Helvetica"/>
          <w:szCs w:val="24"/>
        </w:rPr>
        <w:t>incidence</w:t>
      </w:r>
      <w:r w:rsidR="003A57B7" w:rsidRPr="00CB7115">
        <w:rPr>
          <w:rFonts w:ascii="Helvetica" w:hAnsi="Helvetica"/>
          <w:szCs w:val="24"/>
        </w:rPr>
        <w:t xml:space="preserve"> on non-treated trees </w:t>
      </w:r>
      <w:proofErr w:type="gramStart"/>
      <w:r w:rsidR="00304729" w:rsidRPr="00CB7115">
        <w:rPr>
          <w:rFonts w:ascii="Helvetica" w:hAnsi="Helvetica"/>
          <w:szCs w:val="24"/>
        </w:rPr>
        <w:t>from  53</w:t>
      </w:r>
      <w:proofErr w:type="gramEnd"/>
      <w:r w:rsidR="00304729" w:rsidRPr="00CB7115">
        <w:rPr>
          <w:rFonts w:ascii="Helvetica" w:hAnsi="Helvetica"/>
          <w:szCs w:val="24"/>
        </w:rPr>
        <w:t>%</w:t>
      </w:r>
      <w:r w:rsidR="00AF733A" w:rsidRPr="00CB7115">
        <w:rPr>
          <w:rFonts w:ascii="Helvetica" w:hAnsi="Helvetica"/>
          <w:szCs w:val="24"/>
        </w:rPr>
        <w:t xml:space="preserve"> in 2005 to 84% in 2014 (Table 2</w:t>
      </w:r>
      <w:r w:rsidR="00E3444F" w:rsidRPr="00CB7115">
        <w:rPr>
          <w:rFonts w:ascii="Helvetica" w:hAnsi="Helvetica"/>
          <w:szCs w:val="24"/>
        </w:rPr>
        <w:t>)</w:t>
      </w:r>
      <w:r w:rsidR="003A57B7" w:rsidRPr="00CB7115">
        <w:rPr>
          <w:rFonts w:ascii="Helvetica" w:hAnsi="Helvetica"/>
          <w:szCs w:val="24"/>
        </w:rPr>
        <w:t>.</w:t>
      </w:r>
      <w:r w:rsidR="00304729" w:rsidRPr="00CB7115">
        <w:rPr>
          <w:rFonts w:ascii="Helvetica" w:hAnsi="Helvetica"/>
          <w:szCs w:val="24"/>
        </w:rPr>
        <w:t xml:space="preserve">  </w:t>
      </w:r>
      <w:r w:rsidR="00240A6E" w:rsidRPr="00CB7115">
        <w:rPr>
          <w:rFonts w:ascii="Helvetica" w:hAnsi="Helvetica"/>
          <w:szCs w:val="24"/>
        </w:rPr>
        <w:t>Although CHV3</w:t>
      </w:r>
      <w:r w:rsidR="005A07D1" w:rsidRPr="00CB7115">
        <w:rPr>
          <w:rFonts w:ascii="Helvetica" w:hAnsi="Helvetica"/>
          <w:szCs w:val="24"/>
        </w:rPr>
        <w:t>-</w:t>
      </w:r>
      <w:r w:rsidR="00240A6E" w:rsidRPr="00CB7115">
        <w:rPr>
          <w:rFonts w:ascii="Helvetica" w:hAnsi="Helvetica"/>
          <w:szCs w:val="24"/>
        </w:rPr>
        <w:t>COLI hyp</w:t>
      </w:r>
      <w:r w:rsidR="007E1177" w:rsidRPr="00CB7115">
        <w:rPr>
          <w:rFonts w:ascii="Helvetica" w:hAnsi="Helvetica"/>
          <w:szCs w:val="24"/>
        </w:rPr>
        <w:t>ovirus has</w:t>
      </w:r>
      <w:r w:rsidR="00240A6E" w:rsidRPr="00CB7115">
        <w:rPr>
          <w:rFonts w:ascii="Helvetica" w:hAnsi="Helvetica"/>
          <w:szCs w:val="24"/>
        </w:rPr>
        <w:t xml:space="preserve"> not </w:t>
      </w:r>
      <w:r w:rsidR="007E1177" w:rsidRPr="00CB7115">
        <w:rPr>
          <w:rFonts w:ascii="Helvetica" w:hAnsi="Helvetica"/>
          <w:szCs w:val="24"/>
        </w:rPr>
        <w:t xml:space="preserve">been </w:t>
      </w:r>
      <w:r w:rsidR="00240A6E" w:rsidRPr="00CB7115">
        <w:rPr>
          <w:rFonts w:ascii="Helvetica" w:hAnsi="Helvetica"/>
          <w:szCs w:val="24"/>
        </w:rPr>
        <w:t xml:space="preserve">introduced as treatment inoculum since </w:t>
      </w:r>
      <w:r w:rsidR="003A57B7" w:rsidRPr="00CB7115">
        <w:rPr>
          <w:rFonts w:ascii="Helvetica" w:hAnsi="Helvetica"/>
          <w:szCs w:val="24"/>
        </w:rPr>
        <w:t>1994</w:t>
      </w:r>
      <w:r w:rsidR="00240A6E" w:rsidRPr="00CB7115">
        <w:rPr>
          <w:rFonts w:ascii="Helvetica" w:hAnsi="Helvetica"/>
          <w:szCs w:val="24"/>
        </w:rPr>
        <w:t>, it was detected in 1% of the bark samples in 2014 (</w:t>
      </w:r>
      <w:r w:rsidR="00AF733A" w:rsidRPr="00CB7115">
        <w:rPr>
          <w:rFonts w:ascii="Helvetica" w:hAnsi="Helvetica"/>
          <w:szCs w:val="24"/>
        </w:rPr>
        <w:t xml:space="preserve">M. L. Double and W. L. MacDonald, </w:t>
      </w:r>
      <w:r w:rsidR="00AF733A" w:rsidRPr="00CB7115">
        <w:rPr>
          <w:rFonts w:ascii="Helvetica" w:hAnsi="Helvetica"/>
          <w:i/>
          <w:szCs w:val="24"/>
        </w:rPr>
        <w:t>unpublished data</w:t>
      </w:r>
      <w:r w:rsidR="00240A6E" w:rsidRPr="00CB7115">
        <w:rPr>
          <w:rFonts w:ascii="Helvetica" w:hAnsi="Helvetica"/>
          <w:szCs w:val="24"/>
        </w:rPr>
        <w:t xml:space="preserve">).  </w:t>
      </w:r>
    </w:p>
    <w:p w14:paraId="3F51DB02" w14:textId="298F62D9" w:rsidR="00AF177E" w:rsidRPr="00CB7115" w:rsidRDefault="000F3FA5" w:rsidP="006F5FEB">
      <w:pPr>
        <w:spacing w:line="480" w:lineRule="auto"/>
        <w:ind w:firstLine="720"/>
        <w:rPr>
          <w:rFonts w:ascii="Helvetica" w:hAnsi="Helvetica"/>
          <w:szCs w:val="24"/>
        </w:rPr>
      </w:pPr>
      <w:r w:rsidRPr="00CB7115">
        <w:rPr>
          <w:rFonts w:ascii="Helvetica" w:hAnsi="Helvetica"/>
          <w:b/>
          <w:szCs w:val="24"/>
        </w:rPr>
        <w:t>Hypovirus frequency within cankers.</w:t>
      </w:r>
      <w:r w:rsidR="00A31E30" w:rsidRPr="00CB7115">
        <w:rPr>
          <w:rFonts w:ascii="Helvetica" w:hAnsi="Helvetica"/>
          <w:szCs w:val="24"/>
        </w:rPr>
        <w:t xml:space="preserve">  </w:t>
      </w:r>
      <w:r w:rsidR="009755A2" w:rsidRPr="00CB7115">
        <w:rPr>
          <w:rFonts w:ascii="Helvetica" w:hAnsi="Helvetica"/>
          <w:szCs w:val="24"/>
        </w:rPr>
        <w:t xml:space="preserve">The twelve samples obtained from a canker in any given year revealed that most cankers were a </w:t>
      </w:r>
      <w:ins w:id="3" w:author="WVU" w:date="2016-08-15T13:48:00Z">
        <w:r w:rsidR="00507444" w:rsidRPr="00CB7115">
          <w:rPr>
            <w:rFonts w:ascii="Helvetica" w:hAnsi="Helvetica"/>
            <w:szCs w:val="24"/>
          </w:rPr>
          <w:t xml:space="preserve">complex </w:t>
        </w:r>
      </w:ins>
      <w:r w:rsidR="009755A2" w:rsidRPr="00CB7115">
        <w:rPr>
          <w:rFonts w:ascii="Helvetica" w:hAnsi="Helvetica"/>
          <w:szCs w:val="24"/>
        </w:rPr>
        <w:t>mixture of</w:t>
      </w:r>
      <w:r w:rsidR="00AF177E" w:rsidRPr="00CB7115">
        <w:rPr>
          <w:rFonts w:ascii="Helvetica" w:hAnsi="Helvetica"/>
          <w:szCs w:val="24"/>
        </w:rPr>
        <w:t xml:space="preserve"> </w:t>
      </w:r>
      <w:del w:id="4" w:author="WVU" w:date="2016-08-15T13:48:00Z">
        <w:r w:rsidR="00AF177E" w:rsidRPr="00CB7115">
          <w:rPr>
            <w:rFonts w:ascii="Helvetica" w:hAnsi="Helvetica"/>
            <w:szCs w:val="24"/>
          </w:rPr>
          <w:delText xml:space="preserve">isolates (Figure 4) with </w:delText>
        </w:r>
      </w:del>
      <w:r w:rsidR="009755A2" w:rsidRPr="00CB7115">
        <w:rPr>
          <w:rFonts w:ascii="Helvetica" w:hAnsi="Helvetica"/>
          <w:i/>
          <w:szCs w:val="24"/>
        </w:rPr>
        <w:t xml:space="preserve">C. </w:t>
      </w:r>
      <w:proofErr w:type="spellStart"/>
      <w:r w:rsidR="009755A2" w:rsidRPr="00CB7115">
        <w:rPr>
          <w:rFonts w:ascii="Helvetica" w:hAnsi="Helvetica"/>
          <w:i/>
          <w:szCs w:val="24"/>
        </w:rPr>
        <w:t>parasitica</w:t>
      </w:r>
      <w:proofErr w:type="spellEnd"/>
      <w:r w:rsidR="00AF177E" w:rsidRPr="00CB7115">
        <w:rPr>
          <w:rFonts w:ascii="Helvetica" w:hAnsi="Helvetica"/>
          <w:szCs w:val="24"/>
        </w:rPr>
        <w:t xml:space="preserve"> without</w:t>
      </w:r>
      <w:r w:rsidR="009755A2" w:rsidRPr="00CB7115">
        <w:rPr>
          <w:rFonts w:ascii="Helvetica" w:hAnsi="Helvetica"/>
          <w:szCs w:val="24"/>
        </w:rPr>
        <w:t xml:space="preserve"> hypovirus (virulent</w:t>
      </w:r>
      <w:r w:rsidR="00AF177E" w:rsidRPr="00CB7115">
        <w:rPr>
          <w:rFonts w:ascii="Helvetica" w:hAnsi="Helvetica"/>
          <w:szCs w:val="24"/>
        </w:rPr>
        <w:t xml:space="preserve">, V), </w:t>
      </w:r>
      <w:r w:rsidR="009755A2" w:rsidRPr="00CB7115">
        <w:rPr>
          <w:rFonts w:ascii="Helvetica" w:hAnsi="Helvetica"/>
          <w:szCs w:val="24"/>
        </w:rPr>
        <w:t xml:space="preserve">isolates </w:t>
      </w:r>
      <w:r w:rsidR="00AF177E" w:rsidRPr="00CB7115">
        <w:rPr>
          <w:rFonts w:ascii="Helvetica" w:hAnsi="Helvetica"/>
          <w:szCs w:val="24"/>
        </w:rPr>
        <w:t>with</w:t>
      </w:r>
      <w:r w:rsidR="009755A2" w:rsidRPr="00CB7115">
        <w:rPr>
          <w:rFonts w:ascii="Helvetica" w:hAnsi="Helvetica"/>
          <w:szCs w:val="24"/>
        </w:rPr>
        <w:t xml:space="preserve"> hypovirus (HV)</w:t>
      </w:r>
      <w:r w:rsidR="00AF177E" w:rsidRPr="00CB7115">
        <w:rPr>
          <w:rFonts w:ascii="Helvetica" w:hAnsi="Helvetica"/>
          <w:szCs w:val="24"/>
        </w:rPr>
        <w:t>,</w:t>
      </w:r>
      <w:r w:rsidR="009755A2" w:rsidRPr="00CB7115">
        <w:rPr>
          <w:rFonts w:ascii="Helvetica" w:hAnsi="Helvetica"/>
          <w:szCs w:val="24"/>
        </w:rPr>
        <w:t xml:space="preserve"> and fungi that were not </w:t>
      </w:r>
      <w:r w:rsidR="009755A2" w:rsidRPr="00CB7115">
        <w:rPr>
          <w:rFonts w:ascii="Helvetica" w:hAnsi="Helvetica"/>
          <w:i/>
          <w:szCs w:val="24"/>
        </w:rPr>
        <w:t xml:space="preserve">C. </w:t>
      </w:r>
      <w:proofErr w:type="spellStart"/>
      <w:r w:rsidR="009755A2" w:rsidRPr="00CB7115">
        <w:rPr>
          <w:rFonts w:ascii="Helvetica" w:hAnsi="Helvetica"/>
          <w:i/>
          <w:szCs w:val="24"/>
        </w:rPr>
        <w:t>parasitica</w:t>
      </w:r>
      <w:proofErr w:type="spellEnd"/>
      <w:r w:rsidR="00AF177E" w:rsidRPr="00CB7115">
        <w:rPr>
          <w:rFonts w:ascii="Helvetica" w:hAnsi="Helvetica"/>
          <w:szCs w:val="24"/>
        </w:rPr>
        <w:t xml:space="preserve"> (N</w:t>
      </w:r>
      <w:r w:rsidR="009755A2" w:rsidRPr="00CB7115">
        <w:rPr>
          <w:rFonts w:ascii="Helvetica" w:hAnsi="Helvetica"/>
          <w:szCs w:val="24"/>
        </w:rPr>
        <w:t>CP</w:t>
      </w:r>
      <w:ins w:id="5" w:author="WVU" w:date="2016-08-15T13:48:00Z">
        <w:r w:rsidR="00D00775" w:rsidRPr="00CB7115">
          <w:rPr>
            <w:rFonts w:ascii="Helvetica" w:hAnsi="Helvetica"/>
            <w:szCs w:val="24"/>
          </w:rPr>
          <w:t>; Figure 4</w:t>
        </w:r>
      </w:ins>
      <w:r w:rsidR="009755A2" w:rsidRPr="00CB7115">
        <w:rPr>
          <w:rFonts w:ascii="Helvetica" w:hAnsi="Helvetica"/>
          <w:szCs w:val="24"/>
        </w:rPr>
        <w:t>).</w:t>
      </w:r>
      <w:r w:rsidR="00AF7AEC" w:rsidRPr="00CB7115">
        <w:rPr>
          <w:rFonts w:ascii="Helvetica" w:hAnsi="Helvetica"/>
          <w:szCs w:val="24"/>
        </w:rPr>
        <w:t xml:space="preserve">  </w:t>
      </w:r>
      <w:commentRangeStart w:id="6"/>
      <w:r w:rsidR="00AF7AEC" w:rsidRPr="00CB7115">
        <w:rPr>
          <w:rFonts w:ascii="Helvetica" w:hAnsi="Helvetica"/>
          <w:szCs w:val="24"/>
        </w:rPr>
        <w:t>There were significant differences among the years in the proportion of isolates that were classified as V, HV, or NCP (</w:t>
      </w:r>
      <w:r w:rsidR="00AF7AEC" w:rsidRPr="00CB7115">
        <w:rPr>
          <w:rFonts w:ascii="Calibri" w:hAnsi="Calibri" w:cs="Calibri"/>
          <w:szCs w:val="24"/>
        </w:rPr>
        <w:t>Χ</w:t>
      </w:r>
      <w:r w:rsidR="00AF7AEC" w:rsidRPr="00CB7115">
        <w:rPr>
          <w:rFonts w:ascii="Helvetica" w:hAnsi="Helvetica"/>
          <w:szCs w:val="24"/>
          <w:vertAlign w:val="superscript"/>
        </w:rPr>
        <w:t>2</w:t>
      </w:r>
      <w:r w:rsidR="00AF7AEC" w:rsidRPr="00CB7115">
        <w:rPr>
          <w:rFonts w:ascii="Helvetica" w:hAnsi="Helvetica"/>
          <w:szCs w:val="24"/>
        </w:rPr>
        <w:t xml:space="preserve"> = 1106.78, </w:t>
      </w:r>
      <w:proofErr w:type="spellStart"/>
      <w:r w:rsidR="00AF7AEC" w:rsidRPr="00CB7115">
        <w:rPr>
          <w:rFonts w:ascii="Helvetica" w:hAnsi="Helvetica"/>
          <w:szCs w:val="24"/>
        </w:rPr>
        <w:t>df</w:t>
      </w:r>
      <w:proofErr w:type="spellEnd"/>
      <w:r w:rsidR="00AF7AEC" w:rsidRPr="00CB7115">
        <w:rPr>
          <w:rFonts w:ascii="Helvetica" w:hAnsi="Helvetica"/>
          <w:szCs w:val="24"/>
        </w:rPr>
        <w:t xml:space="preserve"> = 8, P &lt; 0.0001) with V isolates decreasing and HV isolates increasing over time.</w:t>
      </w:r>
      <w:commentRangeEnd w:id="6"/>
      <w:ins w:id="7" w:author="WVU" w:date="2016-08-15T13:48:00Z">
        <w:r w:rsidR="00F1023C" w:rsidRPr="00CB7115">
          <w:rPr>
            <w:rStyle w:val="CommentReference"/>
            <w:rFonts w:ascii="Helvetica" w:hAnsi="Helvetica"/>
            <w:sz w:val="24"/>
            <w:szCs w:val="24"/>
          </w:rPr>
          <w:commentReference w:id="6"/>
        </w:r>
        <w:r w:rsidR="00AF7AEC" w:rsidRPr="00CB7115">
          <w:rPr>
            <w:rFonts w:ascii="Helvetica" w:hAnsi="Helvetica"/>
            <w:szCs w:val="24"/>
          </w:rPr>
          <w:t xml:space="preserve"> There was a </w:t>
        </w:r>
        <w:r w:rsidR="00D00775" w:rsidRPr="00CB7115">
          <w:rPr>
            <w:rFonts w:ascii="Helvetica" w:hAnsi="Helvetica"/>
            <w:szCs w:val="24"/>
          </w:rPr>
          <w:t>significantly</w:t>
        </w:r>
      </w:ins>
      <w:del w:id="8" w:author="WVU" w:date="2016-08-15T13:48:00Z">
        <w:r w:rsidR="00AF7AEC" w:rsidRPr="00CB7115">
          <w:rPr>
            <w:rFonts w:ascii="Helvetica" w:hAnsi="Helvetica"/>
            <w:szCs w:val="24"/>
          </w:rPr>
          <w:delText xml:space="preserve">  </w:delText>
        </w:r>
        <w:r w:rsidR="00831932" w:rsidRPr="00CB7115">
          <w:rPr>
            <w:rFonts w:ascii="Helvetica" w:hAnsi="Helvetica"/>
            <w:szCs w:val="24"/>
          </w:rPr>
          <w:delText>The proportion of V, HV, and NCP isolates found in cankers on treated versus non-treated trees differed significantly (</w:delText>
        </w:r>
        <w:r w:rsidR="00831932" w:rsidRPr="00CB7115">
          <w:rPr>
            <w:rFonts w:ascii="Calibri" w:hAnsi="Calibri" w:cs="Calibri"/>
            <w:szCs w:val="24"/>
          </w:rPr>
          <w:delText>Χ</w:delText>
        </w:r>
        <w:r w:rsidR="00831932" w:rsidRPr="00CB7115">
          <w:rPr>
            <w:rFonts w:ascii="Helvetica" w:hAnsi="Helvetica"/>
            <w:szCs w:val="24"/>
            <w:vertAlign w:val="superscript"/>
          </w:rPr>
          <w:delText>2</w:delText>
        </w:r>
        <w:r w:rsidR="00831932" w:rsidRPr="00CB7115">
          <w:rPr>
            <w:rFonts w:ascii="Helvetica" w:hAnsi="Helvetica"/>
            <w:szCs w:val="24"/>
          </w:rPr>
          <w:delText xml:space="preserve"> = 1039.80, df = 2, P &lt; 0.0001).  </w:delText>
        </w:r>
        <w:r w:rsidR="00AF7AEC" w:rsidRPr="00CB7115">
          <w:rPr>
            <w:rFonts w:ascii="Helvetica" w:hAnsi="Helvetica"/>
            <w:szCs w:val="24"/>
          </w:rPr>
          <w:delText>There was a</w:delText>
        </w:r>
      </w:del>
      <w:r w:rsidR="00AF7AEC" w:rsidRPr="00CB7115">
        <w:rPr>
          <w:rFonts w:ascii="Helvetica" w:hAnsi="Helvetica"/>
          <w:szCs w:val="24"/>
        </w:rPr>
        <w:t xml:space="preserve"> greater proportion of HV </w:t>
      </w:r>
      <w:r w:rsidR="00831932" w:rsidRPr="00CB7115">
        <w:rPr>
          <w:rFonts w:ascii="Helvetica" w:hAnsi="Helvetica"/>
          <w:szCs w:val="24"/>
        </w:rPr>
        <w:t xml:space="preserve">and NCP </w:t>
      </w:r>
      <w:r w:rsidR="00AF7AEC" w:rsidRPr="00CB7115">
        <w:rPr>
          <w:rFonts w:ascii="Helvetica" w:hAnsi="Helvetica"/>
          <w:szCs w:val="24"/>
        </w:rPr>
        <w:t xml:space="preserve">isolates found in cankers on treated trees than </w:t>
      </w:r>
      <w:r w:rsidR="00831932" w:rsidRPr="00CB7115">
        <w:rPr>
          <w:rFonts w:ascii="Helvetica" w:hAnsi="Helvetica"/>
          <w:szCs w:val="24"/>
        </w:rPr>
        <w:t>on</w:t>
      </w:r>
      <w:r w:rsidR="00AF7AEC" w:rsidRPr="00CB7115">
        <w:rPr>
          <w:rFonts w:ascii="Helvetica" w:hAnsi="Helvetica"/>
          <w:szCs w:val="24"/>
        </w:rPr>
        <w:t xml:space="preserve"> non-treated </w:t>
      </w:r>
      <w:r w:rsidR="00831932" w:rsidRPr="00CB7115">
        <w:rPr>
          <w:rFonts w:ascii="Helvetica" w:hAnsi="Helvetica"/>
          <w:szCs w:val="24"/>
        </w:rPr>
        <w:t>trees</w:t>
      </w:r>
      <w:ins w:id="9" w:author="WVU" w:date="2016-08-15T13:48:00Z">
        <w:r w:rsidR="00D00775" w:rsidRPr="00CB7115">
          <w:rPr>
            <w:rFonts w:ascii="Helvetica" w:hAnsi="Helvetica"/>
            <w:szCs w:val="24"/>
          </w:rPr>
          <w:t xml:space="preserve"> (</w:t>
        </w:r>
        <w:r w:rsidR="00D00775" w:rsidRPr="00CB7115">
          <w:rPr>
            <w:rFonts w:ascii="Calibri" w:hAnsi="Calibri" w:cs="Calibri"/>
            <w:szCs w:val="24"/>
          </w:rPr>
          <w:t>Χ</w:t>
        </w:r>
        <w:r w:rsidR="00D00775" w:rsidRPr="00CB7115">
          <w:rPr>
            <w:rFonts w:ascii="Helvetica" w:hAnsi="Helvetica"/>
            <w:szCs w:val="24"/>
            <w:vertAlign w:val="superscript"/>
          </w:rPr>
          <w:t>2</w:t>
        </w:r>
        <w:r w:rsidR="00D00775" w:rsidRPr="00CB7115">
          <w:rPr>
            <w:rFonts w:ascii="Helvetica" w:hAnsi="Helvetica"/>
            <w:szCs w:val="24"/>
          </w:rPr>
          <w:t xml:space="preserve"> = 1039.80, </w:t>
        </w:r>
        <w:proofErr w:type="spellStart"/>
        <w:r w:rsidR="00D00775" w:rsidRPr="00CB7115">
          <w:rPr>
            <w:rFonts w:ascii="Helvetica" w:hAnsi="Helvetica"/>
            <w:szCs w:val="24"/>
          </w:rPr>
          <w:t>df</w:t>
        </w:r>
        <w:proofErr w:type="spellEnd"/>
        <w:r w:rsidR="00D00775" w:rsidRPr="00CB7115">
          <w:rPr>
            <w:rFonts w:ascii="Helvetica" w:hAnsi="Helvetica"/>
            <w:szCs w:val="24"/>
          </w:rPr>
          <w:t xml:space="preserve"> = 2, P &lt; 0.0001)</w:t>
        </w:r>
        <w:r w:rsidR="00831932" w:rsidRPr="00CB7115">
          <w:rPr>
            <w:rFonts w:ascii="Helvetica" w:hAnsi="Helvetica"/>
            <w:szCs w:val="24"/>
          </w:rPr>
          <w:t>;</w:t>
        </w:r>
      </w:ins>
      <w:del w:id="10" w:author="WVU" w:date="2016-08-15T13:48:00Z">
        <w:r w:rsidR="00831932" w:rsidRPr="00CB7115">
          <w:rPr>
            <w:rFonts w:ascii="Helvetica" w:hAnsi="Helvetica"/>
            <w:szCs w:val="24"/>
          </w:rPr>
          <w:delText>;</w:delText>
        </w:r>
      </w:del>
      <w:r w:rsidR="00831932" w:rsidRPr="00CB7115">
        <w:rPr>
          <w:rFonts w:ascii="Helvetica" w:hAnsi="Helvetica"/>
          <w:szCs w:val="24"/>
        </w:rPr>
        <w:t xml:space="preserve"> the proportion of V isolates from cankers on non-treated trees was </w:t>
      </w:r>
      <w:ins w:id="11" w:author="WVU" w:date="2016-08-15T13:48:00Z">
        <w:r w:rsidR="005733BE" w:rsidRPr="00CB7115">
          <w:rPr>
            <w:rFonts w:ascii="Helvetica" w:hAnsi="Helvetica"/>
            <w:szCs w:val="24"/>
          </w:rPr>
          <w:t>more than triple</w:t>
        </w:r>
      </w:ins>
      <w:del w:id="12" w:author="WVU" w:date="2016-08-15T13:48:00Z">
        <w:r w:rsidR="00831932" w:rsidRPr="00CB7115">
          <w:rPr>
            <w:rFonts w:ascii="Helvetica" w:hAnsi="Helvetica"/>
            <w:szCs w:val="24"/>
          </w:rPr>
          <w:delText>almost double</w:delText>
        </w:r>
      </w:del>
      <w:r w:rsidR="00831932" w:rsidRPr="00CB7115">
        <w:rPr>
          <w:rFonts w:ascii="Helvetica" w:hAnsi="Helvetica"/>
          <w:szCs w:val="24"/>
        </w:rPr>
        <w:t xml:space="preserve"> the proportion found from cankers on treated trees (0.55 and 0.</w:t>
      </w:r>
      <w:ins w:id="13" w:author="WVU" w:date="2016-08-15T13:48:00Z">
        <w:r w:rsidR="005733BE" w:rsidRPr="00CB7115">
          <w:rPr>
            <w:rFonts w:ascii="Helvetica" w:hAnsi="Helvetica"/>
            <w:szCs w:val="24"/>
          </w:rPr>
          <w:t>15</w:t>
        </w:r>
      </w:ins>
      <w:del w:id="14" w:author="WVU" w:date="2016-08-15T13:48:00Z">
        <w:r w:rsidR="00831932" w:rsidRPr="00CB7115">
          <w:rPr>
            <w:rFonts w:ascii="Helvetica" w:hAnsi="Helvetica"/>
            <w:szCs w:val="24"/>
          </w:rPr>
          <w:delText>28</w:delText>
        </w:r>
      </w:del>
      <w:r w:rsidR="00831932" w:rsidRPr="00CB7115">
        <w:rPr>
          <w:rFonts w:ascii="Helvetica" w:hAnsi="Helvetica"/>
          <w:szCs w:val="24"/>
        </w:rPr>
        <w:t>, respectively</w:t>
      </w:r>
      <w:ins w:id="15" w:author="WVU" w:date="2016-08-15T13:48:00Z">
        <w:r w:rsidR="00831932" w:rsidRPr="00CB7115">
          <w:rPr>
            <w:rFonts w:ascii="Helvetica" w:hAnsi="Helvetica"/>
            <w:szCs w:val="24"/>
          </w:rPr>
          <w:t>)</w:t>
        </w:r>
        <w:r w:rsidR="005733BE" w:rsidRPr="00CB7115">
          <w:rPr>
            <w:rFonts w:ascii="Helvetica" w:hAnsi="Helvetica"/>
            <w:szCs w:val="24"/>
          </w:rPr>
          <w:t xml:space="preserve"> (Table 3</w:t>
        </w:r>
      </w:ins>
      <w:r w:rsidR="00831932" w:rsidRPr="00CB7115">
        <w:rPr>
          <w:rFonts w:ascii="Helvetica" w:hAnsi="Helvetica"/>
          <w:szCs w:val="24"/>
        </w:rPr>
        <w:t xml:space="preserve">).  </w:t>
      </w:r>
    </w:p>
    <w:p w14:paraId="539881FF" w14:textId="668BEFA2" w:rsidR="00A31E30" w:rsidRPr="00CB7115" w:rsidRDefault="00217208" w:rsidP="006F5FEB">
      <w:pPr>
        <w:spacing w:line="480" w:lineRule="auto"/>
        <w:ind w:firstLine="720"/>
        <w:rPr>
          <w:rFonts w:ascii="Helvetica" w:hAnsi="Helvetica"/>
          <w:szCs w:val="24"/>
        </w:rPr>
      </w:pPr>
      <w:ins w:id="16" w:author="WVU" w:date="2016-08-15T13:48:00Z">
        <w:r w:rsidRPr="00CB7115">
          <w:rPr>
            <w:rFonts w:ascii="Helvetica" w:hAnsi="Helvetica"/>
            <w:szCs w:val="24"/>
          </w:rPr>
          <w:t>Fungal components of</w:t>
        </w:r>
        <w:r w:rsidR="00885FE2" w:rsidRPr="00CB7115">
          <w:rPr>
            <w:rFonts w:ascii="Helvetica" w:hAnsi="Helvetica"/>
            <w:szCs w:val="24"/>
          </w:rPr>
          <w:t xml:space="preserve"> </w:t>
        </w:r>
      </w:ins>
      <w:commentRangeStart w:id="17"/>
      <w:del w:id="18" w:author="WVU" w:date="2016-08-15T13:48:00Z">
        <w:r w:rsidR="00831932" w:rsidRPr="00CB7115">
          <w:rPr>
            <w:rFonts w:ascii="Helvetica" w:hAnsi="Helvetica"/>
            <w:szCs w:val="24"/>
          </w:rPr>
          <w:delText xml:space="preserve">Similar trends were found when </w:delText>
        </w:r>
      </w:del>
      <w:r w:rsidR="00831932" w:rsidRPr="00CB7115">
        <w:rPr>
          <w:rFonts w:ascii="Helvetica" w:hAnsi="Helvetica"/>
          <w:szCs w:val="24"/>
        </w:rPr>
        <w:t xml:space="preserve">individual cankers </w:t>
      </w:r>
      <w:ins w:id="19" w:author="WVU" w:date="2016-08-15T13:48:00Z">
        <w:r w:rsidR="00D00775" w:rsidRPr="00CB7115">
          <w:rPr>
            <w:rFonts w:ascii="Helvetica" w:hAnsi="Helvetica"/>
            <w:szCs w:val="24"/>
          </w:rPr>
          <w:t>changed</w:t>
        </w:r>
      </w:ins>
      <w:del w:id="20" w:author="WVU" w:date="2016-08-15T13:48:00Z">
        <w:r w:rsidR="00831932" w:rsidRPr="00CB7115">
          <w:rPr>
            <w:rFonts w:ascii="Helvetica" w:hAnsi="Helvetica"/>
            <w:szCs w:val="24"/>
          </w:rPr>
          <w:delText>were followed</w:delText>
        </w:r>
      </w:del>
      <w:r w:rsidR="00831932" w:rsidRPr="00CB7115">
        <w:rPr>
          <w:rFonts w:ascii="Helvetica" w:hAnsi="Helvetica"/>
          <w:szCs w:val="24"/>
        </w:rPr>
        <w:t xml:space="preserve"> over time </w:t>
      </w:r>
      <w:ins w:id="21" w:author="WVU" w:date="2016-08-15T13:48:00Z">
        <w:r w:rsidRPr="00CB7115">
          <w:rPr>
            <w:rFonts w:ascii="Helvetica" w:hAnsi="Helvetica"/>
            <w:szCs w:val="24"/>
          </w:rPr>
          <w:t xml:space="preserve"> for new cankers found in 2001 </w:t>
        </w:r>
      </w:ins>
      <w:r w:rsidR="00831932" w:rsidRPr="00CB7115">
        <w:rPr>
          <w:rFonts w:ascii="Helvetica" w:hAnsi="Helvetica"/>
          <w:szCs w:val="24"/>
        </w:rPr>
        <w:t xml:space="preserve">(Table 4). </w:t>
      </w:r>
      <w:r w:rsidR="00831932" w:rsidRPr="00CB7115">
        <w:rPr>
          <w:rStyle w:val="CommentReference"/>
          <w:rFonts w:ascii="Helvetica" w:hAnsi="Helvetica"/>
          <w:sz w:val="24"/>
          <w:szCs w:val="24"/>
          <w:rPrChange w:id="22" w:author="WVU" w:date="2016-08-15T13:48:00Z">
            <w:rPr>
              <w:rFonts w:ascii="Times New Roman" w:hAnsi="Times New Roman"/>
              <w:szCs w:val="24"/>
            </w:rPr>
          </w:rPrChange>
        </w:rPr>
        <w:t xml:space="preserve"> </w:t>
      </w:r>
      <w:commentRangeEnd w:id="17"/>
      <w:ins w:id="23" w:author="WVU" w:date="2016-08-15T13:48:00Z">
        <w:r w:rsidR="00D00775" w:rsidRPr="00CB7115">
          <w:rPr>
            <w:rStyle w:val="CommentReference"/>
            <w:rFonts w:ascii="Helvetica" w:hAnsi="Helvetica"/>
            <w:sz w:val="24"/>
            <w:szCs w:val="24"/>
          </w:rPr>
          <w:t xml:space="preserve">  </w:t>
        </w:r>
        <w:r w:rsidRPr="00CB7115">
          <w:rPr>
            <w:rStyle w:val="CommentReference"/>
            <w:rFonts w:ascii="Helvetica" w:hAnsi="Helvetica"/>
            <w:sz w:val="24"/>
            <w:szCs w:val="24"/>
          </w:rPr>
          <w:t>The 271</w:t>
        </w:r>
      </w:ins>
      <w:del w:id="24" w:author="WVU" w:date="2016-08-15T13:48:00Z">
        <w:r w:rsidR="00B87358" w:rsidRPr="00CB7115">
          <w:rPr>
            <w:rStyle w:val="CommentReference"/>
            <w:rFonts w:ascii="Helvetica" w:hAnsi="Helvetica"/>
            <w:sz w:val="24"/>
            <w:szCs w:val="24"/>
          </w:rPr>
          <w:commentReference w:id="17"/>
        </w:r>
        <w:r w:rsidR="00A31E30" w:rsidRPr="00CB7115">
          <w:rPr>
            <w:rFonts w:ascii="Helvetica" w:hAnsi="Helvetica"/>
            <w:szCs w:val="24"/>
          </w:rPr>
          <w:delText>In 2001, most new non-treated</w:delText>
        </w:r>
      </w:del>
      <w:r w:rsidR="00A31E30" w:rsidRPr="00CB7115">
        <w:rPr>
          <w:rStyle w:val="CommentReference"/>
          <w:rFonts w:ascii="Helvetica" w:hAnsi="Helvetica"/>
          <w:sz w:val="24"/>
          <w:szCs w:val="24"/>
          <w:rPrChange w:id="25" w:author="WVU" w:date="2016-08-15T13:48:00Z">
            <w:rPr>
              <w:rFonts w:ascii="Times New Roman" w:hAnsi="Times New Roman"/>
              <w:szCs w:val="24"/>
            </w:rPr>
          </w:rPrChange>
        </w:rPr>
        <w:t xml:space="preserve"> cankers </w:t>
      </w:r>
      <w:ins w:id="26" w:author="WVU" w:date="2016-08-15T13:48:00Z">
        <w:r w:rsidRPr="00CB7115">
          <w:rPr>
            <w:rStyle w:val="CommentReference"/>
            <w:rFonts w:ascii="Helvetica" w:hAnsi="Helvetica"/>
            <w:sz w:val="24"/>
            <w:szCs w:val="24"/>
          </w:rPr>
          <w:t xml:space="preserve">initially detected in 2001 </w:t>
        </w:r>
      </w:ins>
      <w:r w:rsidR="00A31E30" w:rsidRPr="00CB7115">
        <w:rPr>
          <w:rStyle w:val="CommentReference"/>
          <w:rFonts w:ascii="Helvetica" w:hAnsi="Helvetica"/>
          <w:sz w:val="24"/>
          <w:szCs w:val="24"/>
          <w:rPrChange w:id="27" w:author="WVU" w:date="2016-08-15T13:48:00Z">
            <w:rPr>
              <w:rFonts w:ascii="Times New Roman" w:hAnsi="Times New Roman"/>
              <w:szCs w:val="24"/>
            </w:rPr>
          </w:rPrChange>
        </w:rPr>
        <w:t xml:space="preserve">were dominated by </w:t>
      </w:r>
      <w:r w:rsidR="00A31E30" w:rsidRPr="00CB7115">
        <w:rPr>
          <w:rFonts w:ascii="Helvetica" w:hAnsi="Helvetica"/>
          <w:i/>
          <w:szCs w:val="24"/>
        </w:rPr>
        <w:t xml:space="preserve">C. </w:t>
      </w:r>
      <w:proofErr w:type="spellStart"/>
      <w:r w:rsidR="00A31E30" w:rsidRPr="00CB7115">
        <w:rPr>
          <w:rFonts w:ascii="Helvetica" w:hAnsi="Helvetica"/>
          <w:i/>
          <w:szCs w:val="24"/>
        </w:rPr>
        <w:t>parasitica</w:t>
      </w:r>
      <w:proofErr w:type="spellEnd"/>
      <w:r w:rsidR="00A31E30" w:rsidRPr="00CB7115">
        <w:rPr>
          <w:rFonts w:ascii="Helvetica" w:hAnsi="Helvetica"/>
          <w:szCs w:val="24"/>
        </w:rPr>
        <w:t xml:space="preserve"> isolates without hypovirus (</w:t>
      </w:r>
      <w:ins w:id="28" w:author="WVU" w:date="2016-08-15T13:48:00Z">
        <w:r w:rsidR="00240C54" w:rsidRPr="00CB7115">
          <w:rPr>
            <w:rFonts w:ascii="Helvetica" w:hAnsi="Helvetica"/>
            <w:szCs w:val="24"/>
          </w:rPr>
          <w:t xml:space="preserve">78%) </w:t>
        </w:r>
        <w:r w:rsidR="00A31E30" w:rsidRPr="00CB7115">
          <w:rPr>
            <w:rFonts w:ascii="Helvetica" w:hAnsi="Helvetica"/>
            <w:szCs w:val="24"/>
          </w:rPr>
          <w:t xml:space="preserve"> (</w:t>
        </w:r>
      </w:ins>
      <w:r w:rsidR="00AF177E" w:rsidRPr="00CB7115">
        <w:rPr>
          <w:rFonts w:ascii="Helvetica" w:hAnsi="Helvetica"/>
          <w:szCs w:val="24"/>
        </w:rPr>
        <w:t xml:space="preserve">Table </w:t>
      </w:r>
      <w:r w:rsidR="00A31E30" w:rsidRPr="00CB7115">
        <w:rPr>
          <w:rFonts w:ascii="Helvetica" w:hAnsi="Helvetica"/>
          <w:szCs w:val="24"/>
        </w:rPr>
        <w:t xml:space="preserve">4).  Over </w:t>
      </w:r>
      <w:del w:id="29" w:author="WVU" w:date="2016-08-15T13:48:00Z">
        <w:r w:rsidR="00A31E30" w:rsidRPr="00CB7115">
          <w:rPr>
            <w:rFonts w:ascii="Helvetica" w:hAnsi="Helvetica"/>
            <w:szCs w:val="24"/>
          </w:rPr>
          <w:delText xml:space="preserve">time, </w:delText>
        </w:r>
      </w:del>
      <w:r w:rsidR="00A31E30" w:rsidRPr="00CB7115">
        <w:rPr>
          <w:rFonts w:ascii="Helvetica" w:hAnsi="Helvetica"/>
          <w:szCs w:val="24"/>
        </w:rPr>
        <w:t xml:space="preserve">the </w:t>
      </w:r>
      <w:ins w:id="30" w:author="WVU" w:date="2016-08-15T13:48:00Z">
        <w:r w:rsidRPr="00CB7115">
          <w:rPr>
            <w:rFonts w:ascii="Helvetica" w:hAnsi="Helvetica"/>
            <w:szCs w:val="24"/>
          </w:rPr>
          <w:t>period of 2001-2014</w:t>
        </w:r>
        <w:r w:rsidR="00A31E30" w:rsidRPr="00CB7115">
          <w:rPr>
            <w:rFonts w:ascii="Helvetica" w:hAnsi="Helvetica"/>
            <w:szCs w:val="24"/>
          </w:rPr>
          <w:t xml:space="preserve">, the </w:t>
        </w:r>
        <w:r w:rsidR="00885FE2" w:rsidRPr="00CB7115">
          <w:rPr>
            <w:rFonts w:ascii="Helvetica" w:hAnsi="Helvetica"/>
            <w:szCs w:val="24"/>
          </w:rPr>
          <w:t xml:space="preserve">fungal </w:t>
        </w:r>
      </w:ins>
      <w:r w:rsidR="00A31E30" w:rsidRPr="00CB7115">
        <w:rPr>
          <w:rFonts w:ascii="Helvetica" w:hAnsi="Helvetica"/>
          <w:szCs w:val="24"/>
        </w:rPr>
        <w:t>components of the</w:t>
      </w:r>
      <w:ins w:id="31" w:author="WVU" w:date="2016-08-15T13:48:00Z">
        <w:r w:rsidRPr="00CB7115">
          <w:rPr>
            <w:rFonts w:ascii="Helvetica" w:hAnsi="Helvetica"/>
            <w:szCs w:val="24"/>
          </w:rPr>
          <w:t>se</w:t>
        </w:r>
      </w:ins>
      <w:r w:rsidR="00A31E30" w:rsidRPr="00CB7115">
        <w:rPr>
          <w:rFonts w:ascii="Helvetica" w:hAnsi="Helvetica"/>
          <w:szCs w:val="24"/>
        </w:rPr>
        <w:t xml:space="preserve"> cankers changed: the number of virulent isolates decreased </w:t>
      </w:r>
      <w:ins w:id="32" w:author="WVU" w:date="2016-08-15T13:48:00Z">
        <w:r w:rsidR="00C02FF2" w:rsidRPr="00CB7115">
          <w:rPr>
            <w:rFonts w:ascii="Helvetica" w:hAnsi="Helvetica"/>
            <w:szCs w:val="24"/>
          </w:rPr>
          <w:t>(from 78% to 28%);</w:t>
        </w:r>
      </w:ins>
      <w:del w:id="33" w:author="WVU" w:date="2016-08-15T13:48:00Z">
        <w:r w:rsidR="00A31E30" w:rsidRPr="00CB7115">
          <w:rPr>
            <w:rFonts w:ascii="Helvetica" w:hAnsi="Helvetica"/>
            <w:szCs w:val="24"/>
          </w:rPr>
          <w:delText>rapidly;</w:delText>
        </w:r>
      </w:del>
      <w:r w:rsidR="00A31E30" w:rsidRPr="00CB7115">
        <w:rPr>
          <w:rFonts w:ascii="Helvetica" w:hAnsi="Helvetica"/>
          <w:szCs w:val="24"/>
        </w:rPr>
        <w:t xml:space="preserve"> the hypovirus-containing isolates increased</w:t>
      </w:r>
      <w:ins w:id="34" w:author="WVU" w:date="2016-08-15T13:48:00Z">
        <w:r w:rsidRPr="00CB7115">
          <w:rPr>
            <w:rFonts w:ascii="Helvetica" w:hAnsi="Helvetica"/>
            <w:szCs w:val="24"/>
          </w:rPr>
          <w:t xml:space="preserve"> (6%-36%) </w:t>
        </w:r>
      </w:ins>
      <w:del w:id="35" w:author="WVU" w:date="2016-08-15T13:48:00Z">
        <w:r w:rsidR="00A31E30" w:rsidRPr="00CB7115">
          <w:rPr>
            <w:rFonts w:ascii="Helvetica" w:hAnsi="Helvetica"/>
            <w:szCs w:val="24"/>
          </w:rPr>
          <w:delText>;</w:delText>
        </w:r>
      </w:del>
      <w:r w:rsidR="00A31E30" w:rsidRPr="00CB7115">
        <w:rPr>
          <w:rFonts w:ascii="Helvetica" w:hAnsi="Helvetica"/>
          <w:szCs w:val="24"/>
        </w:rPr>
        <w:t xml:space="preserve"> </w:t>
      </w:r>
      <w:r w:rsidR="00A31E30" w:rsidRPr="00CB7115">
        <w:rPr>
          <w:rFonts w:ascii="Helvetica" w:hAnsi="Helvetica"/>
          <w:szCs w:val="24"/>
        </w:rPr>
        <w:lastRenderedPageBreak/>
        <w:t>and the number of samples with secondary fungal colonizers increased</w:t>
      </w:r>
      <w:ins w:id="36" w:author="WVU" w:date="2016-08-15T13:48:00Z">
        <w:r w:rsidRPr="00CB7115">
          <w:rPr>
            <w:rFonts w:ascii="Helvetica" w:hAnsi="Helvetica"/>
            <w:szCs w:val="24"/>
          </w:rPr>
          <w:t xml:space="preserve"> (16%-36%)</w:t>
        </w:r>
        <w:r w:rsidR="00A31E30" w:rsidRPr="00CB7115">
          <w:rPr>
            <w:rFonts w:ascii="Helvetica" w:hAnsi="Helvetica"/>
            <w:szCs w:val="24"/>
          </w:rPr>
          <w:t>.</w:t>
        </w:r>
      </w:ins>
      <w:del w:id="37" w:author="WVU" w:date="2016-08-15T13:48:00Z">
        <w:r w:rsidR="00A31E30" w:rsidRPr="00CB7115">
          <w:rPr>
            <w:rFonts w:ascii="Helvetica" w:hAnsi="Helvetica"/>
            <w:szCs w:val="24"/>
          </w:rPr>
          <w:delText>.</w:delText>
        </w:r>
      </w:del>
      <w:r w:rsidR="00A31E30" w:rsidRPr="00CB7115">
        <w:rPr>
          <w:rFonts w:ascii="Helvetica" w:hAnsi="Helvetica"/>
          <w:szCs w:val="24"/>
        </w:rPr>
        <w:t xml:space="preserve">  For </w:t>
      </w:r>
      <w:del w:id="38" w:author="WVU" w:date="2016-08-15T13:48:00Z">
        <w:r w:rsidR="00A31E30" w:rsidRPr="00CB7115">
          <w:rPr>
            <w:rFonts w:ascii="Helvetica" w:hAnsi="Helvetica"/>
            <w:szCs w:val="24"/>
          </w:rPr>
          <w:delText xml:space="preserve">new </w:delText>
        </w:r>
      </w:del>
      <w:r w:rsidR="00A31E30" w:rsidRPr="00CB7115">
        <w:rPr>
          <w:rFonts w:ascii="Helvetica" w:hAnsi="Helvetica"/>
          <w:szCs w:val="24"/>
        </w:rPr>
        <w:t xml:space="preserve">cankers </w:t>
      </w:r>
      <w:ins w:id="39" w:author="WVU" w:date="2016-08-15T13:48:00Z">
        <w:r w:rsidRPr="00CB7115">
          <w:rPr>
            <w:rFonts w:ascii="Helvetica" w:hAnsi="Helvetica"/>
            <w:szCs w:val="24"/>
          </w:rPr>
          <w:t>previously</w:t>
        </w:r>
      </w:ins>
      <w:del w:id="40" w:author="WVU" w:date="2016-08-15T13:48:00Z">
        <w:r w:rsidR="00A31E30" w:rsidRPr="00CB7115">
          <w:rPr>
            <w:rFonts w:ascii="Helvetica" w:hAnsi="Helvetica"/>
            <w:szCs w:val="24"/>
          </w:rPr>
          <w:delText>on</w:delText>
        </w:r>
      </w:del>
      <w:r w:rsidR="00A31E30" w:rsidRPr="00CB7115">
        <w:rPr>
          <w:rFonts w:ascii="Helvetica" w:hAnsi="Helvetica"/>
          <w:szCs w:val="24"/>
        </w:rPr>
        <w:t xml:space="preserve"> treated </w:t>
      </w:r>
      <w:ins w:id="41" w:author="WVU" w:date="2016-08-15T13:48:00Z">
        <w:r w:rsidRPr="00CB7115">
          <w:rPr>
            <w:rFonts w:ascii="Helvetica" w:hAnsi="Helvetica"/>
            <w:szCs w:val="24"/>
          </w:rPr>
          <w:t>(1992-2000), components of cankers were similar over</w:t>
        </w:r>
      </w:ins>
      <w:del w:id="42" w:author="WVU" w:date="2016-08-15T13:48:00Z">
        <w:r w:rsidR="00A31E30" w:rsidRPr="00CB7115">
          <w:rPr>
            <w:rFonts w:ascii="Helvetica" w:hAnsi="Helvetica"/>
            <w:szCs w:val="24"/>
          </w:rPr>
          <w:delText>trees,</w:delText>
        </w:r>
      </w:del>
      <w:r w:rsidR="00A31E30" w:rsidRPr="00CB7115">
        <w:rPr>
          <w:rFonts w:ascii="Helvetica" w:hAnsi="Helvetica"/>
          <w:szCs w:val="24"/>
        </w:rPr>
        <w:t xml:space="preserve"> the </w:t>
      </w:r>
      <w:ins w:id="43" w:author="WVU" w:date="2016-08-15T13:48:00Z">
        <w:r w:rsidRPr="00CB7115">
          <w:rPr>
            <w:rFonts w:ascii="Helvetica" w:hAnsi="Helvetica"/>
            <w:szCs w:val="24"/>
          </w:rPr>
          <w:t>course of 2001-2014; each</w:t>
        </w:r>
      </w:ins>
      <w:del w:id="44" w:author="WVU" w:date="2016-08-15T13:48:00Z">
        <w:r w:rsidR="00A31E30" w:rsidRPr="00CB7115">
          <w:rPr>
            <w:rFonts w:ascii="Helvetica" w:hAnsi="Helvetica"/>
            <w:szCs w:val="24"/>
          </w:rPr>
          <w:delText>hypovirus</w:delText>
        </w:r>
      </w:del>
      <w:r w:rsidR="00A31E30" w:rsidRPr="00CB7115">
        <w:rPr>
          <w:rFonts w:ascii="Helvetica" w:hAnsi="Helvetica"/>
          <w:szCs w:val="24"/>
        </w:rPr>
        <w:t xml:space="preserve"> component </w:t>
      </w:r>
      <w:ins w:id="45" w:author="WVU" w:date="2016-08-15T13:48:00Z">
        <w:r w:rsidRPr="00CB7115">
          <w:rPr>
            <w:rFonts w:ascii="Helvetica" w:hAnsi="Helvetica"/>
            <w:szCs w:val="24"/>
          </w:rPr>
          <w:t xml:space="preserve">(virulent and </w:t>
        </w:r>
        <w:proofErr w:type="spellStart"/>
        <w:r w:rsidRPr="00CB7115">
          <w:rPr>
            <w:rFonts w:ascii="Helvetica" w:hAnsi="Helvetica"/>
            <w:szCs w:val="24"/>
          </w:rPr>
          <w:t>hypovirulent</w:t>
        </w:r>
      </w:ins>
      <w:proofErr w:type="spellEnd"/>
      <w:del w:id="46" w:author="WVU" w:date="2016-08-15T13:48:00Z">
        <w:r w:rsidR="00A31E30" w:rsidRPr="00CB7115">
          <w:rPr>
            <w:rFonts w:ascii="Helvetica" w:hAnsi="Helvetica"/>
            <w:szCs w:val="24"/>
          </w:rPr>
          <w:delText xml:space="preserve">remained </w:delText>
        </w:r>
        <w:r w:rsidR="009755A2" w:rsidRPr="00CB7115">
          <w:rPr>
            <w:rFonts w:ascii="Helvetica" w:hAnsi="Helvetica"/>
            <w:szCs w:val="24"/>
          </w:rPr>
          <w:delText xml:space="preserve">fairly </w:delText>
        </w:r>
        <w:r w:rsidR="00A31E30" w:rsidRPr="00CB7115">
          <w:rPr>
            <w:rFonts w:ascii="Helvetica" w:hAnsi="Helvetica"/>
            <w:szCs w:val="24"/>
          </w:rPr>
          <w:delText>constant from 2001 to 2011 while the non</w:delText>
        </w:r>
      </w:del>
      <w:r w:rsidR="00A31E30" w:rsidRPr="00CB7115">
        <w:rPr>
          <w:rFonts w:ascii="Helvetica" w:hAnsi="Helvetica"/>
          <w:szCs w:val="24"/>
        </w:rPr>
        <w:t xml:space="preserve"> </w:t>
      </w:r>
      <w:r w:rsidR="00A31E30" w:rsidRPr="00CB7115">
        <w:rPr>
          <w:rFonts w:ascii="Helvetica" w:hAnsi="Helvetica"/>
          <w:i/>
          <w:szCs w:val="24"/>
        </w:rPr>
        <w:t xml:space="preserve">C. </w:t>
      </w:r>
      <w:proofErr w:type="spellStart"/>
      <w:r w:rsidR="00A31E30" w:rsidRPr="00CB7115">
        <w:rPr>
          <w:rFonts w:ascii="Helvetica" w:hAnsi="Helvetica"/>
          <w:i/>
          <w:szCs w:val="24"/>
        </w:rPr>
        <w:t>parasitica</w:t>
      </w:r>
      <w:proofErr w:type="spellEnd"/>
      <w:r w:rsidR="00A31E30" w:rsidRPr="00CB7115">
        <w:rPr>
          <w:rFonts w:ascii="Helvetica" w:hAnsi="Helvetica"/>
          <w:szCs w:val="24"/>
        </w:rPr>
        <w:t xml:space="preserve"> </w:t>
      </w:r>
      <w:ins w:id="47" w:author="WVU" w:date="2016-08-15T13:48:00Z">
        <w:r w:rsidRPr="00CB7115">
          <w:rPr>
            <w:rFonts w:ascii="Helvetica" w:hAnsi="Helvetica"/>
            <w:szCs w:val="24"/>
          </w:rPr>
          <w:t>and Non-</w:t>
        </w:r>
        <w:proofErr w:type="spellStart"/>
        <w:r w:rsidRPr="00CB7115">
          <w:rPr>
            <w:rFonts w:ascii="Helvetica" w:hAnsi="Helvetica"/>
            <w:szCs w:val="24"/>
          </w:rPr>
          <w:t>cp</w:t>
        </w:r>
        <w:proofErr w:type="spellEnd"/>
        <w:r w:rsidR="00C02FF2" w:rsidRPr="00CB7115">
          <w:rPr>
            <w:rFonts w:ascii="Helvetica" w:hAnsi="Helvetica"/>
            <w:szCs w:val="24"/>
          </w:rPr>
          <w:t>)</w:t>
        </w:r>
        <w:r w:rsidRPr="00CB7115">
          <w:rPr>
            <w:rFonts w:ascii="Helvetica" w:hAnsi="Helvetica"/>
            <w:szCs w:val="24"/>
          </w:rPr>
          <w:t xml:space="preserve"> was recovered in nearly equal amounts (30% each)</w:t>
        </w:r>
      </w:ins>
      <w:del w:id="48" w:author="WVU" w:date="2016-08-15T13:48:00Z">
        <w:r w:rsidR="00A31E30" w:rsidRPr="00CB7115">
          <w:rPr>
            <w:rFonts w:ascii="Helvetica" w:hAnsi="Helvetica"/>
            <w:szCs w:val="24"/>
          </w:rPr>
          <w:delText xml:space="preserve">isolates increased, with a concomitant decrease in virulent </w:delText>
        </w:r>
        <w:r w:rsidR="00A31E30" w:rsidRPr="00CB7115">
          <w:rPr>
            <w:rFonts w:ascii="Helvetica" w:hAnsi="Helvetica"/>
            <w:i/>
            <w:szCs w:val="24"/>
          </w:rPr>
          <w:delText>C. parasitica</w:delText>
        </w:r>
      </w:del>
      <w:r w:rsidR="00A31E30" w:rsidRPr="00CB7115">
        <w:rPr>
          <w:rFonts w:ascii="Helvetica" w:hAnsi="Helvetica"/>
          <w:szCs w:val="24"/>
        </w:rPr>
        <w:t xml:space="preserve"> (</w:t>
      </w:r>
      <w:r w:rsidR="00831932" w:rsidRPr="00CB7115">
        <w:rPr>
          <w:rFonts w:ascii="Helvetica" w:hAnsi="Helvetica"/>
          <w:szCs w:val="24"/>
        </w:rPr>
        <w:t>Table</w:t>
      </w:r>
      <w:r w:rsidR="00A31E30" w:rsidRPr="00CB7115">
        <w:rPr>
          <w:rFonts w:ascii="Helvetica" w:hAnsi="Helvetica"/>
          <w:szCs w:val="24"/>
        </w:rPr>
        <w:t xml:space="preserve"> 4).</w:t>
      </w:r>
      <w:del w:id="49" w:author="WVU" w:date="2016-08-15T13:48:00Z">
        <w:r w:rsidR="00A31E30" w:rsidRPr="00CB7115">
          <w:rPr>
            <w:rFonts w:ascii="Helvetica" w:hAnsi="Helvetica"/>
            <w:szCs w:val="24"/>
          </w:rPr>
          <w:delText xml:space="preserve">  </w:delText>
        </w:r>
      </w:del>
    </w:p>
    <w:p w14:paraId="38EEFE24" w14:textId="77F0FF1F" w:rsidR="001F6C0E" w:rsidRPr="00CB7115" w:rsidRDefault="00C46B89" w:rsidP="006F5FEB">
      <w:pPr>
        <w:spacing w:line="480" w:lineRule="auto"/>
        <w:ind w:firstLine="720"/>
        <w:rPr>
          <w:rFonts w:ascii="Helvetica" w:hAnsi="Helvetica"/>
          <w:szCs w:val="24"/>
        </w:rPr>
      </w:pPr>
      <w:r w:rsidRPr="00CB7115">
        <w:rPr>
          <w:rFonts w:ascii="Helvetica" w:hAnsi="Helvetica"/>
          <w:b/>
          <w:szCs w:val="24"/>
        </w:rPr>
        <w:t xml:space="preserve">Canker </w:t>
      </w:r>
      <w:r w:rsidR="00DB575F" w:rsidRPr="00CB7115">
        <w:rPr>
          <w:rFonts w:ascii="Helvetica" w:hAnsi="Helvetica"/>
          <w:b/>
          <w:szCs w:val="24"/>
        </w:rPr>
        <w:t>r</w:t>
      </w:r>
      <w:r w:rsidR="0029741A" w:rsidRPr="00CB7115">
        <w:rPr>
          <w:rFonts w:ascii="Helvetica" w:hAnsi="Helvetica"/>
          <w:b/>
          <w:szCs w:val="24"/>
        </w:rPr>
        <w:t>atings</w:t>
      </w:r>
      <w:r w:rsidR="009B0908" w:rsidRPr="00CB7115">
        <w:rPr>
          <w:rFonts w:ascii="Helvetica" w:hAnsi="Helvetica"/>
          <w:b/>
          <w:szCs w:val="24"/>
        </w:rPr>
        <w:t xml:space="preserve">, </w:t>
      </w:r>
      <w:r w:rsidR="00DB575F" w:rsidRPr="00CB7115">
        <w:rPr>
          <w:rFonts w:ascii="Helvetica" w:hAnsi="Helvetica"/>
          <w:b/>
          <w:szCs w:val="24"/>
        </w:rPr>
        <w:t>h</w:t>
      </w:r>
      <w:r w:rsidRPr="00CB7115">
        <w:rPr>
          <w:rFonts w:ascii="Helvetica" w:hAnsi="Helvetica"/>
          <w:b/>
          <w:szCs w:val="24"/>
        </w:rPr>
        <w:t xml:space="preserve">ypovirus </w:t>
      </w:r>
      <w:r w:rsidR="00266288" w:rsidRPr="00CB7115">
        <w:rPr>
          <w:rFonts w:ascii="Helvetica" w:hAnsi="Helvetica"/>
          <w:b/>
          <w:szCs w:val="24"/>
        </w:rPr>
        <w:t xml:space="preserve">incidence and </w:t>
      </w:r>
      <w:r w:rsidR="00DB575F" w:rsidRPr="00CB7115">
        <w:rPr>
          <w:rFonts w:ascii="Helvetica" w:hAnsi="Helvetica"/>
          <w:b/>
          <w:szCs w:val="24"/>
        </w:rPr>
        <w:t>frequency</w:t>
      </w:r>
      <w:r w:rsidR="009B0908" w:rsidRPr="00CB7115">
        <w:rPr>
          <w:rFonts w:ascii="Helvetica" w:hAnsi="Helvetica"/>
          <w:b/>
          <w:szCs w:val="24"/>
        </w:rPr>
        <w:t>, and hypovirus treatment</w:t>
      </w:r>
      <w:r w:rsidRPr="00CB7115">
        <w:rPr>
          <w:rFonts w:ascii="Helvetica" w:hAnsi="Helvetica"/>
          <w:b/>
          <w:szCs w:val="24"/>
        </w:rPr>
        <w:t xml:space="preserve">.  </w:t>
      </w:r>
      <w:r w:rsidR="00897F3A" w:rsidRPr="00CB7115">
        <w:rPr>
          <w:rFonts w:ascii="Helvetica" w:hAnsi="Helvetica"/>
          <w:szCs w:val="24"/>
        </w:rPr>
        <w:t xml:space="preserve">In 2000, 37% of cankers in the </w:t>
      </w:r>
      <w:ins w:id="50" w:author="WVU" w:date="2016-08-15T13:48:00Z">
        <w:r w:rsidR="003E320C" w:rsidRPr="00CB7115">
          <w:rPr>
            <w:rFonts w:ascii="Helvetica" w:hAnsi="Helvetica"/>
            <w:szCs w:val="24"/>
          </w:rPr>
          <w:t>Disease Center</w:t>
        </w:r>
      </w:ins>
      <w:del w:id="51" w:author="WVU" w:date="2016-08-15T13:48:00Z">
        <w:r w:rsidR="00897F3A" w:rsidRPr="00CB7115">
          <w:rPr>
            <w:rFonts w:ascii="Helvetica" w:hAnsi="Helvetica"/>
            <w:szCs w:val="24"/>
          </w:rPr>
          <w:delText>disease center</w:delText>
        </w:r>
      </w:del>
      <w:r w:rsidR="00897F3A" w:rsidRPr="00CB7115">
        <w:rPr>
          <w:rFonts w:ascii="Helvetica" w:hAnsi="Helvetica"/>
          <w:szCs w:val="24"/>
        </w:rPr>
        <w:t xml:space="preserve"> were rated as 1</w:t>
      </w:r>
      <w:ins w:id="52" w:author="WVU" w:date="2016-08-15T13:48:00Z">
        <w:r w:rsidR="00A112D0" w:rsidRPr="00CB7115">
          <w:rPr>
            <w:rFonts w:ascii="Helvetica" w:hAnsi="Helvetica"/>
            <w:szCs w:val="24"/>
          </w:rPr>
          <w:t xml:space="preserve"> (Table 5)</w:t>
        </w:r>
        <w:r w:rsidR="00897F3A" w:rsidRPr="00CB7115">
          <w:rPr>
            <w:rFonts w:ascii="Helvetica" w:hAnsi="Helvetica"/>
            <w:szCs w:val="24"/>
          </w:rPr>
          <w:t>.</w:t>
        </w:r>
      </w:ins>
      <w:del w:id="53" w:author="WVU" w:date="2016-08-15T13:48:00Z">
        <w:r w:rsidR="00897F3A" w:rsidRPr="00CB7115">
          <w:rPr>
            <w:rFonts w:ascii="Helvetica" w:hAnsi="Helvetica"/>
            <w:szCs w:val="24"/>
          </w:rPr>
          <w:delText>.</w:delText>
        </w:r>
      </w:del>
      <w:r w:rsidR="00897F3A" w:rsidRPr="00CB7115">
        <w:rPr>
          <w:rFonts w:ascii="Helvetica" w:hAnsi="Helvetica"/>
          <w:szCs w:val="24"/>
        </w:rPr>
        <w:t xml:space="preserve">  </w:t>
      </w:r>
      <w:r w:rsidR="00017361" w:rsidRPr="00CB7115">
        <w:rPr>
          <w:rFonts w:ascii="Helvetica" w:hAnsi="Helvetica"/>
          <w:szCs w:val="24"/>
        </w:rPr>
        <w:t>Cankers of this type expand</w:t>
      </w:r>
      <w:r w:rsidR="00897F3A" w:rsidRPr="00CB7115">
        <w:rPr>
          <w:rFonts w:ascii="Helvetica" w:hAnsi="Helvetica"/>
          <w:szCs w:val="24"/>
        </w:rPr>
        <w:t xml:space="preserve"> slowly or not at all and rarely girdle infected stems.  Cankers rated as 4 (abundant </w:t>
      </w:r>
      <w:proofErr w:type="spellStart"/>
      <w:r w:rsidR="00897F3A" w:rsidRPr="00CB7115">
        <w:rPr>
          <w:rFonts w:ascii="Helvetica" w:hAnsi="Helvetica"/>
          <w:szCs w:val="24"/>
        </w:rPr>
        <w:t>stroma</w:t>
      </w:r>
      <w:proofErr w:type="spellEnd"/>
      <w:r w:rsidR="00897F3A" w:rsidRPr="00CB7115">
        <w:rPr>
          <w:rFonts w:ascii="Helvetica" w:hAnsi="Helvetica"/>
          <w:szCs w:val="24"/>
        </w:rPr>
        <w:t xml:space="preserve"> and no host callus tissue at the canker margins) </w:t>
      </w:r>
      <w:ins w:id="54" w:author="WVU" w:date="2016-08-15T13:48:00Z">
        <w:r w:rsidR="003973C4" w:rsidRPr="00CB7115">
          <w:rPr>
            <w:rFonts w:ascii="Helvetica" w:hAnsi="Helvetica"/>
            <w:szCs w:val="24"/>
          </w:rPr>
          <w:t>had a frequency</w:t>
        </w:r>
      </w:ins>
      <w:del w:id="55" w:author="WVU" w:date="2016-08-15T13:48:00Z">
        <w:r w:rsidR="00897F3A" w:rsidRPr="00CB7115">
          <w:rPr>
            <w:rFonts w:ascii="Helvetica" w:hAnsi="Helvetica"/>
            <w:szCs w:val="24"/>
          </w:rPr>
          <w:delText>constituted 22%</w:delText>
        </w:r>
      </w:del>
      <w:r w:rsidR="00897F3A" w:rsidRPr="00CB7115">
        <w:rPr>
          <w:rFonts w:ascii="Helvetica" w:hAnsi="Helvetica"/>
          <w:szCs w:val="24"/>
        </w:rPr>
        <w:t xml:space="preserve"> of </w:t>
      </w:r>
      <w:ins w:id="56" w:author="WVU" w:date="2016-08-15T13:48:00Z">
        <w:r w:rsidR="003973C4" w:rsidRPr="00CB7115">
          <w:rPr>
            <w:rFonts w:ascii="Helvetica" w:hAnsi="Helvetica"/>
            <w:szCs w:val="24"/>
          </w:rPr>
          <w:t xml:space="preserve"> </w:t>
        </w:r>
        <w:r w:rsidR="00897F3A" w:rsidRPr="00CB7115">
          <w:rPr>
            <w:rFonts w:ascii="Helvetica" w:hAnsi="Helvetica"/>
            <w:szCs w:val="24"/>
          </w:rPr>
          <w:t>22%</w:t>
        </w:r>
        <w:r w:rsidR="005F7468" w:rsidRPr="00CB7115">
          <w:rPr>
            <w:rFonts w:ascii="Helvetica" w:hAnsi="Helvetica"/>
            <w:szCs w:val="24"/>
          </w:rPr>
          <w:t>.</w:t>
        </w:r>
      </w:ins>
      <w:del w:id="57" w:author="WVU" w:date="2016-08-15T13:48:00Z">
        <w:r w:rsidR="005F7468" w:rsidRPr="00CB7115">
          <w:rPr>
            <w:rFonts w:ascii="Helvetica" w:hAnsi="Helvetica"/>
            <w:szCs w:val="24"/>
          </w:rPr>
          <w:delText>observations.</w:delText>
        </w:r>
      </w:del>
      <w:r w:rsidR="005F7468" w:rsidRPr="00CB7115">
        <w:rPr>
          <w:rFonts w:ascii="Helvetica" w:hAnsi="Helvetica"/>
          <w:szCs w:val="24"/>
        </w:rPr>
        <w:t xml:space="preserve">  </w:t>
      </w:r>
      <w:r w:rsidR="00897F3A" w:rsidRPr="00CB7115">
        <w:rPr>
          <w:rFonts w:ascii="Helvetica" w:hAnsi="Helvetica"/>
          <w:szCs w:val="24"/>
        </w:rPr>
        <w:t>The distribution of ratings changed over time with 11% more cankers being rated as 1 in 2014 than in 2000 and 14% fewer cankers rated as 4 (</w:t>
      </w:r>
      <w:r w:rsidR="00897F3A" w:rsidRPr="00CB7115">
        <w:rPr>
          <w:rFonts w:ascii="Calibri" w:hAnsi="Calibri" w:cs="Calibri"/>
          <w:szCs w:val="24"/>
        </w:rPr>
        <w:t>Χ</w:t>
      </w:r>
      <w:r w:rsidR="00897F3A" w:rsidRPr="00CB7115">
        <w:rPr>
          <w:rFonts w:ascii="Helvetica" w:hAnsi="Helvetica"/>
          <w:szCs w:val="24"/>
          <w:vertAlign w:val="superscript"/>
        </w:rPr>
        <w:t>2</w:t>
      </w:r>
      <w:r w:rsidR="00897F3A" w:rsidRPr="00CB7115">
        <w:rPr>
          <w:rFonts w:ascii="Helvetica" w:hAnsi="Helvetica"/>
          <w:szCs w:val="24"/>
        </w:rPr>
        <w:t xml:space="preserve"> = 2</w:t>
      </w:r>
      <w:r w:rsidR="00286849" w:rsidRPr="00CB7115">
        <w:rPr>
          <w:rFonts w:ascii="Helvetica" w:hAnsi="Helvetica"/>
          <w:szCs w:val="24"/>
        </w:rPr>
        <w:t xml:space="preserve">0.83, </w:t>
      </w:r>
      <w:proofErr w:type="spellStart"/>
      <w:r w:rsidR="00286849" w:rsidRPr="00CB7115">
        <w:rPr>
          <w:rFonts w:ascii="Helvetica" w:hAnsi="Helvetica"/>
          <w:szCs w:val="24"/>
        </w:rPr>
        <w:t>df</w:t>
      </w:r>
      <w:proofErr w:type="spellEnd"/>
      <w:r w:rsidR="00286849" w:rsidRPr="00CB7115">
        <w:rPr>
          <w:rFonts w:ascii="Helvetica" w:hAnsi="Helvetica"/>
          <w:szCs w:val="24"/>
        </w:rPr>
        <w:t xml:space="preserve"> = 6, P &lt; 0.002; Table 5</w:t>
      </w:r>
      <w:r w:rsidR="00897F3A" w:rsidRPr="00CB7115">
        <w:rPr>
          <w:rFonts w:ascii="Helvetica" w:hAnsi="Helvetica"/>
          <w:szCs w:val="24"/>
        </w:rPr>
        <w:t xml:space="preserve">). </w:t>
      </w:r>
      <w:r w:rsidR="00CC76C5" w:rsidRPr="00CB7115">
        <w:rPr>
          <w:rFonts w:ascii="Helvetica" w:hAnsi="Helvetica"/>
          <w:szCs w:val="24"/>
        </w:rPr>
        <w:t>T</w:t>
      </w:r>
      <w:r w:rsidR="00D91620" w:rsidRPr="00CB7115">
        <w:rPr>
          <w:rFonts w:ascii="Helvetica" w:hAnsi="Helvetica"/>
          <w:szCs w:val="24"/>
        </w:rPr>
        <w:t xml:space="preserve">he relationship between canker ratings and hypovirus incidence (at least one </w:t>
      </w:r>
      <w:r w:rsidR="00E4717C" w:rsidRPr="00CB7115">
        <w:rPr>
          <w:rFonts w:ascii="Helvetica" w:hAnsi="Helvetica"/>
          <w:szCs w:val="24"/>
        </w:rPr>
        <w:t>isolate</w:t>
      </w:r>
      <w:r w:rsidR="00D91620" w:rsidRPr="00CB7115">
        <w:rPr>
          <w:rFonts w:ascii="Helvetica" w:hAnsi="Helvetica"/>
          <w:szCs w:val="24"/>
        </w:rPr>
        <w:t xml:space="preserve"> out of 12 </w:t>
      </w:r>
      <w:r w:rsidR="00E4717C" w:rsidRPr="00CB7115">
        <w:rPr>
          <w:rFonts w:ascii="Helvetica" w:hAnsi="Helvetica"/>
          <w:szCs w:val="24"/>
        </w:rPr>
        <w:t xml:space="preserve">per canker </w:t>
      </w:r>
      <w:r w:rsidR="00D91620" w:rsidRPr="00CB7115">
        <w:rPr>
          <w:rFonts w:ascii="Helvetica" w:hAnsi="Helvetica"/>
          <w:szCs w:val="24"/>
        </w:rPr>
        <w:t>contained hypovirus</w:t>
      </w:r>
      <w:r w:rsidR="00CC76C5" w:rsidRPr="00CB7115">
        <w:rPr>
          <w:rFonts w:ascii="Helvetica" w:hAnsi="Helvetica"/>
          <w:szCs w:val="24"/>
        </w:rPr>
        <w:t xml:space="preserve"> based on the morphology of </w:t>
      </w:r>
      <w:r w:rsidR="00CC76C5" w:rsidRPr="00CB7115">
        <w:rPr>
          <w:rFonts w:ascii="Helvetica" w:hAnsi="Helvetica"/>
          <w:i/>
          <w:szCs w:val="24"/>
        </w:rPr>
        <w:t xml:space="preserve">C. </w:t>
      </w:r>
      <w:proofErr w:type="spellStart"/>
      <w:r w:rsidR="00CC76C5" w:rsidRPr="00CB7115">
        <w:rPr>
          <w:rFonts w:ascii="Helvetica" w:hAnsi="Helvetica"/>
          <w:i/>
          <w:szCs w:val="24"/>
        </w:rPr>
        <w:t>parasitica</w:t>
      </w:r>
      <w:proofErr w:type="spellEnd"/>
      <w:r w:rsidR="00CC76C5" w:rsidRPr="00CB7115">
        <w:rPr>
          <w:rFonts w:ascii="Helvetica" w:hAnsi="Helvetica"/>
          <w:szCs w:val="24"/>
        </w:rPr>
        <w:t xml:space="preserve"> isolated from bark samples</w:t>
      </w:r>
      <w:r w:rsidR="00D91620" w:rsidRPr="00CB7115">
        <w:rPr>
          <w:rFonts w:ascii="Helvetica" w:hAnsi="Helvetica"/>
          <w:szCs w:val="24"/>
        </w:rPr>
        <w:t xml:space="preserve">) </w:t>
      </w:r>
      <w:r w:rsidR="00266288" w:rsidRPr="00CB7115">
        <w:rPr>
          <w:rFonts w:ascii="Helvetica" w:hAnsi="Helvetica"/>
          <w:szCs w:val="24"/>
        </w:rPr>
        <w:t xml:space="preserve">of all cankers sampled in </w:t>
      </w:r>
      <w:r w:rsidR="00897F3A" w:rsidRPr="00CB7115">
        <w:rPr>
          <w:rFonts w:ascii="Helvetica" w:hAnsi="Helvetica"/>
          <w:szCs w:val="24"/>
        </w:rPr>
        <w:t xml:space="preserve">the </w:t>
      </w:r>
      <w:ins w:id="58" w:author="WVU" w:date="2016-08-15T13:48:00Z">
        <w:r w:rsidR="003E320C" w:rsidRPr="00CB7115">
          <w:rPr>
            <w:rFonts w:ascii="Helvetica" w:hAnsi="Helvetica"/>
            <w:szCs w:val="24"/>
          </w:rPr>
          <w:t>Disease Center</w:t>
        </w:r>
      </w:ins>
      <w:del w:id="59" w:author="WVU" w:date="2016-08-15T13:48:00Z">
        <w:r w:rsidR="00897F3A" w:rsidRPr="00CB7115">
          <w:rPr>
            <w:rFonts w:ascii="Helvetica" w:hAnsi="Helvetica"/>
            <w:szCs w:val="24"/>
          </w:rPr>
          <w:delText>disease center</w:delText>
        </w:r>
      </w:del>
      <w:r w:rsidR="00897F3A" w:rsidRPr="00CB7115">
        <w:rPr>
          <w:rFonts w:ascii="Helvetica" w:hAnsi="Helvetica"/>
          <w:szCs w:val="24"/>
        </w:rPr>
        <w:t xml:space="preserve"> in </w:t>
      </w:r>
      <w:r w:rsidR="00266288" w:rsidRPr="00CB7115">
        <w:rPr>
          <w:rFonts w:ascii="Helvetica" w:hAnsi="Helvetica"/>
          <w:szCs w:val="24"/>
        </w:rPr>
        <w:t>2000, 2009, an</w:t>
      </w:r>
      <w:r w:rsidR="00E4717C" w:rsidRPr="00CB7115">
        <w:rPr>
          <w:rFonts w:ascii="Helvetica" w:hAnsi="Helvetica"/>
          <w:szCs w:val="24"/>
        </w:rPr>
        <w:t xml:space="preserve">d 2014 </w:t>
      </w:r>
      <w:r w:rsidR="00CC76C5" w:rsidRPr="00CB7115">
        <w:rPr>
          <w:rFonts w:ascii="Helvetica" w:hAnsi="Helvetica"/>
          <w:szCs w:val="24"/>
        </w:rPr>
        <w:t>was</w:t>
      </w:r>
      <w:r w:rsidR="00266288" w:rsidRPr="00CB7115">
        <w:rPr>
          <w:rFonts w:ascii="Helvetica" w:hAnsi="Helvetica"/>
          <w:szCs w:val="24"/>
        </w:rPr>
        <w:t xml:space="preserve"> compared</w:t>
      </w:r>
      <w:ins w:id="60" w:author="WVU" w:date="2016-08-15T13:48:00Z">
        <w:r w:rsidR="00D447F0" w:rsidRPr="00CB7115">
          <w:rPr>
            <w:rFonts w:ascii="Helvetica" w:hAnsi="Helvetica"/>
            <w:szCs w:val="24"/>
          </w:rPr>
          <w:t xml:space="preserve"> (Table 5)</w:t>
        </w:r>
        <w:r w:rsidR="001071F9" w:rsidRPr="00CB7115">
          <w:rPr>
            <w:rFonts w:ascii="Helvetica" w:hAnsi="Helvetica"/>
            <w:szCs w:val="24"/>
          </w:rPr>
          <w:t>.</w:t>
        </w:r>
      </w:ins>
      <w:del w:id="61" w:author="WVU" w:date="2016-08-15T13:48:00Z">
        <w:r w:rsidR="001071F9" w:rsidRPr="00CB7115">
          <w:rPr>
            <w:rFonts w:ascii="Helvetica" w:hAnsi="Helvetica"/>
            <w:szCs w:val="24"/>
          </w:rPr>
          <w:delText>.</w:delText>
        </w:r>
      </w:del>
      <w:r w:rsidR="001071F9" w:rsidRPr="00CB7115">
        <w:rPr>
          <w:rFonts w:ascii="Helvetica" w:hAnsi="Helvetica"/>
          <w:szCs w:val="24"/>
        </w:rPr>
        <w:t xml:space="preserve">  Hypovirus incidence did not differ among years (</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 1.85, </w:t>
      </w:r>
      <w:proofErr w:type="spellStart"/>
      <w:r w:rsidR="001071F9" w:rsidRPr="00CB7115">
        <w:rPr>
          <w:rFonts w:ascii="Helvetica" w:hAnsi="Helvetica"/>
          <w:szCs w:val="24"/>
        </w:rPr>
        <w:t>df</w:t>
      </w:r>
      <w:proofErr w:type="spellEnd"/>
      <w:r w:rsidR="001071F9" w:rsidRPr="00CB7115">
        <w:rPr>
          <w:rFonts w:ascii="Helvetica" w:hAnsi="Helvetica"/>
          <w:szCs w:val="24"/>
        </w:rPr>
        <w:t xml:space="preserve"> = 2, N.S.) with </w:t>
      </w:r>
      <w:ins w:id="62" w:author="WVU" w:date="2016-08-15T13:48:00Z">
        <w:r w:rsidR="00A112D0" w:rsidRPr="00CB7115">
          <w:rPr>
            <w:rFonts w:ascii="Helvetica" w:hAnsi="Helvetica"/>
            <w:szCs w:val="24"/>
          </w:rPr>
          <w:t>52-76</w:t>
        </w:r>
      </w:ins>
      <w:del w:id="63" w:author="WVU" w:date="2016-08-15T13:48:00Z">
        <w:r w:rsidR="001071F9" w:rsidRPr="00CB7115">
          <w:rPr>
            <w:rFonts w:ascii="Helvetica" w:hAnsi="Helvetica"/>
            <w:szCs w:val="24"/>
          </w:rPr>
          <w:delText>63-70</w:delText>
        </w:r>
      </w:del>
      <w:r w:rsidR="001071F9" w:rsidRPr="00CB7115">
        <w:rPr>
          <w:rFonts w:ascii="Helvetica" w:hAnsi="Helvetica"/>
          <w:szCs w:val="24"/>
        </w:rPr>
        <w:t>% of cankers containing at least one isolate</w:t>
      </w:r>
      <w:r w:rsidR="008E1759" w:rsidRPr="00CB7115">
        <w:rPr>
          <w:rFonts w:ascii="Helvetica" w:hAnsi="Helvetica"/>
          <w:szCs w:val="24"/>
        </w:rPr>
        <w:t xml:space="preserve"> out of twelve</w:t>
      </w:r>
      <w:r w:rsidR="001071F9" w:rsidRPr="00CB7115">
        <w:rPr>
          <w:rFonts w:ascii="Helvetica" w:hAnsi="Helvetica"/>
          <w:szCs w:val="24"/>
        </w:rPr>
        <w:t xml:space="preserve"> infected with hypovirus</w:t>
      </w:r>
      <w:r w:rsidR="00CC76C5" w:rsidRPr="00CB7115">
        <w:rPr>
          <w:rFonts w:ascii="Helvetica" w:hAnsi="Helvetica"/>
          <w:szCs w:val="24"/>
        </w:rPr>
        <w:t xml:space="preserve"> across the years</w:t>
      </w:r>
      <w:ins w:id="64" w:author="WVU" w:date="2016-08-15T13:48:00Z">
        <w:r w:rsidR="00A112D0" w:rsidRPr="00CB7115">
          <w:rPr>
            <w:rFonts w:ascii="Helvetica" w:hAnsi="Helvetica"/>
            <w:szCs w:val="24"/>
          </w:rPr>
          <w:t xml:space="preserve"> (Table 5)</w:t>
        </w:r>
        <w:r w:rsidR="001071F9" w:rsidRPr="00CB7115">
          <w:rPr>
            <w:rFonts w:ascii="Helvetica" w:hAnsi="Helvetica"/>
            <w:szCs w:val="24"/>
          </w:rPr>
          <w:t>.</w:t>
        </w:r>
      </w:ins>
      <w:del w:id="65" w:author="WVU" w:date="2016-08-15T13:48:00Z">
        <w:r w:rsidR="001071F9" w:rsidRPr="00CB7115">
          <w:rPr>
            <w:rFonts w:ascii="Helvetica" w:hAnsi="Helvetica"/>
            <w:szCs w:val="24"/>
          </w:rPr>
          <w:delText>.</w:delText>
        </w:r>
      </w:del>
      <w:r w:rsidR="001071F9" w:rsidRPr="00CB7115">
        <w:rPr>
          <w:rFonts w:ascii="Helvetica" w:hAnsi="Helvetica"/>
          <w:szCs w:val="24"/>
        </w:rPr>
        <w:t xml:space="preserve">  </w:t>
      </w:r>
      <w:r w:rsidR="00286849" w:rsidRPr="00CB7115">
        <w:rPr>
          <w:rFonts w:ascii="Helvetica" w:hAnsi="Helvetica"/>
          <w:szCs w:val="24"/>
        </w:rPr>
        <w:t>There was n</w:t>
      </w:r>
      <w:r w:rsidR="00150D4A" w:rsidRPr="00CB7115">
        <w:rPr>
          <w:rFonts w:ascii="Helvetica" w:hAnsi="Helvetica"/>
          <w:szCs w:val="24"/>
        </w:rPr>
        <w:t>o diff</w:t>
      </w:r>
      <w:r w:rsidR="00286849" w:rsidRPr="00CB7115">
        <w:rPr>
          <w:rFonts w:ascii="Helvetica" w:hAnsi="Helvetica"/>
          <w:szCs w:val="24"/>
        </w:rPr>
        <w:t>erence</w:t>
      </w:r>
      <w:r w:rsidR="00150D4A" w:rsidRPr="00CB7115">
        <w:rPr>
          <w:rFonts w:ascii="Helvetica" w:hAnsi="Helvetica"/>
          <w:szCs w:val="24"/>
        </w:rPr>
        <w:t xml:space="preserve"> in </w:t>
      </w:r>
      <w:ins w:id="66" w:author="WVU" w:date="2016-08-15T13:48:00Z">
        <w:r w:rsidR="000C68DE" w:rsidRPr="00CB7115">
          <w:rPr>
            <w:rFonts w:ascii="Helvetica" w:hAnsi="Helvetica"/>
            <w:szCs w:val="24"/>
          </w:rPr>
          <w:t xml:space="preserve">hypovirus </w:t>
        </w:r>
      </w:ins>
      <w:r w:rsidR="00150D4A" w:rsidRPr="00CB7115">
        <w:rPr>
          <w:rFonts w:ascii="Helvetica" w:hAnsi="Helvetica"/>
          <w:szCs w:val="24"/>
        </w:rPr>
        <w:t xml:space="preserve">incidence between ratings overall </w:t>
      </w:r>
      <w:r w:rsidR="00286849" w:rsidRPr="00CB7115">
        <w:rPr>
          <w:rFonts w:ascii="Helvetica" w:hAnsi="Helvetica"/>
          <w:szCs w:val="24"/>
        </w:rPr>
        <w:t>(</w:t>
      </w:r>
      <w:r w:rsidR="00286849" w:rsidRPr="00CB7115">
        <w:rPr>
          <w:rFonts w:ascii="Calibri" w:hAnsi="Calibri" w:cs="Calibri"/>
          <w:szCs w:val="24"/>
        </w:rPr>
        <w:t>Χ</w:t>
      </w:r>
      <w:r w:rsidR="00286849" w:rsidRPr="00CB7115">
        <w:rPr>
          <w:rFonts w:ascii="Helvetica" w:hAnsi="Helvetica"/>
          <w:szCs w:val="24"/>
          <w:vertAlign w:val="superscript"/>
        </w:rPr>
        <w:t>2</w:t>
      </w:r>
      <w:r w:rsidR="00286849" w:rsidRPr="00CB7115">
        <w:rPr>
          <w:rFonts w:ascii="Helvetica" w:hAnsi="Helvetica"/>
          <w:szCs w:val="24"/>
        </w:rPr>
        <w:t xml:space="preserve"> = 5.61, </w:t>
      </w:r>
      <w:proofErr w:type="spellStart"/>
      <w:r w:rsidR="00286849" w:rsidRPr="00CB7115">
        <w:rPr>
          <w:rFonts w:ascii="Helvetica" w:hAnsi="Helvetica"/>
          <w:szCs w:val="24"/>
        </w:rPr>
        <w:t>df</w:t>
      </w:r>
      <w:proofErr w:type="spellEnd"/>
      <w:r w:rsidR="00286849" w:rsidRPr="00CB7115">
        <w:rPr>
          <w:rFonts w:ascii="Helvetica" w:hAnsi="Helvetica"/>
          <w:szCs w:val="24"/>
        </w:rPr>
        <w:t xml:space="preserve"> = 3, N.S.) </w:t>
      </w:r>
      <w:r w:rsidR="00150D4A" w:rsidRPr="00CB7115">
        <w:rPr>
          <w:rFonts w:ascii="Helvetica" w:hAnsi="Helvetica"/>
          <w:szCs w:val="24"/>
        </w:rPr>
        <w:t xml:space="preserve">but </w:t>
      </w:r>
      <w:r w:rsidR="00286849" w:rsidRPr="00CB7115">
        <w:rPr>
          <w:rFonts w:ascii="Helvetica" w:hAnsi="Helvetica"/>
          <w:szCs w:val="24"/>
        </w:rPr>
        <w:t xml:space="preserve">there was a </w:t>
      </w:r>
      <w:r w:rsidR="00150D4A" w:rsidRPr="00CB7115">
        <w:rPr>
          <w:rFonts w:ascii="Helvetica" w:hAnsi="Helvetica"/>
          <w:szCs w:val="24"/>
        </w:rPr>
        <w:t xml:space="preserve">trend for </w:t>
      </w:r>
      <w:r w:rsidR="00286849" w:rsidRPr="00CB7115">
        <w:rPr>
          <w:rFonts w:ascii="Helvetica" w:hAnsi="Helvetica"/>
          <w:szCs w:val="24"/>
        </w:rPr>
        <w:t>a greate</w:t>
      </w:r>
      <w:ins w:id="67" w:author="WVU" w:date="2016-08-15T13:48:00Z">
        <w:r w:rsidR="00A112D0" w:rsidRPr="00CB7115">
          <w:rPr>
            <w:rFonts w:ascii="Helvetica" w:hAnsi="Helvetica"/>
            <w:szCs w:val="24"/>
          </w:rPr>
          <w:t>r</w:t>
        </w:r>
      </w:ins>
      <w:del w:id="68" w:author="WVU" w:date="2016-08-15T13:48:00Z">
        <w:r w:rsidR="00286849" w:rsidRPr="00CB7115">
          <w:rPr>
            <w:rFonts w:ascii="Helvetica" w:hAnsi="Helvetica"/>
            <w:szCs w:val="24"/>
          </w:rPr>
          <w:delText>st</w:delText>
        </w:r>
      </w:del>
      <w:r w:rsidR="00286849" w:rsidRPr="00CB7115">
        <w:rPr>
          <w:rFonts w:ascii="Helvetica" w:hAnsi="Helvetica"/>
          <w:szCs w:val="24"/>
        </w:rPr>
        <w:t xml:space="preserve"> incidence of hypovirus in cankers rated</w:t>
      </w:r>
      <w:r w:rsidR="00150D4A" w:rsidRPr="00CB7115">
        <w:rPr>
          <w:rFonts w:ascii="Helvetica" w:hAnsi="Helvetica"/>
          <w:szCs w:val="24"/>
        </w:rPr>
        <w:t xml:space="preserve"> 1 and </w:t>
      </w:r>
      <w:r w:rsidR="00286849" w:rsidRPr="00CB7115">
        <w:rPr>
          <w:rFonts w:ascii="Helvetica" w:hAnsi="Helvetica"/>
          <w:szCs w:val="24"/>
        </w:rPr>
        <w:t>lowe</w:t>
      </w:r>
      <w:ins w:id="69" w:author="WVU" w:date="2016-08-15T13:48:00Z">
        <w:r w:rsidR="00A112D0" w:rsidRPr="00CB7115">
          <w:rPr>
            <w:rFonts w:ascii="Helvetica" w:hAnsi="Helvetica"/>
            <w:szCs w:val="24"/>
          </w:rPr>
          <w:t>r</w:t>
        </w:r>
      </w:ins>
      <w:del w:id="70" w:author="WVU" w:date="2016-08-15T13:48:00Z">
        <w:r w:rsidR="00286849" w:rsidRPr="00CB7115">
          <w:rPr>
            <w:rFonts w:ascii="Helvetica" w:hAnsi="Helvetica"/>
            <w:szCs w:val="24"/>
          </w:rPr>
          <w:delText>st</w:delText>
        </w:r>
      </w:del>
      <w:r w:rsidR="00286849" w:rsidRPr="00CB7115">
        <w:rPr>
          <w:rFonts w:ascii="Helvetica" w:hAnsi="Helvetica"/>
          <w:szCs w:val="24"/>
        </w:rPr>
        <w:t xml:space="preserve"> incidence </w:t>
      </w:r>
      <w:del w:id="71" w:author="WVU" w:date="2016-08-15T13:48:00Z">
        <w:r w:rsidR="00150D4A" w:rsidRPr="00CB7115">
          <w:rPr>
            <w:rFonts w:ascii="Helvetica" w:hAnsi="Helvetica"/>
            <w:szCs w:val="24"/>
          </w:rPr>
          <w:delText xml:space="preserve">lowest in </w:delText>
        </w:r>
      </w:del>
      <w:r w:rsidR="00286849" w:rsidRPr="00CB7115">
        <w:rPr>
          <w:rFonts w:ascii="Helvetica" w:hAnsi="Helvetica"/>
          <w:szCs w:val="24"/>
        </w:rPr>
        <w:t xml:space="preserve">in cankers rated </w:t>
      </w:r>
      <w:r w:rsidR="00150D4A" w:rsidRPr="00CB7115">
        <w:rPr>
          <w:rFonts w:ascii="Helvetica" w:hAnsi="Helvetica"/>
          <w:szCs w:val="24"/>
        </w:rPr>
        <w:t xml:space="preserve">4. </w:t>
      </w:r>
      <w:commentRangeStart w:id="72"/>
      <w:r w:rsidR="001071F9" w:rsidRPr="00CB7115">
        <w:rPr>
          <w:rFonts w:ascii="Helvetica" w:hAnsi="Helvetica"/>
          <w:szCs w:val="24"/>
        </w:rPr>
        <w:t xml:space="preserve">Within years, hypovirus incidence was associated with canker rating in 2014 </w:t>
      </w:r>
      <w:r w:rsidR="00FB7C17" w:rsidRPr="00CB7115">
        <w:rPr>
          <w:rFonts w:ascii="Helvetica" w:hAnsi="Helvetica"/>
          <w:szCs w:val="24"/>
        </w:rPr>
        <w:t xml:space="preserve">with only 29% of cankers rated as 4 containing hypovirus </w:t>
      </w:r>
      <w:r w:rsidR="001071F9" w:rsidRPr="00CB7115">
        <w:rPr>
          <w:rFonts w:ascii="Helvetica" w:hAnsi="Helvetica"/>
          <w:szCs w:val="24"/>
        </w:rPr>
        <w:t>(</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w:t>
      </w:r>
      <w:r w:rsidR="003228B2" w:rsidRPr="00CB7115">
        <w:rPr>
          <w:rFonts w:ascii="Helvetica" w:hAnsi="Helvetica"/>
          <w:szCs w:val="24"/>
        </w:rPr>
        <w:t xml:space="preserve"> 8.36, </w:t>
      </w:r>
      <w:proofErr w:type="spellStart"/>
      <w:r w:rsidR="003228B2" w:rsidRPr="00CB7115">
        <w:rPr>
          <w:rFonts w:ascii="Helvetica" w:hAnsi="Helvetica"/>
          <w:szCs w:val="24"/>
        </w:rPr>
        <w:t>df</w:t>
      </w:r>
      <w:proofErr w:type="spellEnd"/>
      <w:r w:rsidR="003228B2" w:rsidRPr="00CB7115">
        <w:rPr>
          <w:rFonts w:ascii="Helvetica" w:hAnsi="Helvetica"/>
          <w:szCs w:val="24"/>
        </w:rPr>
        <w:t xml:space="preserve"> = 3, P &lt; 0.04; Table 5</w:t>
      </w:r>
      <w:r w:rsidR="001071F9" w:rsidRPr="00CB7115">
        <w:rPr>
          <w:rFonts w:ascii="Helvetica" w:hAnsi="Helvetica"/>
          <w:szCs w:val="24"/>
        </w:rPr>
        <w:t>) but not in 2000 or 2009 (</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 2.32, </w:t>
      </w:r>
      <w:proofErr w:type="spellStart"/>
      <w:r w:rsidR="001071F9" w:rsidRPr="00CB7115">
        <w:rPr>
          <w:rFonts w:ascii="Helvetica" w:hAnsi="Helvetica"/>
          <w:szCs w:val="24"/>
        </w:rPr>
        <w:t>df</w:t>
      </w:r>
      <w:proofErr w:type="spellEnd"/>
      <w:r w:rsidR="001071F9" w:rsidRPr="00CB7115">
        <w:rPr>
          <w:rFonts w:ascii="Helvetica" w:hAnsi="Helvetica"/>
          <w:szCs w:val="24"/>
        </w:rPr>
        <w:t xml:space="preserve"> = 3, N.S. and </w:t>
      </w:r>
      <w:r w:rsidR="001071F9" w:rsidRPr="00CB7115">
        <w:rPr>
          <w:rFonts w:ascii="Calibri" w:hAnsi="Calibri" w:cs="Calibri"/>
          <w:szCs w:val="24"/>
        </w:rPr>
        <w:t>Χ</w:t>
      </w:r>
      <w:r w:rsidR="001071F9" w:rsidRPr="00CB7115">
        <w:rPr>
          <w:rFonts w:ascii="Helvetica" w:hAnsi="Helvetica"/>
          <w:szCs w:val="24"/>
          <w:vertAlign w:val="superscript"/>
        </w:rPr>
        <w:t>2</w:t>
      </w:r>
      <w:r w:rsidR="001071F9" w:rsidRPr="00CB7115">
        <w:rPr>
          <w:rFonts w:ascii="Helvetica" w:hAnsi="Helvetica"/>
          <w:szCs w:val="24"/>
        </w:rPr>
        <w:t xml:space="preserve"> = 3.97, </w:t>
      </w:r>
      <w:proofErr w:type="spellStart"/>
      <w:r w:rsidR="001071F9" w:rsidRPr="00CB7115">
        <w:rPr>
          <w:rFonts w:ascii="Helvetica" w:hAnsi="Helvetica"/>
          <w:szCs w:val="24"/>
        </w:rPr>
        <w:t>df</w:t>
      </w:r>
      <w:proofErr w:type="spellEnd"/>
      <w:r w:rsidR="001071F9" w:rsidRPr="00CB7115">
        <w:rPr>
          <w:rFonts w:ascii="Helvetica" w:hAnsi="Helvetica"/>
          <w:szCs w:val="24"/>
        </w:rPr>
        <w:t xml:space="preserve"> </w:t>
      </w:r>
      <w:r w:rsidR="003228B2" w:rsidRPr="00CB7115">
        <w:rPr>
          <w:rFonts w:ascii="Helvetica" w:hAnsi="Helvetica"/>
          <w:szCs w:val="24"/>
        </w:rPr>
        <w:t>= 3, N.S., respectively; Table 5</w:t>
      </w:r>
      <w:r w:rsidR="001071F9" w:rsidRPr="00CB7115">
        <w:rPr>
          <w:rFonts w:ascii="Helvetica" w:hAnsi="Helvetica"/>
          <w:szCs w:val="24"/>
        </w:rPr>
        <w:t xml:space="preserve">).  </w:t>
      </w:r>
      <w:commentRangeEnd w:id="72"/>
      <w:r w:rsidR="00A112D0" w:rsidRPr="00CB7115">
        <w:rPr>
          <w:rStyle w:val="CommentReference"/>
          <w:rFonts w:ascii="Helvetica" w:hAnsi="Helvetica"/>
          <w:sz w:val="24"/>
          <w:szCs w:val="24"/>
        </w:rPr>
        <w:commentReference w:id="72"/>
      </w:r>
      <w:r w:rsidR="00CC76C5" w:rsidRPr="00CB7115">
        <w:rPr>
          <w:rFonts w:ascii="Helvetica" w:hAnsi="Helvetica"/>
          <w:szCs w:val="24"/>
        </w:rPr>
        <w:t xml:space="preserve">The canker rating </w:t>
      </w:r>
      <w:r w:rsidR="00CC76C5" w:rsidRPr="00CB7115">
        <w:rPr>
          <w:rFonts w:ascii="Helvetica" w:hAnsi="Helvetica"/>
          <w:szCs w:val="24"/>
        </w:rPr>
        <w:lastRenderedPageBreak/>
        <w:t xml:space="preserve">system (1-4) was correlated with the frequency of hypovirus detected </w:t>
      </w:r>
      <w:r w:rsidR="00FB7C17" w:rsidRPr="00CB7115">
        <w:rPr>
          <w:rFonts w:ascii="Helvetica" w:hAnsi="Helvetica"/>
          <w:szCs w:val="24"/>
        </w:rPr>
        <w:t xml:space="preserve">(percent of isolates out of 12) </w:t>
      </w:r>
      <w:r w:rsidR="00150D4A" w:rsidRPr="00CB7115">
        <w:rPr>
          <w:rFonts w:ascii="Helvetica" w:hAnsi="Helvetica"/>
          <w:szCs w:val="24"/>
        </w:rPr>
        <w:t xml:space="preserve">over all years </w:t>
      </w:r>
      <w:r w:rsidR="00FB7C17" w:rsidRPr="00CB7115">
        <w:rPr>
          <w:rFonts w:ascii="Helvetica" w:hAnsi="Helvetica"/>
          <w:szCs w:val="24"/>
        </w:rPr>
        <w:t>(</w:t>
      </w:r>
      <w:proofErr w:type="spellStart"/>
      <w:r w:rsidR="00FB7C17" w:rsidRPr="00CB7115">
        <w:rPr>
          <w:rFonts w:ascii="Helvetica" w:hAnsi="Helvetica"/>
          <w:szCs w:val="24"/>
        </w:rPr>
        <w:t>r</w:t>
      </w:r>
      <w:r w:rsidR="00FB7C17" w:rsidRPr="00CB7115">
        <w:rPr>
          <w:rFonts w:ascii="Helvetica" w:hAnsi="Helvetica"/>
          <w:szCs w:val="24"/>
          <w:vertAlign w:val="subscript"/>
        </w:rPr>
        <w:t>s</w:t>
      </w:r>
      <w:proofErr w:type="spellEnd"/>
      <w:r w:rsidR="00FB7C17" w:rsidRPr="00CB7115">
        <w:rPr>
          <w:rFonts w:ascii="Helvetica" w:hAnsi="Helvetica"/>
          <w:szCs w:val="24"/>
        </w:rPr>
        <w:t xml:space="preserve"> = -0.16, P &lt; 0.002) </w:t>
      </w:r>
      <w:r w:rsidR="00CC76C5" w:rsidRPr="00CB7115">
        <w:rPr>
          <w:rFonts w:ascii="Helvetica" w:hAnsi="Helvetica"/>
          <w:szCs w:val="24"/>
        </w:rPr>
        <w:t xml:space="preserve">indicating that cankers rated 1 (abundant callus and no </w:t>
      </w:r>
      <w:proofErr w:type="spellStart"/>
      <w:r w:rsidR="00CC76C5" w:rsidRPr="00CB7115">
        <w:rPr>
          <w:rFonts w:ascii="Helvetica" w:hAnsi="Helvetica"/>
          <w:szCs w:val="24"/>
        </w:rPr>
        <w:t>stroma</w:t>
      </w:r>
      <w:proofErr w:type="spellEnd"/>
      <w:r w:rsidR="00CC76C5" w:rsidRPr="00CB7115">
        <w:rPr>
          <w:rFonts w:ascii="Helvetica" w:hAnsi="Helvetica"/>
          <w:szCs w:val="24"/>
        </w:rPr>
        <w:t>) have more hypovirus than cankers rated 4 (no call</w:t>
      </w:r>
      <w:r w:rsidR="003228B2" w:rsidRPr="00CB7115">
        <w:rPr>
          <w:rFonts w:ascii="Helvetica" w:hAnsi="Helvetica"/>
          <w:szCs w:val="24"/>
        </w:rPr>
        <w:t xml:space="preserve">us and abundant </w:t>
      </w:r>
      <w:proofErr w:type="spellStart"/>
      <w:r w:rsidR="003228B2" w:rsidRPr="00CB7115">
        <w:rPr>
          <w:rFonts w:ascii="Helvetica" w:hAnsi="Helvetica"/>
          <w:szCs w:val="24"/>
        </w:rPr>
        <w:t>stroma</w:t>
      </w:r>
      <w:proofErr w:type="spellEnd"/>
      <w:r w:rsidR="003228B2" w:rsidRPr="00CB7115">
        <w:rPr>
          <w:rFonts w:ascii="Helvetica" w:hAnsi="Helvetica"/>
          <w:szCs w:val="24"/>
        </w:rPr>
        <w:t>) (</w:t>
      </w:r>
      <w:proofErr w:type="gramStart"/>
      <w:r w:rsidR="003228B2" w:rsidRPr="00CB7115">
        <w:rPr>
          <w:rFonts w:ascii="Helvetica" w:hAnsi="Helvetica"/>
          <w:szCs w:val="24"/>
        </w:rPr>
        <w:t xml:space="preserve">Table </w:t>
      </w:r>
      <w:r w:rsidR="00A30776" w:rsidRPr="00CB7115">
        <w:rPr>
          <w:rFonts w:ascii="Helvetica" w:hAnsi="Helvetica"/>
          <w:szCs w:val="24"/>
        </w:rPr>
        <w:t xml:space="preserve"> </w:t>
      </w:r>
      <w:r w:rsidR="003228B2" w:rsidRPr="00CB7115">
        <w:rPr>
          <w:rFonts w:ascii="Helvetica" w:hAnsi="Helvetica"/>
          <w:szCs w:val="24"/>
        </w:rPr>
        <w:t>5</w:t>
      </w:r>
      <w:proofErr w:type="gramEnd"/>
      <w:r w:rsidR="00CC76C5" w:rsidRPr="00CB7115">
        <w:rPr>
          <w:rFonts w:ascii="Helvetica" w:hAnsi="Helvetica"/>
          <w:szCs w:val="24"/>
        </w:rPr>
        <w:t xml:space="preserve">).   </w:t>
      </w:r>
    </w:p>
    <w:p w14:paraId="7D35758E" w14:textId="1EB1DB66" w:rsidR="00A575D5" w:rsidRPr="00CB7115" w:rsidRDefault="00A575D5" w:rsidP="006F5FEB">
      <w:pPr>
        <w:spacing w:line="480" w:lineRule="auto"/>
        <w:ind w:firstLine="720"/>
        <w:rPr>
          <w:rFonts w:ascii="Helvetica" w:hAnsi="Helvetica"/>
          <w:szCs w:val="24"/>
        </w:rPr>
      </w:pPr>
      <w:commentRangeStart w:id="73"/>
      <w:r w:rsidRPr="00CB7115">
        <w:rPr>
          <w:rFonts w:ascii="Helvetica" w:hAnsi="Helvetica"/>
          <w:szCs w:val="24"/>
        </w:rPr>
        <w:t xml:space="preserve">The rating of two-year old cankers was influenced by three factors: </w:t>
      </w:r>
      <w:commentRangeEnd w:id="73"/>
      <w:r w:rsidR="00B87358" w:rsidRPr="00CB7115">
        <w:rPr>
          <w:rStyle w:val="CommentReference"/>
          <w:rFonts w:ascii="Helvetica" w:hAnsi="Helvetica"/>
          <w:sz w:val="24"/>
          <w:szCs w:val="24"/>
        </w:rPr>
        <w:commentReference w:id="73"/>
      </w:r>
      <w:r w:rsidRPr="00CB7115">
        <w:rPr>
          <w:rFonts w:ascii="Helvetica" w:hAnsi="Helvetica"/>
          <w:szCs w:val="24"/>
        </w:rPr>
        <w:t>(1) rating of the canker in year 1, (2) whether the canker received hypovirus treated with hypovirus in the first year and (3) the hypovirus treatm</w:t>
      </w:r>
      <w:r w:rsidR="00A30776" w:rsidRPr="00CB7115">
        <w:rPr>
          <w:rFonts w:ascii="Helvetica" w:hAnsi="Helvetica"/>
          <w:szCs w:val="24"/>
        </w:rPr>
        <w:t>ent history of the tree (Table 7</w:t>
      </w:r>
      <w:r w:rsidRPr="00CB7115">
        <w:rPr>
          <w:rFonts w:ascii="Helvetica" w:hAnsi="Helvetica"/>
          <w:szCs w:val="24"/>
        </w:rPr>
        <w:t>).  Generally, canker ratings in year 2 were lowest for cankers that had a one rating in the first year.  The lowest canker ratings were correlated with two factors: (1) trees with a history of hypovirus treatment; and (2) if the canker itself received hypovirus treatment in their first year.</w:t>
      </w:r>
    </w:p>
    <w:p w14:paraId="257EFBD1" w14:textId="7B3EED07" w:rsidR="00C46B89" w:rsidRPr="00CB7115" w:rsidRDefault="00C46B89" w:rsidP="006F5FEB">
      <w:pPr>
        <w:spacing w:line="480" w:lineRule="auto"/>
        <w:ind w:firstLine="720"/>
        <w:rPr>
          <w:rFonts w:ascii="Helvetica" w:hAnsi="Helvetica"/>
          <w:szCs w:val="24"/>
        </w:rPr>
      </w:pPr>
      <w:r w:rsidRPr="00CB7115">
        <w:rPr>
          <w:rFonts w:ascii="Helvetica" w:hAnsi="Helvetica"/>
          <w:b/>
          <w:szCs w:val="24"/>
        </w:rPr>
        <w:t xml:space="preserve">Tree Health.   </w:t>
      </w:r>
      <w:r w:rsidR="00D26B11" w:rsidRPr="00CB7115">
        <w:rPr>
          <w:rFonts w:ascii="Helvetica" w:hAnsi="Helvetica"/>
          <w:szCs w:val="24"/>
        </w:rPr>
        <w:t>T</w:t>
      </w:r>
      <w:r w:rsidRPr="00CB7115">
        <w:rPr>
          <w:rFonts w:ascii="Helvetica" w:hAnsi="Helvetica"/>
          <w:szCs w:val="24"/>
        </w:rPr>
        <w:t xml:space="preserve">he response of </w:t>
      </w:r>
      <w:r w:rsidR="00496B6C" w:rsidRPr="00CB7115">
        <w:rPr>
          <w:rFonts w:ascii="Helvetica" w:hAnsi="Helvetica"/>
          <w:szCs w:val="24"/>
        </w:rPr>
        <w:t xml:space="preserve">whole </w:t>
      </w:r>
      <w:r w:rsidRPr="00CB7115">
        <w:rPr>
          <w:rFonts w:ascii="Helvetica" w:hAnsi="Helvetica"/>
          <w:szCs w:val="24"/>
        </w:rPr>
        <w:t xml:space="preserve">trees to </w:t>
      </w:r>
      <w:r w:rsidR="00D26B11" w:rsidRPr="00CB7115">
        <w:rPr>
          <w:rFonts w:ascii="Helvetica" w:hAnsi="Helvetica"/>
          <w:szCs w:val="24"/>
        </w:rPr>
        <w:t xml:space="preserve">hypovirus </w:t>
      </w:r>
      <w:r w:rsidRPr="00CB7115">
        <w:rPr>
          <w:rFonts w:ascii="Helvetica" w:hAnsi="Helvetica"/>
          <w:szCs w:val="24"/>
        </w:rPr>
        <w:t>treatments</w:t>
      </w:r>
      <w:r w:rsidR="00D26B11" w:rsidRPr="00CB7115">
        <w:rPr>
          <w:rFonts w:ascii="Helvetica" w:hAnsi="Helvetica"/>
          <w:szCs w:val="24"/>
        </w:rPr>
        <w:t xml:space="preserve"> is an important measure of </w:t>
      </w:r>
      <w:proofErr w:type="spellStart"/>
      <w:r w:rsidR="00D26B11" w:rsidRPr="00CB7115">
        <w:rPr>
          <w:rFonts w:ascii="Helvetica" w:hAnsi="Helvetica"/>
          <w:szCs w:val="24"/>
        </w:rPr>
        <w:t>biocontrol</w:t>
      </w:r>
      <w:proofErr w:type="spellEnd"/>
      <w:r w:rsidR="00D26B11" w:rsidRPr="00CB7115">
        <w:rPr>
          <w:rFonts w:ascii="Helvetica" w:hAnsi="Helvetica"/>
          <w:szCs w:val="24"/>
        </w:rPr>
        <w:t xml:space="preserve"> success</w:t>
      </w:r>
      <w:r w:rsidRPr="00CB7115">
        <w:rPr>
          <w:rFonts w:ascii="Helvetica" w:hAnsi="Helvetica"/>
          <w:szCs w:val="24"/>
        </w:rPr>
        <w:t xml:space="preserve">.   The </w:t>
      </w:r>
      <w:del w:id="74" w:author="WVU" w:date="2016-08-15T13:48:00Z">
        <w:r w:rsidRPr="00CB7115">
          <w:rPr>
            <w:rFonts w:ascii="Helvetica" w:hAnsi="Helvetica"/>
            <w:szCs w:val="24"/>
          </w:rPr>
          <w:delText xml:space="preserve">cessation of treatments from 1998 to 2004 </w:delText>
        </w:r>
        <w:r w:rsidR="00D26B11" w:rsidRPr="00CB7115">
          <w:rPr>
            <w:rFonts w:ascii="Helvetica" w:hAnsi="Helvetica"/>
            <w:szCs w:val="24"/>
          </w:rPr>
          <w:delText xml:space="preserve">was </w:delText>
        </w:r>
        <w:r w:rsidRPr="00CB7115">
          <w:rPr>
            <w:rFonts w:ascii="Helvetica" w:hAnsi="Helvetica"/>
            <w:szCs w:val="24"/>
          </w:rPr>
          <w:delText xml:space="preserve">used to assess the </w:delText>
        </w:r>
      </w:del>
      <w:r w:rsidR="00362FC0" w:rsidRPr="00CB7115">
        <w:rPr>
          <w:rFonts w:ascii="Helvetica" w:hAnsi="Helvetica"/>
          <w:szCs w:val="24"/>
        </w:rPr>
        <w:t>impact of hypovirus</w:t>
      </w:r>
      <w:r w:rsidR="00496B6C" w:rsidRPr="00CB7115">
        <w:rPr>
          <w:rFonts w:ascii="Helvetica" w:hAnsi="Helvetica"/>
          <w:szCs w:val="24"/>
        </w:rPr>
        <w:t xml:space="preserve"> on tree health </w:t>
      </w:r>
      <w:ins w:id="75" w:author="WVU" w:date="2016-08-15T13:48:00Z">
        <w:r w:rsidR="00F347E7" w:rsidRPr="00CB7115">
          <w:rPr>
            <w:rFonts w:ascii="Helvetica" w:hAnsi="Helvetica"/>
            <w:szCs w:val="24"/>
          </w:rPr>
          <w:t xml:space="preserve">was assessed </w:t>
        </w:r>
      </w:ins>
      <w:r w:rsidR="00496B6C" w:rsidRPr="00CB7115">
        <w:rPr>
          <w:rFonts w:ascii="Helvetica" w:hAnsi="Helvetica"/>
          <w:szCs w:val="24"/>
        </w:rPr>
        <w:t xml:space="preserve">by </w:t>
      </w:r>
      <w:ins w:id="76" w:author="WVU" w:date="2016-08-15T13:48:00Z">
        <w:r w:rsidR="00F347E7" w:rsidRPr="00CB7115">
          <w:rPr>
            <w:rFonts w:ascii="Helvetica" w:hAnsi="Helvetica"/>
            <w:szCs w:val="24"/>
          </w:rPr>
          <w:t>comparing</w:t>
        </w:r>
      </w:ins>
      <w:del w:id="77" w:author="WVU" w:date="2016-08-15T13:48:00Z">
        <w:r w:rsidR="00496B6C" w:rsidRPr="00CB7115">
          <w:rPr>
            <w:rFonts w:ascii="Helvetica" w:hAnsi="Helvetica"/>
            <w:szCs w:val="24"/>
          </w:rPr>
          <w:delText>allowing comparison of</w:delText>
        </w:r>
      </w:del>
      <w:r w:rsidR="00496B6C" w:rsidRPr="00CB7115">
        <w:rPr>
          <w:rFonts w:ascii="Helvetica" w:hAnsi="Helvetica"/>
          <w:szCs w:val="24"/>
        </w:rPr>
        <w:t xml:space="preserve"> cohorts of trees with and without hypovirus treatment</w:t>
      </w:r>
      <w:r w:rsidR="00362FC0" w:rsidRPr="00CB7115">
        <w:rPr>
          <w:rFonts w:ascii="Helvetica" w:hAnsi="Helvetica"/>
          <w:szCs w:val="24"/>
        </w:rPr>
        <w:t>.</w:t>
      </w:r>
      <w:del w:id="78" w:author="WVU" w:date="2016-08-15T13:48:00Z">
        <w:r w:rsidR="00362FC0" w:rsidRPr="00CB7115">
          <w:rPr>
            <w:rFonts w:ascii="Helvetica" w:hAnsi="Helvetica"/>
            <w:szCs w:val="24"/>
          </w:rPr>
          <w:delText xml:space="preserve"> </w:delText>
        </w:r>
      </w:del>
      <w:r w:rsidR="00362FC0" w:rsidRPr="00CB7115">
        <w:rPr>
          <w:rFonts w:ascii="Helvetica" w:hAnsi="Helvetica"/>
          <w:szCs w:val="24"/>
        </w:rPr>
        <w:t xml:space="preserve"> </w:t>
      </w:r>
      <w:r w:rsidR="00817FAD" w:rsidRPr="00CB7115">
        <w:rPr>
          <w:rFonts w:ascii="Helvetica" w:hAnsi="Helvetica"/>
          <w:szCs w:val="24"/>
        </w:rPr>
        <w:t>T</w:t>
      </w:r>
      <w:r w:rsidRPr="00CB7115">
        <w:rPr>
          <w:rFonts w:ascii="Helvetica" w:hAnsi="Helvetica"/>
          <w:szCs w:val="24"/>
        </w:rPr>
        <w:t xml:space="preserve">he first </w:t>
      </w:r>
      <w:r w:rsidR="00BC0D28" w:rsidRPr="00CB7115">
        <w:rPr>
          <w:rFonts w:ascii="Helvetica" w:hAnsi="Helvetica"/>
          <w:szCs w:val="24"/>
        </w:rPr>
        <w:t xml:space="preserve">cohort (59 trees) </w:t>
      </w:r>
      <w:r w:rsidRPr="00CB7115">
        <w:rPr>
          <w:rFonts w:ascii="Helvetica" w:hAnsi="Helvetica"/>
          <w:szCs w:val="24"/>
        </w:rPr>
        <w:t>i</w:t>
      </w:r>
      <w:r w:rsidR="00817FAD" w:rsidRPr="00CB7115">
        <w:rPr>
          <w:rFonts w:ascii="Helvetica" w:hAnsi="Helvetica"/>
          <w:szCs w:val="24"/>
        </w:rPr>
        <w:t>ncluded</w:t>
      </w:r>
      <w:r w:rsidRPr="00CB7115">
        <w:rPr>
          <w:rFonts w:ascii="Helvetica" w:hAnsi="Helvetica"/>
          <w:szCs w:val="24"/>
        </w:rPr>
        <w:t xml:space="preserve"> all trees infected between 1992 and 1997 that were treated with hypovirus in either the first or second year after disease was discovered</w:t>
      </w:r>
      <w:ins w:id="79" w:author="WVU" w:date="2016-08-15T13:48:00Z">
        <w:r w:rsidR="00F347E7" w:rsidRPr="00CB7115">
          <w:rPr>
            <w:rFonts w:ascii="Helvetica" w:hAnsi="Helvetica"/>
            <w:szCs w:val="24"/>
          </w:rPr>
          <w:t>.  T</w:t>
        </w:r>
        <w:r w:rsidRPr="00CB7115">
          <w:rPr>
            <w:rFonts w:ascii="Helvetica" w:hAnsi="Helvetica"/>
            <w:szCs w:val="24"/>
          </w:rPr>
          <w:t>he</w:t>
        </w:r>
      </w:ins>
      <w:del w:id="80" w:author="WVU" w:date="2016-08-15T13:48:00Z">
        <w:r w:rsidRPr="00CB7115">
          <w:rPr>
            <w:rFonts w:ascii="Helvetica" w:hAnsi="Helvetica"/>
            <w:szCs w:val="24"/>
          </w:rPr>
          <w:delText>,  and the</w:delText>
        </w:r>
      </w:del>
      <w:r w:rsidRPr="00CB7115">
        <w:rPr>
          <w:rFonts w:ascii="Helvetica" w:hAnsi="Helvetica"/>
          <w:szCs w:val="24"/>
        </w:rPr>
        <w:t xml:space="preserve"> second cohort </w:t>
      </w:r>
      <w:r w:rsidR="00BC0D28" w:rsidRPr="00CB7115">
        <w:rPr>
          <w:rFonts w:ascii="Helvetica" w:hAnsi="Helvetica"/>
          <w:szCs w:val="24"/>
        </w:rPr>
        <w:t xml:space="preserve">(61 trees) </w:t>
      </w:r>
      <w:r w:rsidRPr="00CB7115">
        <w:rPr>
          <w:rFonts w:ascii="Helvetica" w:hAnsi="Helvetica"/>
          <w:szCs w:val="24"/>
        </w:rPr>
        <w:t>included trees initially infected between 1998 and 200</w:t>
      </w:r>
      <w:ins w:id="81" w:author="WVU" w:date="2016-08-15T13:48:00Z">
        <w:r w:rsidR="003D2BCB" w:rsidRPr="00CB7115">
          <w:rPr>
            <w:rFonts w:ascii="Helvetica" w:hAnsi="Helvetica"/>
            <w:szCs w:val="24"/>
          </w:rPr>
          <w:t>3</w:t>
        </w:r>
      </w:ins>
      <w:del w:id="82" w:author="WVU" w:date="2016-08-15T13:48:00Z">
        <w:r w:rsidRPr="00CB7115">
          <w:rPr>
            <w:rFonts w:ascii="Helvetica" w:hAnsi="Helvetica"/>
            <w:szCs w:val="24"/>
          </w:rPr>
          <w:delText>2</w:delText>
        </w:r>
      </w:del>
      <w:r w:rsidRPr="00CB7115">
        <w:rPr>
          <w:rFonts w:ascii="Helvetica" w:hAnsi="Helvetica"/>
          <w:szCs w:val="24"/>
        </w:rPr>
        <w:t xml:space="preserve"> that were not treated with hypovirus </w:t>
      </w:r>
      <w:r w:rsidR="00BC0D28" w:rsidRPr="00CB7115">
        <w:rPr>
          <w:rFonts w:ascii="Helvetica" w:hAnsi="Helvetica"/>
          <w:szCs w:val="24"/>
        </w:rPr>
        <w:t xml:space="preserve">until </w:t>
      </w:r>
      <w:r w:rsidR="00D26B11" w:rsidRPr="00CB7115">
        <w:rPr>
          <w:rFonts w:ascii="Helvetica" w:hAnsi="Helvetica"/>
          <w:szCs w:val="24"/>
        </w:rPr>
        <w:t>at least 2004</w:t>
      </w:r>
      <w:r w:rsidR="00BC0D28" w:rsidRPr="00CB7115">
        <w:rPr>
          <w:rFonts w:ascii="Helvetica" w:hAnsi="Helvetica"/>
          <w:szCs w:val="24"/>
        </w:rPr>
        <w:t xml:space="preserve"> (Figure</w:t>
      </w:r>
      <w:r w:rsidR="00757ED0" w:rsidRPr="00CB7115">
        <w:rPr>
          <w:rFonts w:ascii="Helvetica" w:hAnsi="Helvetica"/>
          <w:szCs w:val="24"/>
        </w:rPr>
        <w:t xml:space="preserve"> 3).  During the</w:t>
      </w:r>
      <w:r w:rsidRPr="00CB7115">
        <w:rPr>
          <w:rFonts w:ascii="Helvetica" w:hAnsi="Helvetica"/>
          <w:szCs w:val="24"/>
        </w:rPr>
        <w:t xml:space="preserve"> annual census</w:t>
      </w:r>
      <w:ins w:id="83" w:author="WVU" w:date="2016-08-15T13:48:00Z">
        <w:r w:rsidR="003D2BCB" w:rsidRPr="00CB7115">
          <w:rPr>
            <w:rFonts w:ascii="Helvetica" w:hAnsi="Helvetica"/>
            <w:szCs w:val="24"/>
          </w:rPr>
          <w:t>,</w:t>
        </w:r>
      </w:ins>
      <w:r w:rsidRPr="00CB7115">
        <w:rPr>
          <w:rFonts w:ascii="Helvetica" w:hAnsi="Helvetica"/>
          <w:szCs w:val="24"/>
        </w:rPr>
        <w:t xml:space="preserve"> main stem dieback and whole tree mortality</w:t>
      </w:r>
      <w:r w:rsidR="00757ED0" w:rsidRPr="00CB7115">
        <w:rPr>
          <w:rFonts w:ascii="Helvetica" w:hAnsi="Helvetica"/>
          <w:szCs w:val="24"/>
        </w:rPr>
        <w:t xml:space="preserve"> were assessed.  </w:t>
      </w:r>
      <w:r w:rsidRPr="00CB7115">
        <w:rPr>
          <w:rFonts w:ascii="Helvetica" w:hAnsi="Helvetica"/>
          <w:szCs w:val="24"/>
        </w:rPr>
        <w:t>(Note: Trees often survive dieback of the main stem and begin producing root collar sprouts</w:t>
      </w:r>
      <w:ins w:id="84" w:author="WVU" w:date="2016-08-15T13:48:00Z">
        <w:r w:rsidR="003D2BCB" w:rsidRPr="00CB7115">
          <w:rPr>
            <w:rFonts w:ascii="Helvetica" w:hAnsi="Helvetica"/>
            <w:szCs w:val="24"/>
          </w:rPr>
          <w:t>.  Some trees rebuilt their crowns</w:t>
        </w:r>
        <w:r w:rsidRPr="00CB7115">
          <w:rPr>
            <w:rFonts w:ascii="Helvetica" w:hAnsi="Helvetica"/>
            <w:szCs w:val="24"/>
          </w:rPr>
          <w:t>).</w:t>
        </w:r>
      </w:ins>
      <w:del w:id="85" w:author="WVU" w:date="2016-08-15T13:48:00Z">
        <w:r w:rsidRPr="00CB7115">
          <w:rPr>
            <w:rFonts w:ascii="Helvetica" w:hAnsi="Helvetica"/>
            <w:szCs w:val="24"/>
          </w:rPr>
          <w:delText>.).</w:delText>
        </w:r>
      </w:del>
      <w:r w:rsidRPr="00CB7115">
        <w:rPr>
          <w:rFonts w:ascii="Helvetica" w:hAnsi="Helvetica"/>
          <w:szCs w:val="24"/>
        </w:rPr>
        <w:t xml:space="preserve">   Ninety-three percent of the main stems from trees in the 1998-2002 cohort died back by 2009, while only 47% of trees in the 1992-1997 </w:t>
      </w:r>
      <w:ins w:id="86" w:author="WVU" w:date="2016-08-15T13:48:00Z">
        <w:r w:rsidR="003D2BCB" w:rsidRPr="00CB7115">
          <w:rPr>
            <w:rFonts w:ascii="Helvetica" w:hAnsi="Helvetica"/>
            <w:szCs w:val="24"/>
          </w:rPr>
          <w:t xml:space="preserve">cohort </w:t>
        </w:r>
      </w:ins>
      <w:r w:rsidRPr="00CB7115">
        <w:rPr>
          <w:rFonts w:ascii="Helvetica" w:hAnsi="Helvetica"/>
          <w:szCs w:val="24"/>
        </w:rPr>
        <w:lastRenderedPageBreak/>
        <w:t>experienced main stem dieback</w:t>
      </w:r>
      <w:r w:rsidR="00905FCB" w:rsidRPr="00CB7115">
        <w:rPr>
          <w:rFonts w:ascii="Helvetica" w:hAnsi="Helvetica"/>
          <w:szCs w:val="24"/>
        </w:rPr>
        <w:t xml:space="preserve"> (data not shown)</w:t>
      </w:r>
      <w:r w:rsidRPr="00CB7115">
        <w:rPr>
          <w:rFonts w:ascii="Helvetica" w:hAnsi="Helvetica"/>
          <w:szCs w:val="24"/>
        </w:rPr>
        <w:t xml:space="preserve">.   </w:t>
      </w:r>
      <w:r w:rsidR="00905FCB" w:rsidRPr="00CB7115">
        <w:rPr>
          <w:rFonts w:ascii="Helvetica" w:hAnsi="Helvetica"/>
          <w:szCs w:val="24"/>
        </w:rPr>
        <w:t xml:space="preserve">Whole tree assessment showed that </w:t>
      </w:r>
      <w:ins w:id="87" w:author="WVU" w:date="2016-08-15T13:48:00Z">
        <w:r w:rsidR="00DA4BB1" w:rsidRPr="00CB7115">
          <w:rPr>
            <w:rFonts w:ascii="Helvetica" w:hAnsi="Helvetica"/>
            <w:szCs w:val="24"/>
          </w:rPr>
          <w:t>proportion</w:t>
        </w:r>
      </w:ins>
      <w:del w:id="88" w:author="WVU" w:date="2016-08-15T13:48:00Z">
        <w:r w:rsidR="00905FCB" w:rsidRPr="00CB7115">
          <w:rPr>
            <w:rFonts w:ascii="Helvetica" w:hAnsi="Helvetica"/>
            <w:szCs w:val="24"/>
          </w:rPr>
          <w:delText>t</w:delText>
        </w:r>
        <w:r w:rsidR="00BC0D28" w:rsidRPr="00CB7115">
          <w:rPr>
            <w:rFonts w:ascii="Helvetica" w:hAnsi="Helvetica"/>
            <w:szCs w:val="24"/>
          </w:rPr>
          <w:delText>he number</w:delText>
        </w:r>
      </w:del>
      <w:r w:rsidR="00BC0D28" w:rsidRPr="00CB7115">
        <w:rPr>
          <w:rFonts w:ascii="Helvetica" w:hAnsi="Helvetica"/>
          <w:szCs w:val="24"/>
        </w:rPr>
        <w:t xml:space="preserve"> of trees alive in 2014</w:t>
      </w:r>
      <w:r w:rsidR="00905FCB" w:rsidRPr="00CB7115">
        <w:rPr>
          <w:rFonts w:ascii="Helvetica" w:hAnsi="Helvetica"/>
          <w:szCs w:val="24"/>
        </w:rPr>
        <w:t xml:space="preserve"> for t</w:t>
      </w:r>
      <w:r w:rsidR="00BC0D28" w:rsidRPr="00CB7115">
        <w:rPr>
          <w:rFonts w:ascii="Helvetica" w:hAnsi="Helvetica"/>
          <w:szCs w:val="24"/>
        </w:rPr>
        <w:t>he treated 1992-97 cohort was 51%, compared to 31</w:t>
      </w:r>
      <w:r w:rsidR="00905FCB" w:rsidRPr="00CB7115">
        <w:rPr>
          <w:rFonts w:ascii="Helvetica" w:hAnsi="Helvetica"/>
          <w:szCs w:val="24"/>
        </w:rPr>
        <w:t>% for the non-t</w:t>
      </w:r>
      <w:r w:rsidR="00C845C1" w:rsidRPr="00CB7115">
        <w:rPr>
          <w:rFonts w:ascii="Helvetica" w:hAnsi="Helvetica"/>
          <w:szCs w:val="24"/>
        </w:rPr>
        <w:t>reated 199</w:t>
      </w:r>
      <w:r w:rsidR="00BC0D28" w:rsidRPr="00CB7115">
        <w:rPr>
          <w:rFonts w:ascii="Helvetica" w:hAnsi="Helvetica"/>
          <w:szCs w:val="24"/>
        </w:rPr>
        <w:t>8-2003 cohort</w:t>
      </w:r>
      <w:r w:rsidR="00905FCB" w:rsidRPr="00CB7115">
        <w:rPr>
          <w:rFonts w:ascii="Helvetica" w:hAnsi="Helvetica"/>
          <w:szCs w:val="24"/>
        </w:rPr>
        <w:t>.</w:t>
      </w:r>
      <w:r w:rsidRPr="00CB7115">
        <w:rPr>
          <w:rFonts w:ascii="Helvetica" w:hAnsi="Helvetica"/>
          <w:szCs w:val="24"/>
        </w:rPr>
        <w:t xml:space="preserve">  The lower main stem dieback and tree mortality in the 1992-1997 cohort is even more </w:t>
      </w:r>
      <w:r w:rsidR="00757ED0" w:rsidRPr="00CB7115">
        <w:rPr>
          <w:rFonts w:ascii="Helvetica" w:hAnsi="Helvetica"/>
          <w:szCs w:val="24"/>
        </w:rPr>
        <w:t xml:space="preserve">striking given </w:t>
      </w:r>
      <w:r w:rsidRPr="00CB7115">
        <w:rPr>
          <w:rFonts w:ascii="Helvetica" w:hAnsi="Helvetica"/>
          <w:szCs w:val="24"/>
        </w:rPr>
        <w:t>that trees in the 1992</w:t>
      </w:r>
      <w:ins w:id="89" w:author="WVU" w:date="2016-08-15T13:48:00Z">
        <w:r w:rsidR="00690522" w:rsidRPr="00CB7115">
          <w:rPr>
            <w:rFonts w:ascii="Helvetica" w:hAnsi="Helvetica"/>
            <w:szCs w:val="24"/>
          </w:rPr>
          <w:t>-</w:t>
        </w:r>
      </w:ins>
      <w:del w:id="90" w:author="WVU" w:date="2016-08-15T13:48:00Z">
        <w:r w:rsidRPr="00CB7115">
          <w:rPr>
            <w:rFonts w:ascii="Helvetica" w:hAnsi="Helvetica"/>
            <w:szCs w:val="24"/>
          </w:rPr>
          <w:delText xml:space="preserve"> to </w:delText>
        </w:r>
      </w:del>
      <w:r w:rsidRPr="00CB7115">
        <w:rPr>
          <w:rFonts w:ascii="Helvetica" w:hAnsi="Helvetica"/>
          <w:szCs w:val="24"/>
        </w:rPr>
        <w:t>1997 cohort have been infected for a longer period of time</w:t>
      </w:r>
      <w:ins w:id="91" w:author="WVU" w:date="2016-08-15T13:48:00Z">
        <w:r w:rsidR="00690522" w:rsidRPr="00CB7115">
          <w:rPr>
            <w:rFonts w:ascii="Helvetica" w:hAnsi="Helvetica"/>
            <w:szCs w:val="24"/>
          </w:rPr>
          <w:t xml:space="preserve"> (6-11 years)</w:t>
        </w:r>
        <w:r w:rsidRPr="00CB7115">
          <w:rPr>
            <w:rFonts w:ascii="Helvetica" w:hAnsi="Helvetica"/>
            <w:szCs w:val="24"/>
          </w:rPr>
          <w:t>.</w:t>
        </w:r>
      </w:ins>
      <w:del w:id="92" w:author="WVU" w:date="2016-08-15T13:48:00Z">
        <w:r w:rsidRPr="00CB7115">
          <w:rPr>
            <w:rFonts w:ascii="Helvetica" w:hAnsi="Helvetica"/>
            <w:szCs w:val="24"/>
          </w:rPr>
          <w:delText>.</w:delText>
        </w:r>
      </w:del>
      <w:r w:rsidRPr="00CB7115">
        <w:rPr>
          <w:rFonts w:ascii="Helvetica" w:hAnsi="Helvetica"/>
          <w:szCs w:val="24"/>
        </w:rPr>
        <w:t xml:space="preserve">   </w:t>
      </w:r>
    </w:p>
    <w:p w14:paraId="7B6F1BD5" w14:textId="50400618" w:rsidR="00C46B89" w:rsidRPr="00CB7115" w:rsidRDefault="00C46B89" w:rsidP="006F5FEB">
      <w:pPr>
        <w:spacing w:line="480" w:lineRule="auto"/>
        <w:jc w:val="center"/>
        <w:rPr>
          <w:rFonts w:ascii="Helvetica" w:hAnsi="Helvetica"/>
          <w:b/>
          <w:caps/>
          <w:szCs w:val="24"/>
        </w:rPr>
      </w:pPr>
      <w:commentRangeStart w:id="93"/>
      <w:r w:rsidRPr="00CB7115">
        <w:rPr>
          <w:rFonts w:ascii="Helvetica" w:hAnsi="Helvetica"/>
          <w:b/>
          <w:caps/>
          <w:szCs w:val="24"/>
        </w:rPr>
        <w:t>Discussion</w:t>
      </w:r>
      <w:commentRangeEnd w:id="93"/>
      <w:r w:rsidR="00025989">
        <w:rPr>
          <w:rStyle w:val="CommentReference"/>
        </w:rPr>
        <w:commentReference w:id="93"/>
      </w:r>
    </w:p>
    <w:p w14:paraId="175CEEB2" w14:textId="41A8673D" w:rsidR="00066BEB" w:rsidRPr="00CB7115" w:rsidRDefault="00066BEB" w:rsidP="006F5FEB">
      <w:pPr>
        <w:spacing w:line="480" w:lineRule="auto"/>
        <w:ind w:firstLine="720"/>
        <w:rPr>
          <w:rFonts w:ascii="Helvetica" w:hAnsi="Helvetica"/>
          <w:szCs w:val="24"/>
        </w:rPr>
      </w:pPr>
      <w:r w:rsidRPr="00CB7115">
        <w:rPr>
          <w:rFonts w:ascii="Helvetica" w:hAnsi="Helvetica"/>
          <w:szCs w:val="24"/>
        </w:rPr>
        <w:t>There is a general perception that hypovirus-mediated biological control</w:t>
      </w:r>
      <w:r w:rsidR="00D52F8A" w:rsidRPr="00CB7115">
        <w:rPr>
          <w:rFonts w:ascii="Helvetica" w:hAnsi="Helvetica"/>
          <w:szCs w:val="24"/>
        </w:rPr>
        <w:t xml:space="preserve"> of chestnut blight</w:t>
      </w:r>
      <w:r w:rsidRPr="00CB7115">
        <w:rPr>
          <w:rFonts w:ascii="Helvetica" w:hAnsi="Helvetica"/>
          <w:szCs w:val="24"/>
        </w:rPr>
        <w:t xml:space="preserve"> is widely successful in </w:t>
      </w:r>
      <w:r w:rsidR="001A7996" w:rsidRPr="00CB7115">
        <w:rPr>
          <w:rFonts w:ascii="Helvetica" w:hAnsi="Helvetica"/>
          <w:szCs w:val="24"/>
        </w:rPr>
        <w:t xml:space="preserve">many areas of </w:t>
      </w:r>
      <w:r w:rsidRPr="00CB7115">
        <w:rPr>
          <w:rFonts w:ascii="Helvetica" w:hAnsi="Helvetica"/>
          <w:szCs w:val="24"/>
        </w:rPr>
        <w:t xml:space="preserve">Europe, since </w:t>
      </w:r>
      <w:r w:rsidR="00D52F8A" w:rsidRPr="00CB7115">
        <w:rPr>
          <w:rFonts w:ascii="Helvetica" w:hAnsi="Helvetica"/>
          <w:szCs w:val="24"/>
        </w:rPr>
        <w:t xml:space="preserve">chestnut </w:t>
      </w:r>
      <w:r w:rsidRPr="00CB7115">
        <w:rPr>
          <w:rFonts w:ascii="Helvetica" w:hAnsi="Helvetica"/>
          <w:szCs w:val="24"/>
        </w:rPr>
        <w:t xml:space="preserve">trees are recovering and that recovery is associated with the presence of </w:t>
      </w:r>
      <w:proofErr w:type="spellStart"/>
      <w:r w:rsidRPr="00CB7115">
        <w:rPr>
          <w:rFonts w:ascii="Helvetica" w:hAnsi="Helvetica"/>
          <w:szCs w:val="24"/>
        </w:rPr>
        <w:t>hypoviruses</w:t>
      </w:r>
      <w:proofErr w:type="spellEnd"/>
      <w:r w:rsidRPr="00CB7115">
        <w:rPr>
          <w:rFonts w:ascii="Helvetica" w:hAnsi="Helvetica"/>
          <w:szCs w:val="24"/>
        </w:rPr>
        <w:t xml:space="preserve"> (</w:t>
      </w:r>
      <w:proofErr w:type="spellStart"/>
      <w:r w:rsidRPr="00CB7115">
        <w:rPr>
          <w:rFonts w:ascii="Helvetica" w:hAnsi="Helvetica"/>
          <w:szCs w:val="24"/>
        </w:rPr>
        <w:t>Heiniger</w:t>
      </w:r>
      <w:proofErr w:type="spellEnd"/>
      <w:r w:rsidRPr="00CB7115">
        <w:rPr>
          <w:rFonts w:ascii="Helvetica" w:hAnsi="Helvetica"/>
          <w:szCs w:val="24"/>
        </w:rPr>
        <w:t xml:space="preserve"> </w:t>
      </w:r>
      <w:r w:rsidR="00905C67" w:rsidRPr="00CB7115">
        <w:rPr>
          <w:rFonts w:ascii="Helvetica" w:hAnsi="Helvetica"/>
          <w:szCs w:val="24"/>
        </w:rPr>
        <w:t>and</w:t>
      </w:r>
      <w:r w:rsidRPr="00CB7115">
        <w:rPr>
          <w:rFonts w:ascii="Helvetica" w:hAnsi="Helvetica"/>
          <w:szCs w:val="24"/>
        </w:rPr>
        <w:t xml:space="preserve"> </w:t>
      </w:r>
      <w:proofErr w:type="spellStart"/>
      <w:r w:rsidRPr="00CB7115">
        <w:rPr>
          <w:rFonts w:ascii="Helvetica" w:hAnsi="Helvetica"/>
          <w:szCs w:val="24"/>
        </w:rPr>
        <w:t>Rigling</w:t>
      </w:r>
      <w:proofErr w:type="spellEnd"/>
      <w:r w:rsidRPr="00CB7115">
        <w:rPr>
          <w:rFonts w:ascii="Helvetica" w:hAnsi="Helvetica"/>
          <w:szCs w:val="24"/>
        </w:rPr>
        <w:t xml:space="preserve"> 1994</w:t>
      </w:r>
      <w:r w:rsidR="00A40345">
        <w:rPr>
          <w:rFonts w:ascii="Helvetica" w:hAnsi="Helvetica"/>
          <w:szCs w:val="24"/>
        </w:rPr>
        <w:t xml:space="preserve">; </w:t>
      </w:r>
      <w:r w:rsidR="001A7996" w:rsidRPr="00CB7115">
        <w:rPr>
          <w:rFonts w:ascii="Helvetica" w:hAnsi="Helvetica"/>
          <w:szCs w:val="24"/>
        </w:rPr>
        <w:t xml:space="preserve">Robin and </w:t>
      </w:r>
      <w:proofErr w:type="spellStart"/>
      <w:r w:rsidR="001A7996" w:rsidRPr="00CB7115">
        <w:rPr>
          <w:rFonts w:ascii="Helvetica" w:hAnsi="Helvetica"/>
          <w:szCs w:val="24"/>
        </w:rPr>
        <w:t>Heiniger</w:t>
      </w:r>
      <w:proofErr w:type="spellEnd"/>
      <w:r w:rsidR="001A7996" w:rsidRPr="00CB7115">
        <w:rPr>
          <w:rFonts w:ascii="Helvetica" w:hAnsi="Helvetica"/>
          <w:szCs w:val="24"/>
        </w:rPr>
        <w:t>, 2001</w:t>
      </w:r>
      <w:r w:rsidRPr="00CB7115">
        <w:rPr>
          <w:rFonts w:ascii="Helvetica" w:hAnsi="Helvetica"/>
          <w:szCs w:val="24"/>
        </w:rPr>
        <w:t>).  In North America, de</w:t>
      </w:r>
      <w:r w:rsidR="00D52F8A" w:rsidRPr="00CB7115">
        <w:rPr>
          <w:rFonts w:ascii="Helvetica" w:hAnsi="Helvetica"/>
          <w:szCs w:val="24"/>
        </w:rPr>
        <w:t xml:space="preserve">spite some short-term success, </w:t>
      </w:r>
      <w:r w:rsidRPr="00CB7115">
        <w:rPr>
          <w:rFonts w:ascii="Helvetica" w:hAnsi="Helvetica"/>
          <w:szCs w:val="24"/>
        </w:rPr>
        <w:t>there has been little or no biological control of blighted populations of American chestnut in the natural range of American chestnut (Griffin 1999)</w:t>
      </w:r>
      <w:r w:rsidR="001771ED" w:rsidRPr="00CB7115">
        <w:rPr>
          <w:rFonts w:ascii="Helvetica" w:hAnsi="Helvetica"/>
          <w:szCs w:val="24"/>
        </w:rPr>
        <w:t xml:space="preserve">.  </w:t>
      </w:r>
      <w:r w:rsidRPr="00CB7115">
        <w:rPr>
          <w:rFonts w:ascii="Helvetica" w:hAnsi="Helvetica"/>
          <w:szCs w:val="24"/>
        </w:rPr>
        <w:t xml:space="preserve">Several factors have been proposed to explain the inability of </w:t>
      </w:r>
      <w:proofErr w:type="spellStart"/>
      <w:r w:rsidRPr="00CB7115">
        <w:rPr>
          <w:rFonts w:ascii="Helvetica" w:hAnsi="Helvetica"/>
          <w:szCs w:val="24"/>
        </w:rPr>
        <w:t>hypoviruses</w:t>
      </w:r>
      <w:proofErr w:type="spellEnd"/>
      <w:r w:rsidRPr="00CB7115">
        <w:rPr>
          <w:rFonts w:ascii="Helvetica" w:hAnsi="Helvetica"/>
          <w:szCs w:val="24"/>
        </w:rPr>
        <w:t xml:space="preserve"> to control blight in North America.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populations are more diverse for vegetative compatibility in North America (</w:t>
      </w:r>
      <w:proofErr w:type="spellStart"/>
      <w:r w:rsidRPr="00CB7115">
        <w:rPr>
          <w:rFonts w:ascii="Helvetica" w:hAnsi="Helvetica"/>
          <w:szCs w:val="24"/>
        </w:rPr>
        <w:t>Anagostakis</w:t>
      </w:r>
      <w:proofErr w:type="spellEnd"/>
      <w:r w:rsidRPr="00CB7115">
        <w:rPr>
          <w:rFonts w:ascii="Helvetica" w:hAnsi="Helvetica"/>
          <w:szCs w:val="24"/>
        </w:rPr>
        <w:t xml:space="preserve"> et al. 1986</w:t>
      </w:r>
      <w:r w:rsidR="003D2BCB" w:rsidRPr="00CB7115">
        <w:rPr>
          <w:rFonts w:ascii="Helvetica" w:hAnsi="Helvetica"/>
          <w:szCs w:val="24"/>
        </w:rPr>
        <w:t>;</w:t>
      </w:r>
      <w:r w:rsidRPr="00CB7115">
        <w:rPr>
          <w:rFonts w:ascii="Helvetica" w:hAnsi="Helvetica"/>
          <w:szCs w:val="24"/>
        </w:rPr>
        <w:t xml:space="preserve"> </w:t>
      </w:r>
      <w:proofErr w:type="spellStart"/>
      <w:r w:rsidRPr="00CB7115">
        <w:rPr>
          <w:rFonts w:ascii="Helvetica" w:hAnsi="Helvetica"/>
          <w:szCs w:val="24"/>
        </w:rPr>
        <w:t>Cortesi</w:t>
      </w:r>
      <w:proofErr w:type="spellEnd"/>
      <w:r w:rsidRPr="00CB7115">
        <w:rPr>
          <w:rFonts w:ascii="Helvetica" w:hAnsi="Helvetica"/>
          <w:szCs w:val="24"/>
        </w:rPr>
        <w:t xml:space="preserve"> and </w:t>
      </w:r>
      <w:proofErr w:type="spellStart"/>
      <w:r w:rsidRPr="00CB7115">
        <w:rPr>
          <w:rFonts w:ascii="Helvetica" w:hAnsi="Helvetica"/>
          <w:szCs w:val="24"/>
        </w:rPr>
        <w:t>Milgroom</w:t>
      </w:r>
      <w:proofErr w:type="spellEnd"/>
      <w:r w:rsidRPr="00CB7115">
        <w:rPr>
          <w:rFonts w:ascii="Helvetica" w:hAnsi="Helvetica"/>
          <w:szCs w:val="24"/>
        </w:rPr>
        <w:t xml:space="preserve"> 1998; </w:t>
      </w:r>
      <w:proofErr w:type="spellStart"/>
      <w:r w:rsidRPr="00CB7115">
        <w:rPr>
          <w:rFonts w:ascii="Helvetica" w:hAnsi="Helvetica"/>
          <w:szCs w:val="24"/>
        </w:rPr>
        <w:t>Deutch</w:t>
      </w:r>
      <w:proofErr w:type="spellEnd"/>
      <w:r w:rsidRPr="00CB7115">
        <w:rPr>
          <w:rFonts w:ascii="Helvetica" w:hAnsi="Helvetica"/>
          <w:szCs w:val="24"/>
        </w:rPr>
        <w:t xml:space="preserve"> et al. 2012), which slows the spread of hypovirus within </w:t>
      </w:r>
      <w:r w:rsidR="00B87358" w:rsidRPr="00CB7115">
        <w:rPr>
          <w:rFonts w:ascii="Helvetica" w:hAnsi="Helvetica"/>
          <w:szCs w:val="24"/>
        </w:rPr>
        <w:t xml:space="preserve">the </w:t>
      </w:r>
      <w:r w:rsidRPr="00CB7115">
        <w:rPr>
          <w:rFonts w:ascii="Helvetica" w:hAnsi="Helvetica"/>
          <w:szCs w:val="24"/>
        </w:rPr>
        <w:t xml:space="preserve">pathogen populations (Liu and </w:t>
      </w:r>
      <w:proofErr w:type="spellStart"/>
      <w:r w:rsidRPr="00CB7115">
        <w:rPr>
          <w:rFonts w:ascii="Helvetica" w:hAnsi="Helvetica"/>
          <w:szCs w:val="24"/>
        </w:rPr>
        <w:t>Milgroom</w:t>
      </w:r>
      <w:proofErr w:type="spellEnd"/>
      <w:r w:rsidRPr="00CB7115">
        <w:rPr>
          <w:rFonts w:ascii="Helvetica" w:hAnsi="Helvetica"/>
          <w:szCs w:val="24"/>
        </w:rPr>
        <w:t xml:space="preserve"> 1996).  While European chestnut is susceptible to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infection, American chestnut is the most blight susceptible </w:t>
      </w:r>
      <w:proofErr w:type="spellStart"/>
      <w:r w:rsidRPr="00CB7115">
        <w:rPr>
          <w:rFonts w:ascii="Helvetica" w:hAnsi="Helvetica"/>
          <w:i/>
          <w:szCs w:val="24"/>
        </w:rPr>
        <w:t>Castanea</w:t>
      </w:r>
      <w:proofErr w:type="spellEnd"/>
      <w:r w:rsidRPr="00CB7115">
        <w:rPr>
          <w:rFonts w:ascii="Helvetica" w:hAnsi="Helvetica"/>
          <w:szCs w:val="24"/>
        </w:rPr>
        <w:t xml:space="preserve"> species (Graves 1950</w:t>
      </w:r>
      <w:r w:rsidR="004933D3" w:rsidRPr="00CB7115">
        <w:rPr>
          <w:rFonts w:ascii="Helvetica" w:hAnsi="Helvetica"/>
          <w:szCs w:val="24"/>
        </w:rPr>
        <w:t xml:space="preserve">; </w:t>
      </w:r>
      <w:proofErr w:type="spellStart"/>
      <w:r w:rsidR="004933D3" w:rsidRPr="00CB7115">
        <w:rPr>
          <w:rFonts w:ascii="Helvetica" w:hAnsi="Helvetica"/>
          <w:szCs w:val="24"/>
        </w:rPr>
        <w:t>Hebard</w:t>
      </w:r>
      <w:proofErr w:type="spellEnd"/>
      <w:r w:rsidR="004933D3" w:rsidRPr="00CB7115">
        <w:rPr>
          <w:rFonts w:ascii="Helvetica" w:hAnsi="Helvetica"/>
          <w:szCs w:val="24"/>
        </w:rPr>
        <w:t xml:space="preserve"> 1982</w:t>
      </w:r>
      <w:r w:rsidRPr="00CB7115">
        <w:rPr>
          <w:rFonts w:ascii="Helvetica" w:hAnsi="Helvetica"/>
          <w:szCs w:val="24"/>
        </w:rPr>
        <w:t xml:space="preserve">).   The slight difference in susceptibility may be important for improving survivorship of </w:t>
      </w:r>
      <w:r w:rsidR="00B87358" w:rsidRPr="00CB7115">
        <w:rPr>
          <w:rFonts w:ascii="Helvetica" w:hAnsi="Helvetica"/>
          <w:szCs w:val="24"/>
        </w:rPr>
        <w:t xml:space="preserve">trees with </w:t>
      </w:r>
      <w:r w:rsidRPr="00CB7115">
        <w:rPr>
          <w:rFonts w:ascii="Helvetica" w:hAnsi="Helvetica"/>
          <w:szCs w:val="24"/>
        </w:rPr>
        <w:t>hypovirus-inf</w:t>
      </w:r>
      <w:r w:rsidR="00B87358" w:rsidRPr="00CB7115">
        <w:rPr>
          <w:rFonts w:ascii="Helvetica" w:hAnsi="Helvetica"/>
          <w:szCs w:val="24"/>
        </w:rPr>
        <w:t>ected cankers</w:t>
      </w:r>
      <w:r w:rsidRPr="00CB7115">
        <w:rPr>
          <w:rFonts w:ascii="Helvetica" w:hAnsi="Helvetica"/>
          <w:szCs w:val="24"/>
        </w:rPr>
        <w:t xml:space="preserve">, and </w:t>
      </w:r>
      <w:r w:rsidR="00B87358" w:rsidRPr="00CB7115">
        <w:rPr>
          <w:rFonts w:ascii="Helvetica" w:hAnsi="Helvetica"/>
          <w:szCs w:val="24"/>
        </w:rPr>
        <w:t>further</w:t>
      </w:r>
      <w:r w:rsidRPr="00CB7115">
        <w:rPr>
          <w:rFonts w:ascii="Helvetica" w:hAnsi="Helvetica"/>
          <w:szCs w:val="24"/>
        </w:rPr>
        <w:t xml:space="preserve">, the ability of </w:t>
      </w:r>
      <w:proofErr w:type="spellStart"/>
      <w:r w:rsidRPr="00CB7115">
        <w:rPr>
          <w:rFonts w:ascii="Helvetica" w:hAnsi="Helvetica"/>
          <w:szCs w:val="24"/>
        </w:rPr>
        <w:t>hypoviruses</w:t>
      </w:r>
      <w:proofErr w:type="spellEnd"/>
      <w:r w:rsidRPr="00CB7115">
        <w:rPr>
          <w:rFonts w:ascii="Helvetica" w:hAnsi="Helvetica"/>
          <w:szCs w:val="24"/>
        </w:rPr>
        <w:t xml:space="preserve"> to invade and control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populations (</w:t>
      </w:r>
      <w:proofErr w:type="spellStart"/>
      <w:r w:rsidRPr="00CB7115">
        <w:rPr>
          <w:rFonts w:ascii="Helvetica" w:hAnsi="Helvetica"/>
          <w:szCs w:val="24"/>
        </w:rPr>
        <w:t>Milgroom</w:t>
      </w:r>
      <w:proofErr w:type="spellEnd"/>
      <w:r w:rsidRPr="00CB7115">
        <w:rPr>
          <w:rFonts w:ascii="Helvetica" w:hAnsi="Helvetica"/>
          <w:szCs w:val="24"/>
        </w:rPr>
        <w:t xml:space="preserve"> and </w:t>
      </w:r>
      <w:proofErr w:type="spellStart"/>
      <w:r w:rsidRPr="00CB7115">
        <w:rPr>
          <w:rFonts w:ascii="Helvetica" w:hAnsi="Helvetica"/>
          <w:szCs w:val="24"/>
        </w:rPr>
        <w:t>Cortesi</w:t>
      </w:r>
      <w:proofErr w:type="spellEnd"/>
      <w:r w:rsidRPr="00CB7115">
        <w:rPr>
          <w:rFonts w:ascii="Helvetica" w:hAnsi="Helvetica"/>
          <w:szCs w:val="24"/>
        </w:rPr>
        <w:t xml:space="preserve"> 2004).  Despite these potential </w:t>
      </w:r>
      <w:r w:rsidR="004A2CA5" w:rsidRPr="00CB7115">
        <w:rPr>
          <w:rFonts w:ascii="Helvetica" w:hAnsi="Helvetica"/>
          <w:szCs w:val="24"/>
        </w:rPr>
        <w:t>constraints</w:t>
      </w:r>
      <w:r w:rsidRPr="00CB7115">
        <w:rPr>
          <w:rFonts w:ascii="Helvetica" w:hAnsi="Helvetica"/>
          <w:szCs w:val="24"/>
        </w:rPr>
        <w:t xml:space="preserve">, hypovirus has spread throughout a </w:t>
      </w:r>
      <w:r w:rsidRPr="00CB7115">
        <w:rPr>
          <w:rFonts w:ascii="Helvetica" w:hAnsi="Helvetica"/>
          <w:szCs w:val="24"/>
        </w:rPr>
        <w:lastRenderedPageBreak/>
        <w:t>number of</w:t>
      </w:r>
      <w:r w:rsidRPr="00CB7115">
        <w:rPr>
          <w:rFonts w:ascii="Helvetica" w:hAnsi="Helvetica"/>
          <w:i/>
          <w:szCs w:val="24"/>
        </w:rPr>
        <w:t xml:space="preserve"> C. </w:t>
      </w:r>
      <w:proofErr w:type="spellStart"/>
      <w:r w:rsidRPr="00CB7115">
        <w:rPr>
          <w:rFonts w:ascii="Helvetica" w:hAnsi="Helvetica"/>
          <w:i/>
          <w:szCs w:val="24"/>
        </w:rPr>
        <w:t>parasitica</w:t>
      </w:r>
      <w:proofErr w:type="spellEnd"/>
      <w:r w:rsidRPr="00CB7115">
        <w:rPr>
          <w:rFonts w:ascii="Helvetica" w:hAnsi="Helvetica"/>
          <w:szCs w:val="24"/>
        </w:rPr>
        <w:t xml:space="preserve"> populations in Michigan (</w:t>
      </w:r>
      <w:r w:rsidR="00F35960" w:rsidRPr="00CB7115">
        <w:rPr>
          <w:rFonts w:ascii="Helvetica" w:hAnsi="Helvetica"/>
          <w:szCs w:val="24"/>
        </w:rPr>
        <w:t xml:space="preserve">Day et al. 1977; </w:t>
      </w:r>
      <w:r w:rsidRPr="00CB7115">
        <w:rPr>
          <w:rFonts w:ascii="Helvetica" w:hAnsi="Helvetica"/>
          <w:szCs w:val="24"/>
        </w:rPr>
        <w:t>Elliston et al. 1977; Fulbright et al. 1983), and demographic analyses have confirmed that the increase in growth and survivorship has resulted in ecological recovery in which chestnut trees are expected to remain as canopy trees in these p</w:t>
      </w:r>
      <w:r w:rsidR="00F35960">
        <w:rPr>
          <w:rFonts w:ascii="Helvetica" w:hAnsi="Helvetica"/>
          <w:szCs w:val="24"/>
        </w:rPr>
        <w:t>opulations (</w:t>
      </w:r>
      <w:proofErr w:type="spellStart"/>
      <w:r w:rsidR="00F35960">
        <w:rPr>
          <w:rFonts w:ascii="Helvetica" w:hAnsi="Helvetica"/>
          <w:szCs w:val="24"/>
        </w:rPr>
        <w:t>Davelos</w:t>
      </w:r>
      <w:proofErr w:type="spellEnd"/>
      <w:r w:rsidR="00F35960">
        <w:rPr>
          <w:rFonts w:ascii="Helvetica" w:hAnsi="Helvetica"/>
          <w:szCs w:val="24"/>
        </w:rPr>
        <w:t xml:space="preserve"> and </w:t>
      </w:r>
      <w:proofErr w:type="spellStart"/>
      <w:r w:rsidR="00F35960">
        <w:rPr>
          <w:rFonts w:ascii="Helvetica" w:hAnsi="Helvetica"/>
          <w:szCs w:val="24"/>
        </w:rPr>
        <w:t>Jarosz</w:t>
      </w:r>
      <w:proofErr w:type="spellEnd"/>
      <w:r w:rsidRPr="00CB7115">
        <w:rPr>
          <w:rFonts w:ascii="Helvetica" w:hAnsi="Helvetica"/>
          <w:szCs w:val="24"/>
        </w:rPr>
        <w:t xml:space="preserve"> 2004).  </w:t>
      </w:r>
    </w:p>
    <w:p w14:paraId="5E09C370" w14:textId="6CD2AEDD" w:rsidR="00DF1D0D" w:rsidRPr="00CB7115" w:rsidRDefault="004A2CA5" w:rsidP="006F5FEB">
      <w:pPr>
        <w:spacing w:line="480" w:lineRule="auto"/>
        <w:ind w:right="90" w:firstLine="720"/>
        <w:rPr>
          <w:rFonts w:ascii="Helvetica" w:hAnsi="Helvetica"/>
          <w:szCs w:val="24"/>
        </w:rPr>
      </w:pPr>
      <w:r w:rsidRPr="00CB7115">
        <w:rPr>
          <w:rFonts w:ascii="Helvetica" w:hAnsi="Helvetica"/>
          <w:szCs w:val="24"/>
        </w:rPr>
        <w:t xml:space="preserve">The </w:t>
      </w:r>
      <w:proofErr w:type="spellStart"/>
      <w:r w:rsidRPr="00CB7115">
        <w:rPr>
          <w:rFonts w:ascii="Helvetica" w:hAnsi="Helvetica"/>
          <w:szCs w:val="24"/>
        </w:rPr>
        <w:t>biocontrol</w:t>
      </w:r>
      <w:proofErr w:type="spellEnd"/>
      <w:r w:rsidRPr="00CB7115">
        <w:rPr>
          <w:rFonts w:ascii="Helvetica" w:hAnsi="Helvetica"/>
          <w:szCs w:val="24"/>
        </w:rPr>
        <w:t xml:space="preserve"> of chestnut blight with hypovirus </w:t>
      </w:r>
      <w:r w:rsidR="00066BEB" w:rsidRPr="00CB7115">
        <w:rPr>
          <w:rFonts w:ascii="Helvetica" w:hAnsi="Helvetica"/>
          <w:szCs w:val="24"/>
        </w:rPr>
        <w:t xml:space="preserve">was undertaken </w:t>
      </w:r>
      <w:r w:rsidRPr="00CB7115">
        <w:rPr>
          <w:rFonts w:ascii="Helvetica" w:hAnsi="Helvetica"/>
          <w:szCs w:val="24"/>
        </w:rPr>
        <w:t>at the West Salem</w:t>
      </w:r>
      <w:r w:rsidR="004A459F" w:rsidRPr="00CB7115">
        <w:rPr>
          <w:rFonts w:ascii="Helvetica" w:hAnsi="Helvetica"/>
          <w:szCs w:val="24"/>
        </w:rPr>
        <w:t xml:space="preserve"> stand</w:t>
      </w:r>
      <w:r w:rsidRPr="00CB7115">
        <w:rPr>
          <w:rFonts w:ascii="Helvetica" w:hAnsi="Helvetica"/>
          <w:szCs w:val="24"/>
        </w:rPr>
        <w:t xml:space="preserve"> </w:t>
      </w:r>
      <w:r w:rsidR="00066BEB" w:rsidRPr="00CB7115">
        <w:rPr>
          <w:rFonts w:ascii="Helvetica" w:hAnsi="Helvetica"/>
          <w:szCs w:val="24"/>
        </w:rPr>
        <w:t xml:space="preserve">because a number of features of the epidemic at </w:t>
      </w:r>
      <w:r w:rsidRPr="00CB7115">
        <w:rPr>
          <w:rFonts w:ascii="Helvetica" w:hAnsi="Helvetica"/>
          <w:szCs w:val="24"/>
        </w:rPr>
        <w:t>this site</w:t>
      </w:r>
      <w:r w:rsidR="00066BEB" w:rsidRPr="00CB7115">
        <w:rPr>
          <w:rFonts w:ascii="Helvetica" w:hAnsi="Helvetica"/>
          <w:szCs w:val="24"/>
        </w:rPr>
        <w:t xml:space="preserve"> were similar to what was found in recovering stands in Michigan: only a single str</w:t>
      </w:r>
      <w:r w:rsidR="00A40345">
        <w:rPr>
          <w:rFonts w:ascii="Helvetica" w:hAnsi="Helvetica"/>
          <w:szCs w:val="24"/>
        </w:rPr>
        <w:t>ain of the pathogen was present,</w:t>
      </w:r>
      <w:r w:rsidR="00066BEB" w:rsidRPr="00CB7115">
        <w:rPr>
          <w:rFonts w:ascii="Helvetica" w:hAnsi="Helvetica"/>
          <w:szCs w:val="24"/>
        </w:rPr>
        <w:t xml:space="preserve"> </w:t>
      </w:r>
      <w:r w:rsidR="00DF1D0D" w:rsidRPr="00CB7115">
        <w:rPr>
          <w:rFonts w:ascii="Helvetica" w:hAnsi="Helvetica"/>
          <w:szCs w:val="24"/>
        </w:rPr>
        <w:t>the stand is isolated</w:t>
      </w:r>
      <w:r w:rsidR="00A40345">
        <w:rPr>
          <w:rFonts w:ascii="Helvetica" w:hAnsi="Helvetica"/>
          <w:szCs w:val="24"/>
        </w:rPr>
        <w:t>,</w:t>
      </w:r>
      <w:r w:rsidR="00DF1D0D" w:rsidRPr="00CB7115">
        <w:rPr>
          <w:rFonts w:ascii="Helvetica" w:hAnsi="Helvetica"/>
          <w:szCs w:val="24"/>
        </w:rPr>
        <w:t xml:space="preserve"> </w:t>
      </w:r>
      <w:r w:rsidR="00A40345">
        <w:rPr>
          <w:rFonts w:ascii="Helvetica" w:hAnsi="Helvetica"/>
          <w:szCs w:val="24"/>
        </w:rPr>
        <w:t>and</w:t>
      </w:r>
      <w:r w:rsidR="00066BEB" w:rsidRPr="00CB7115">
        <w:rPr>
          <w:rFonts w:ascii="Helvetica" w:hAnsi="Helvetica"/>
          <w:szCs w:val="24"/>
        </w:rPr>
        <w:t xml:space="preserve"> the chestnuts were known to be growing vigorously (Cummi</w:t>
      </w:r>
      <w:r w:rsidR="00F35960">
        <w:rPr>
          <w:rFonts w:ascii="Helvetica" w:hAnsi="Helvetica"/>
          <w:szCs w:val="24"/>
        </w:rPr>
        <w:t>ngs Carlson et al. 1998; McEwan</w:t>
      </w:r>
      <w:r w:rsidR="00066BEB" w:rsidRPr="00CB7115">
        <w:rPr>
          <w:rFonts w:ascii="Helvetica" w:hAnsi="Helvetica"/>
          <w:szCs w:val="24"/>
        </w:rPr>
        <w:t xml:space="preserve"> 2006</w:t>
      </w:r>
      <w:r w:rsidR="00F35960">
        <w:rPr>
          <w:rFonts w:ascii="Helvetica" w:hAnsi="Helvetica"/>
          <w:szCs w:val="24"/>
        </w:rPr>
        <w:t>;</w:t>
      </w:r>
      <w:r w:rsidR="00F35960" w:rsidRPr="00F35960">
        <w:rPr>
          <w:rFonts w:ascii="Helvetica" w:hAnsi="Helvetica"/>
          <w:color w:val="000000"/>
          <w:szCs w:val="24"/>
        </w:rPr>
        <w:t xml:space="preserve"> </w:t>
      </w:r>
      <w:proofErr w:type="spellStart"/>
      <w:r w:rsidR="00F35960" w:rsidRPr="00CB7115">
        <w:rPr>
          <w:rFonts w:ascii="Helvetica" w:hAnsi="Helvetica"/>
          <w:color w:val="000000"/>
          <w:szCs w:val="24"/>
        </w:rPr>
        <w:t>Paillet</w:t>
      </w:r>
      <w:proofErr w:type="spellEnd"/>
      <w:r w:rsidR="00F35960" w:rsidRPr="00CB7115">
        <w:rPr>
          <w:rFonts w:ascii="Helvetica" w:hAnsi="Helvetica"/>
          <w:color w:val="000000"/>
          <w:szCs w:val="24"/>
        </w:rPr>
        <w:t xml:space="preserve"> and Rutter 1989</w:t>
      </w:r>
      <w:r w:rsidR="00066BEB" w:rsidRPr="00CB7115">
        <w:rPr>
          <w:rFonts w:ascii="Helvetica" w:hAnsi="Helvetica"/>
          <w:szCs w:val="24"/>
        </w:rPr>
        <w:t xml:space="preserve">).  </w:t>
      </w:r>
      <w:r w:rsidR="00DF1D0D" w:rsidRPr="00CB7115">
        <w:rPr>
          <w:rFonts w:ascii="Helvetica" w:hAnsi="Helvetica"/>
          <w:szCs w:val="24"/>
        </w:rPr>
        <w:t xml:space="preserve">As with the </w:t>
      </w:r>
      <w:r w:rsidR="00905C67" w:rsidRPr="00CB7115">
        <w:rPr>
          <w:rFonts w:ascii="Helvetica" w:hAnsi="Helvetica"/>
          <w:szCs w:val="24"/>
        </w:rPr>
        <w:t>North American c</w:t>
      </w:r>
      <w:r w:rsidR="00DF1D0D" w:rsidRPr="00CB7115">
        <w:rPr>
          <w:rFonts w:ascii="Helvetica" w:hAnsi="Helvetica"/>
          <w:szCs w:val="24"/>
        </w:rPr>
        <w:t xml:space="preserve">hestnut epidemic a century ago, </w:t>
      </w:r>
      <w:r w:rsidR="00066BEB" w:rsidRPr="00CB7115">
        <w:rPr>
          <w:rFonts w:ascii="Helvetica" w:hAnsi="Helvetica"/>
          <w:szCs w:val="24"/>
        </w:rPr>
        <w:t xml:space="preserve">the disease progressed </w:t>
      </w:r>
      <w:r w:rsidR="00A40345">
        <w:rPr>
          <w:rFonts w:ascii="Helvetica" w:hAnsi="Helvetica"/>
          <w:szCs w:val="24"/>
        </w:rPr>
        <w:t xml:space="preserve">to the extent </w:t>
      </w:r>
      <w:r w:rsidRPr="00CB7115">
        <w:rPr>
          <w:rFonts w:ascii="Helvetica" w:hAnsi="Helvetica"/>
          <w:szCs w:val="24"/>
        </w:rPr>
        <w:t xml:space="preserve">that almost all individuals </w:t>
      </w:r>
      <w:r w:rsidR="00DF1D0D" w:rsidRPr="00CB7115">
        <w:rPr>
          <w:rFonts w:ascii="Helvetica" w:hAnsi="Helvetica"/>
          <w:szCs w:val="24"/>
        </w:rPr>
        <w:t>we</w:t>
      </w:r>
      <w:r w:rsidRPr="00CB7115">
        <w:rPr>
          <w:rFonts w:ascii="Helvetica" w:hAnsi="Helvetica"/>
          <w:szCs w:val="24"/>
        </w:rPr>
        <w:t>re infected</w:t>
      </w:r>
      <w:r w:rsidR="00066BEB" w:rsidRPr="00CB7115">
        <w:rPr>
          <w:rFonts w:ascii="Helvetica" w:hAnsi="Helvetica"/>
          <w:szCs w:val="24"/>
        </w:rPr>
        <w:t xml:space="preserve"> </w:t>
      </w:r>
      <w:r w:rsidR="00DF1D0D" w:rsidRPr="00CB7115">
        <w:rPr>
          <w:rFonts w:ascii="Helvetica" w:hAnsi="Helvetica"/>
          <w:szCs w:val="24"/>
        </w:rPr>
        <w:t>by 2014</w:t>
      </w:r>
      <w:r w:rsidR="00066BEB" w:rsidRPr="00CB7115">
        <w:rPr>
          <w:rFonts w:ascii="Helvetica" w:hAnsi="Helvetica"/>
          <w:szCs w:val="24"/>
        </w:rPr>
        <w:t xml:space="preserve">.  Our initial goal was to restrain the epidemic with annual treatments of hypovirus on all cankers that could be accessed </w:t>
      </w:r>
      <w:r w:rsidR="00DF1D0D" w:rsidRPr="00CB7115">
        <w:rPr>
          <w:rFonts w:ascii="Helvetica" w:hAnsi="Helvetica"/>
          <w:szCs w:val="24"/>
        </w:rPr>
        <w:t xml:space="preserve">from the ground, </w:t>
      </w:r>
      <w:r w:rsidR="00066BEB" w:rsidRPr="00CB7115">
        <w:rPr>
          <w:rFonts w:ascii="Helvetica" w:hAnsi="Helvetica"/>
          <w:szCs w:val="24"/>
        </w:rPr>
        <w:t>using ladder</w:t>
      </w:r>
      <w:r w:rsidR="00DF1D0D" w:rsidRPr="00CB7115">
        <w:rPr>
          <w:rFonts w:ascii="Helvetica" w:hAnsi="Helvetica"/>
          <w:szCs w:val="24"/>
        </w:rPr>
        <w:t>s</w:t>
      </w:r>
      <w:r w:rsidR="00066BEB" w:rsidRPr="00CB7115">
        <w:rPr>
          <w:rFonts w:ascii="Helvetica" w:hAnsi="Helvetica"/>
          <w:szCs w:val="24"/>
        </w:rPr>
        <w:t xml:space="preserve"> </w:t>
      </w:r>
      <w:r w:rsidR="00DF1D0D" w:rsidRPr="00CB7115">
        <w:rPr>
          <w:rFonts w:ascii="Helvetica" w:hAnsi="Helvetica"/>
          <w:szCs w:val="24"/>
        </w:rPr>
        <w:t>and/</w:t>
      </w:r>
      <w:r w:rsidR="00066BEB" w:rsidRPr="00CB7115">
        <w:rPr>
          <w:rFonts w:ascii="Helvetica" w:hAnsi="Helvetica"/>
          <w:szCs w:val="24"/>
        </w:rPr>
        <w:t xml:space="preserve">or tree climbers.  We successfully accomplished the goal of treating reachable cankers through 1999, but </w:t>
      </w:r>
      <w:r w:rsidR="00DF1D0D" w:rsidRPr="00CB7115">
        <w:rPr>
          <w:rFonts w:ascii="Helvetica" w:hAnsi="Helvetica"/>
          <w:szCs w:val="24"/>
        </w:rPr>
        <w:t xml:space="preserve">as the disease progressed, it was </w:t>
      </w:r>
      <w:r w:rsidR="00A40345" w:rsidRPr="00CB7115">
        <w:rPr>
          <w:rFonts w:ascii="Helvetica" w:hAnsi="Helvetica"/>
          <w:szCs w:val="24"/>
        </w:rPr>
        <w:t>apparent</w:t>
      </w:r>
      <w:r w:rsidR="00DF1D0D" w:rsidRPr="00CB7115">
        <w:rPr>
          <w:rFonts w:ascii="Helvetica" w:hAnsi="Helvetica"/>
          <w:szCs w:val="24"/>
        </w:rPr>
        <w:t xml:space="preserve"> that</w:t>
      </w:r>
      <w:r w:rsidR="00066BEB" w:rsidRPr="00CB7115">
        <w:rPr>
          <w:rFonts w:ascii="Helvetica" w:hAnsi="Helvetica"/>
          <w:szCs w:val="24"/>
        </w:rPr>
        <w:t xml:space="preserve"> by </w:t>
      </w:r>
      <w:r w:rsidR="00DF1D0D" w:rsidRPr="00CB7115">
        <w:rPr>
          <w:rFonts w:ascii="Helvetica" w:hAnsi="Helvetica"/>
          <w:szCs w:val="24"/>
        </w:rPr>
        <w:t>the year</w:t>
      </w:r>
      <w:r w:rsidR="00066BEB" w:rsidRPr="00CB7115">
        <w:rPr>
          <w:rFonts w:ascii="Helvetica" w:hAnsi="Helvetica"/>
          <w:szCs w:val="24"/>
        </w:rPr>
        <w:t xml:space="preserve"> 2000</w:t>
      </w:r>
      <w:r w:rsidR="00DF1D0D" w:rsidRPr="00CB7115">
        <w:rPr>
          <w:rFonts w:ascii="Helvetica" w:hAnsi="Helvetica"/>
          <w:szCs w:val="24"/>
        </w:rPr>
        <w:t>,</w:t>
      </w:r>
      <w:r w:rsidR="00066BEB" w:rsidRPr="00CB7115">
        <w:rPr>
          <w:rFonts w:ascii="Helvetica" w:hAnsi="Helvetica"/>
          <w:szCs w:val="24"/>
        </w:rPr>
        <w:t xml:space="preserve"> the epidemic had overwhelmed our ability to treat all cankers in the stand (Fig 3).  </w:t>
      </w:r>
    </w:p>
    <w:p w14:paraId="633DEE1D" w14:textId="26E1A57D" w:rsidR="00066BEB" w:rsidRPr="00CB7115" w:rsidRDefault="00DF1D0D" w:rsidP="006F5FEB">
      <w:pPr>
        <w:spacing w:line="480" w:lineRule="auto"/>
        <w:ind w:right="90" w:firstLine="720"/>
        <w:rPr>
          <w:rFonts w:ascii="Helvetica" w:hAnsi="Helvetica"/>
          <w:szCs w:val="24"/>
        </w:rPr>
      </w:pPr>
      <w:r w:rsidRPr="00CB7115">
        <w:rPr>
          <w:rFonts w:ascii="Helvetica" w:hAnsi="Helvetica"/>
          <w:szCs w:val="24"/>
        </w:rPr>
        <w:t>T</w:t>
      </w:r>
      <w:r w:rsidR="00066BEB" w:rsidRPr="00CB7115">
        <w:rPr>
          <w:rFonts w:ascii="Helvetica" w:hAnsi="Helvetica"/>
          <w:szCs w:val="24"/>
        </w:rPr>
        <w:t xml:space="preserve">he failure to contain the epidemic may have been due to the extreme debilitating action of the COLI hypovirus that was deployed initially in the stand.  While the COLI hypovirus was successful at slowing the growth of virulent </w:t>
      </w:r>
      <w:r w:rsidR="00066BEB" w:rsidRPr="00CB7115">
        <w:rPr>
          <w:rFonts w:ascii="Helvetica" w:hAnsi="Helvetica"/>
          <w:i/>
          <w:szCs w:val="24"/>
        </w:rPr>
        <w:t xml:space="preserve">C. </w:t>
      </w:r>
      <w:proofErr w:type="spellStart"/>
      <w:r w:rsidR="00066BEB" w:rsidRPr="00CB7115">
        <w:rPr>
          <w:rFonts w:ascii="Helvetica" w:hAnsi="Helvetica"/>
          <w:i/>
          <w:szCs w:val="24"/>
        </w:rPr>
        <w:t>parasitica</w:t>
      </w:r>
      <w:proofErr w:type="spellEnd"/>
      <w:r w:rsidR="00066BEB" w:rsidRPr="00CB7115">
        <w:rPr>
          <w:rFonts w:ascii="Helvetica" w:hAnsi="Helvetica"/>
          <w:szCs w:val="24"/>
        </w:rPr>
        <w:t xml:space="preserve"> within a canker</w:t>
      </w:r>
      <w:r w:rsidR="00703595" w:rsidRPr="00CB7115">
        <w:rPr>
          <w:rFonts w:ascii="Helvetica" w:hAnsi="Helvetica"/>
          <w:szCs w:val="24"/>
        </w:rPr>
        <w:t xml:space="preserve"> (</w:t>
      </w:r>
      <w:r w:rsidR="00A40345" w:rsidRPr="00CB7115">
        <w:rPr>
          <w:rFonts w:ascii="Helvetica" w:hAnsi="Helvetica"/>
          <w:szCs w:val="24"/>
        </w:rPr>
        <w:t xml:space="preserve">M. L. Double and W. L. MacDonald, </w:t>
      </w:r>
      <w:r w:rsidR="00A40345" w:rsidRPr="00CB7115">
        <w:rPr>
          <w:rFonts w:ascii="Helvetica" w:hAnsi="Helvetica"/>
          <w:i/>
          <w:szCs w:val="24"/>
        </w:rPr>
        <w:t>unpublished data</w:t>
      </w:r>
      <w:r w:rsidR="00703595" w:rsidRPr="00CB7115">
        <w:rPr>
          <w:rFonts w:ascii="Helvetica" w:hAnsi="Helvetica"/>
          <w:szCs w:val="24"/>
        </w:rPr>
        <w:t>)</w:t>
      </w:r>
      <w:r w:rsidR="00066BEB" w:rsidRPr="00CB7115">
        <w:rPr>
          <w:rFonts w:ascii="Helvetica" w:hAnsi="Helvetica"/>
          <w:szCs w:val="24"/>
        </w:rPr>
        <w:t xml:space="preserve">, </w:t>
      </w:r>
      <w:r w:rsidR="00703595" w:rsidRPr="00CB7115">
        <w:rPr>
          <w:rFonts w:ascii="Helvetica" w:hAnsi="Helvetica"/>
          <w:szCs w:val="24"/>
        </w:rPr>
        <w:t>it</w:t>
      </w:r>
      <w:r w:rsidR="00066BEB" w:rsidRPr="00CB7115">
        <w:rPr>
          <w:rFonts w:ascii="Helvetica" w:hAnsi="Helvetica"/>
          <w:szCs w:val="24"/>
        </w:rPr>
        <w:t xml:space="preserve">s ability to spread </w:t>
      </w:r>
      <w:r w:rsidR="00703595" w:rsidRPr="00CB7115">
        <w:rPr>
          <w:rFonts w:ascii="Helvetica" w:hAnsi="Helvetica"/>
          <w:szCs w:val="24"/>
        </w:rPr>
        <w:t>among</w:t>
      </w:r>
      <w:r w:rsidR="00066BEB" w:rsidRPr="00CB7115">
        <w:rPr>
          <w:rFonts w:ascii="Helvetica" w:hAnsi="Helvetica"/>
          <w:szCs w:val="24"/>
        </w:rPr>
        <w:t xml:space="preserve"> trees </w:t>
      </w:r>
      <w:r w:rsidR="00703595" w:rsidRPr="00CB7115">
        <w:rPr>
          <w:rFonts w:ascii="Helvetica" w:hAnsi="Helvetica"/>
          <w:szCs w:val="24"/>
        </w:rPr>
        <w:t>was not documented by our bark isolations (Table 3)</w:t>
      </w:r>
      <w:r w:rsidR="00066BEB" w:rsidRPr="00CB7115">
        <w:rPr>
          <w:rFonts w:ascii="Helvetica" w:hAnsi="Helvetica"/>
          <w:szCs w:val="24"/>
        </w:rPr>
        <w:t xml:space="preserve">. </w:t>
      </w:r>
      <w:r w:rsidR="00703595" w:rsidRPr="00CB7115">
        <w:rPr>
          <w:rFonts w:ascii="Helvetica" w:hAnsi="Helvetica"/>
          <w:szCs w:val="24"/>
        </w:rPr>
        <w:t xml:space="preserve">This led us to deploy </w:t>
      </w:r>
      <w:r w:rsidR="00066BEB" w:rsidRPr="00CB7115">
        <w:rPr>
          <w:rFonts w:ascii="Helvetica" w:hAnsi="Helvetica"/>
          <w:szCs w:val="24"/>
        </w:rPr>
        <w:t xml:space="preserve">a </w:t>
      </w:r>
      <w:r w:rsidR="00703595" w:rsidRPr="00CB7115">
        <w:rPr>
          <w:rFonts w:ascii="Helvetica" w:hAnsi="Helvetica"/>
          <w:szCs w:val="24"/>
        </w:rPr>
        <w:t>second</w:t>
      </w:r>
      <w:r w:rsidR="00066BEB" w:rsidRPr="00CB7115">
        <w:rPr>
          <w:rFonts w:ascii="Helvetica" w:hAnsi="Helvetica"/>
          <w:szCs w:val="24"/>
        </w:rPr>
        <w:t xml:space="preserve"> hypovirus</w:t>
      </w:r>
      <w:r w:rsidR="00703595" w:rsidRPr="00CB7115">
        <w:rPr>
          <w:rFonts w:ascii="Helvetica" w:hAnsi="Helvetica"/>
          <w:szCs w:val="24"/>
        </w:rPr>
        <w:t>, EURO7, that had demonstrated it</w:t>
      </w:r>
      <w:r w:rsidR="005C6720">
        <w:rPr>
          <w:rFonts w:ascii="Helvetica" w:hAnsi="Helvetica"/>
          <w:szCs w:val="24"/>
        </w:rPr>
        <w:t>s</w:t>
      </w:r>
      <w:r w:rsidR="00703595" w:rsidRPr="00CB7115">
        <w:rPr>
          <w:rFonts w:ascii="Helvetica" w:hAnsi="Helvetica"/>
          <w:szCs w:val="24"/>
        </w:rPr>
        <w:t xml:space="preserve"> ability to</w:t>
      </w:r>
      <w:r w:rsidR="00066BEB" w:rsidRPr="00CB7115">
        <w:rPr>
          <w:rFonts w:ascii="Helvetica" w:hAnsi="Helvetica"/>
          <w:szCs w:val="24"/>
        </w:rPr>
        <w:t xml:space="preserve"> </w:t>
      </w:r>
      <w:proofErr w:type="gramStart"/>
      <w:r w:rsidR="00066BEB" w:rsidRPr="00CB7115">
        <w:rPr>
          <w:rFonts w:ascii="Helvetica" w:hAnsi="Helvetica"/>
          <w:szCs w:val="24"/>
        </w:rPr>
        <w:t xml:space="preserve">spread </w:t>
      </w:r>
      <w:r w:rsidR="00703595" w:rsidRPr="00CB7115">
        <w:rPr>
          <w:rFonts w:ascii="Helvetica" w:hAnsi="Helvetica"/>
          <w:szCs w:val="24"/>
        </w:rPr>
        <w:t xml:space="preserve"> among</w:t>
      </w:r>
      <w:proofErr w:type="gramEnd"/>
      <w:r w:rsidR="00066BEB" w:rsidRPr="00CB7115">
        <w:rPr>
          <w:rFonts w:ascii="Helvetica" w:hAnsi="Helvetica"/>
          <w:szCs w:val="24"/>
        </w:rPr>
        <w:t xml:space="preserve"> </w:t>
      </w:r>
      <w:r w:rsidR="00066BEB" w:rsidRPr="00CB7115">
        <w:rPr>
          <w:rFonts w:ascii="Helvetica" w:hAnsi="Helvetica"/>
          <w:szCs w:val="24"/>
        </w:rPr>
        <w:lastRenderedPageBreak/>
        <w:t xml:space="preserve">cankers within an infected </w:t>
      </w:r>
      <w:r w:rsidR="00703595" w:rsidRPr="00CB7115">
        <w:rPr>
          <w:rFonts w:ascii="Helvetica" w:hAnsi="Helvetica"/>
          <w:szCs w:val="24"/>
        </w:rPr>
        <w:t>trees, based on previous field studies (</w:t>
      </w:r>
      <w:r w:rsidR="00A40345" w:rsidRPr="00CB7115">
        <w:rPr>
          <w:rFonts w:ascii="Helvetica" w:hAnsi="Helvetica"/>
          <w:szCs w:val="24"/>
        </w:rPr>
        <w:t xml:space="preserve">M. L. Double and W. L. MacDonald, </w:t>
      </w:r>
      <w:r w:rsidR="00A40345" w:rsidRPr="00CB7115">
        <w:rPr>
          <w:rFonts w:ascii="Helvetica" w:hAnsi="Helvetica"/>
          <w:i/>
          <w:szCs w:val="24"/>
        </w:rPr>
        <w:t>unpublished data</w:t>
      </w:r>
      <w:r w:rsidR="00703595" w:rsidRPr="00CB7115">
        <w:rPr>
          <w:rFonts w:ascii="Helvetica" w:hAnsi="Helvetica"/>
          <w:szCs w:val="24"/>
        </w:rPr>
        <w:t xml:space="preserve">).  </w:t>
      </w:r>
      <w:r w:rsidR="00066BEB" w:rsidRPr="00CB7115">
        <w:rPr>
          <w:rFonts w:ascii="Helvetica" w:hAnsi="Helvetica"/>
          <w:szCs w:val="24"/>
        </w:rPr>
        <w:t xml:space="preserve">  However, spatial data also suggest that the EURO7 hypovirus did not spread as readily as hypovirus-free isolates (</w:t>
      </w:r>
      <w:proofErr w:type="spellStart"/>
      <w:r w:rsidR="005C6720">
        <w:rPr>
          <w:rFonts w:ascii="Helvetica" w:hAnsi="Helvetica"/>
          <w:szCs w:val="24"/>
        </w:rPr>
        <w:t>Jarosz</w:t>
      </w:r>
      <w:proofErr w:type="spellEnd"/>
      <w:r w:rsidR="005C6720">
        <w:rPr>
          <w:rFonts w:ascii="Helvetica" w:hAnsi="Helvetica"/>
          <w:szCs w:val="24"/>
        </w:rPr>
        <w:t xml:space="preserve"> et al. 2002</w:t>
      </w:r>
      <w:r w:rsidR="00066BEB" w:rsidRPr="00CB7115">
        <w:rPr>
          <w:rFonts w:ascii="Helvetica" w:hAnsi="Helvetica"/>
          <w:szCs w:val="24"/>
        </w:rPr>
        <w:t xml:space="preserve">).  </w:t>
      </w:r>
    </w:p>
    <w:p w14:paraId="033B8A2B" w14:textId="78D1BFEB" w:rsidR="00243356" w:rsidRPr="00CB7115" w:rsidRDefault="00243356" w:rsidP="006F5FEB">
      <w:pPr>
        <w:spacing w:line="480" w:lineRule="auto"/>
        <w:ind w:right="90" w:firstLine="720"/>
        <w:rPr>
          <w:rFonts w:ascii="Helvetica" w:hAnsi="Helvetica"/>
          <w:szCs w:val="24"/>
        </w:rPr>
      </w:pPr>
      <w:r w:rsidRPr="00CB7115">
        <w:rPr>
          <w:rFonts w:ascii="Helvetica" w:hAnsi="Helvetica"/>
          <w:iCs/>
          <w:szCs w:val="24"/>
        </w:rPr>
        <w:t xml:space="preserve">For </w:t>
      </w:r>
      <w:r w:rsidR="00480CC6" w:rsidRPr="00CB7115">
        <w:rPr>
          <w:rFonts w:ascii="Helvetica" w:hAnsi="Helvetica"/>
          <w:szCs w:val="24"/>
        </w:rPr>
        <w:t>hypovirus-</w:t>
      </w:r>
      <w:r w:rsidR="00C46B89" w:rsidRPr="00CB7115">
        <w:rPr>
          <w:rFonts w:ascii="Helvetica" w:hAnsi="Helvetica"/>
          <w:szCs w:val="24"/>
        </w:rPr>
        <w:t xml:space="preserve">mediated biological control </w:t>
      </w:r>
      <w:r w:rsidRPr="00CB7115">
        <w:rPr>
          <w:rFonts w:ascii="Helvetica" w:hAnsi="Helvetica"/>
          <w:szCs w:val="24"/>
        </w:rPr>
        <w:t>of chestnut blight to</w:t>
      </w:r>
      <w:r w:rsidR="00C46B89" w:rsidRPr="00CB7115">
        <w:rPr>
          <w:rFonts w:ascii="Helvetica" w:hAnsi="Helvetica"/>
          <w:szCs w:val="24"/>
        </w:rPr>
        <w:t xml:space="preserve"> be successful </w:t>
      </w:r>
      <w:r w:rsidR="001771ED" w:rsidRPr="00CB7115">
        <w:rPr>
          <w:rFonts w:ascii="Helvetica" w:hAnsi="Helvetica"/>
          <w:szCs w:val="24"/>
        </w:rPr>
        <w:t xml:space="preserve">four criteria </w:t>
      </w:r>
      <w:r w:rsidRPr="00CB7115">
        <w:rPr>
          <w:rFonts w:ascii="Helvetica" w:hAnsi="Helvetica"/>
          <w:szCs w:val="24"/>
        </w:rPr>
        <w:t>have been proposed</w:t>
      </w:r>
      <w:r w:rsidR="00C46B89" w:rsidRPr="00CB7115">
        <w:rPr>
          <w:rFonts w:ascii="Helvetica" w:hAnsi="Helvetica"/>
          <w:szCs w:val="24"/>
        </w:rPr>
        <w:t>: (1) presence, persistence</w:t>
      </w:r>
      <w:r w:rsidR="005C6720">
        <w:rPr>
          <w:rFonts w:ascii="Helvetica" w:hAnsi="Helvetica"/>
          <w:szCs w:val="24"/>
        </w:rPr>
        <w:t>,</w:t>
      </w:r>
      <w:r w:rsidR="00C46B89" w:rsidRPr="00CB7115">
        <w:rPr>
          <w:rFonts w:ascii="Helvetica" w:hAnsi="Helvetica"/>
          <w:szCs w:val="24"/>
        </w:rPr>
        <w:t xml:space="preserve"> and spread of </w:t>
      </w:r>
      <w:proofErr w:type="spellStart"/>
      <w:r w:rsidR="00C46B89" w:rsidRPr="00CB7115">
        <w:rPr>
          <w:rFonts w:ascii="Helvetica" w:hAnsi="Helvetica"/>
          <w:szCs w:val="24"/>
        </w:rPr>
        <w:t>hypoviruses</w:t>
      </w:r>
      <w:proofErr w:type="spellEnd"/>
      <w:r w:rsidR="00C46B89" w:rsidRPr="00CB7115">
        <w:rPr>
          <w:rFonts w:ascii="Helvetica" w:hAnsi="Helvetica"/>
          <w:szCs w:val="24"/>
        </w:rPr>
        <w:t xml:space="preserve">; (2) reductions in disease incidence or disease virulence; (3) increase in tree growth and survival; </w:t>
      </w:r>
      <w:r w:rsidR="005C6720">
        <w:rPr>
          <w:rFonts w:ascii="Helvetica" w:hAnsi="Helvetica"/>
          <w:szCs w:val="24"/>
        </w:rPr>
        <w:t>and</w:t>
      </w:r>
      <w:r w:rsidR="00703595" w:rsidRPr="00CB7115">
        <w:rPr>
          <w:rFonts w:ascii="Helvetica" w:hAnsi="Helvetica"/>
          <w:szCs w:val="24"/>
        </w:rPr>
        <w:t xml:space="preserve"> </w:t>
      </w:r>
      <w:r w:rsidR="00C46B89" w:rsidRPr="00CB7115">
        <w:rPr>
          <w:rFonts w:ascii="Helvetica" w:hAnsi="Helvetica"/>
          <w:szCs w:val="24"/>
        </w:rPr>
        <w:t>(4) increase in productivity of marketable products such as lumber or nuts</w:t>
      </w:r>
      <w:r w:rsidRPr="00CB7115">
        <w:rPr>
          <w:rFonts w:ascii="Helvetica" w:hAnsi="Helvetica"/>
          <w:szCs w:val="24"/>
        </w:rPr>
        <w:t xml:space="preserve"> (</w:t>
      </w:r>
      <w:proofErr w:type="spellStart"/>
      <w:r w:rsidRPr="00CB7115">
        <w:rPr>
          <w:rFonts w:ascii="Helvetica" w:hAnsi="Helvetica"/>
          <w:szCs w:val="24"/>
        </w:rPr>
        <w:t>Milgroom</w:t>
      </w:r>
      <w:proofErr w:type="spellEnd"/>
      <w:r w:rsidRPr="00CB7115">
        <w:rPr>
          <w:rFonts w:ascii="Helvetica" w:hAnsi="Helvetica"/>
          <w:szCs w:val="24"/>
        </w:rPr>
        <w:t xml:space="preserve"> and </w:t>
      </w:r>
      <w:proofErr w:type="spellStart"/>
      <w:r w:rsidRPr="00CB7115">
        <w:rPr>
          <w:rFonts w:ascii="Helvetica" w:hAnsi="Helvetica"/>
          <w:szCs w:val="24"/>
        </w:rPr>
        <w:t>Cortesi</w:t>
      </w:r>
      <w:proofErr w:type="spellEnd"/>
      <w:r w:rsidRPr="00CB7115">
        <w:rPr>
          <w:rFonts w:ascii="Helvetica" w:hAnsi="Helvetica"/>
          <w:szCs w:val="24"/>
        </w:rPr>
        <w:t xml:space="preserve"> 2004)</w:t>
      </w:r>
      <w:r w:rsidR="00C46B89" w:rsidRPr="00CB7115">
        <w:rPr>
          <w:rFonts w:ascii="Helvetica" w:hAnsi="Helvetica"/>
          <w:szCs w:val="24"/>
        </w:rPr>
        <w:t xml:space="preserve">.  </w:t>
      </w:r>
      <w:r w:rsidRPr="00CB7115">
        <w:rPr>
          <w:rFonts w:ascii="Helvetica" w:hAnsi="Helvetica"/>
          <w:szCs w:val="24"/>
        </w:rPr>
        <w:t xml:space="preserve">Our results from West Salem are consistent with the first 3 criteria being met.  </w:t>
      </w:r>
      <w:r w:rsidR="005C6720" w:rsidRPr="006F5FEB">
        <w:rPr>
          <w:rFonts w:ascii="Times New Roman" w:hAnsi="Times New Roman"/>
          <w:szCs w:val="24"/>
        </w:rPr>
        <w:t xml:space="preserve">We used three approaches to evaluate the success of our hypovirus treatments: (1) presence of hypovirus in cankers and </w:t>
      </w:r>
      <w:r w:rsidR="005C6720">
        <w:rPr>
          <w:rFonts w:ascii="Times New Roman" w:hAnsi="Times New Roman"/>
          <w:szCs w:val="24"/>
        </w:rPr>
        <w:t>spread</w:t>
      </w:r>
      <w:r w:rsidR="005C6720" w:rsidRPr="006F5FEB">
        <w:rPr>
          <w:rFonts w:ascii="Times New Roman" w:hAnsi="Times New Roman"/>
          <w:szCs w:val="24"/>
        </w:rPr>
        <w:t xml:space="preserve"> of </w:t>
      </w:r>
      <w:proofErr w:type="spellStart"/>
      <w:r w:rsidR="005C6720" w:rsidRPr="006F5FEB">
        <w:rPr>
          <w:rFonts w:ascii="Times New Roman" w:hAnsi="Times New Roman"/>
          <w:szCs w:val="24"/>
        </w:rPr>
        <w:t>hypoviruses</w:t>
      </w:r>
      <w:proofErr w:type="spellEnd"/>
      <w:r w:rsidR="005C6720" w:rsidRPr="006F5FEB">
        <w:rPr>
          <w:rFonts w:ascii="Times New Roman" w:hAnsi="Times New Roman"/>
          <w:szCs w:val="24"/>
        </w:rPr>
        <w:t xml:space="preserve"> from cankers on treated to non-treated trees; (2) an evaluation of canker morphology (presence or absence of callus tissue; the presence of callus suggests reduced virulence of the pathogen); and (3) tree survivorship.  </w:t>
      </w:r>
      <w:r w:rsidR="004A2CA5" w:rsidRPr="00CB7115">
        <w:rPr>
          <w:rFonts w:ascii="Helvetica" w:hAnsi="Helvetica"/>
          <w:szCs w:val="24"/>
        </w:rPr>
        <w:t>Taken together</w:t>
      </w:r>
      <w:r w:rsidR="003D2BCB" w:rsidRPr="00CB7115">
        <w:rPr>
          <w:rFonts w:ascii="Helvetica" w:hAnsi="Helvetica"/>
          <w:szCs w:val="24"/>
        </w:rPr>
        <w:t>,</w:t>
      </w:r>
      <w:r w:rsidR="004A2CA5" w:rsidRPr="00CB7115">
        <w:rPr>
          <w:rFonts w:ascii="Helvetica" w:hAnsi="Helvetica"/>
          <w:szCs w:val="24"/>
        </w:rPr>
        <w:t xml:space="preserve"> results from </w:t>
      </w:r>
      <w:r w:rsidR="00703595" w:rsidRPr="00CB7115">
        <w:rPr>
          <w:rFonts w:ascii="Helvetica" w:hAnsi="Helvetica"/>
          <w:szCs w:val="24"/>
        </w:rPr>
        <w:t>our evaluations</w:t>
      </w:r>
      <w:r w:rsidR="004A2CA5" w:rsidRPr="00CB7115">
        <w:rPr>
          <w:rFonts w:ascii="Helvetica" w:hAnsi="Helvetica"/>
          <w:szCs w:val="24"/>
        </w:rPr>
        <w:t xml:space="preserve"> </w:t>
      </w:r>
      <w:r w:rsidRPr="00CB7115">
        <w:rPr>
          <w:rFonts w:ascii="Helvetica" w:hAnsi="Helvetica"/>
          <w:szCs w:val="24"/>
        </w:rPr>
        <w:t>provide</w:t>
      </w:r>
      <w:r w:rsidR="00703595" w:rsidRPr="00CB7115">
        <w:rPr>
          <w:rFonts w:ascii="Helvetica" w:hAnsi="Helvetica"/>
          <w:szCs w:val="24"/>
        </w:rPr>
        <w:t>d</w:t>
      </w:r>
      <w:r w:rsidRPr="00CB7115">
        <w:rPr>
          <w:rFonts w:ascii="Helvetica" w:hAnsi="Helvetica"/>
          <w:szCs w:val="24"/>
        </w:rPr>
        <w:t xml:space="preserve"> insight into the success or failure of hypovirus treatment</w:t>
      </w:r>
      <w:r w:rsidR="004A2CA5" w:rsidRPr="00CB7115">
        <w:rPr>
          <w:rFonts w:ascii="Helvetica" w:hAnsi="Helvetica"/>
          <w:szCs w:val="24"/>
        </w:rPr>
        <w:t xml:space="preserve"> in this stand</w:t>
      </w:r>
      <w:r w:rsidRPr="00CB7115">
        <w:rPr>
          <w:rFonts w:ascii="Helvetica" w:hAnsi="Helvetica"/>
          <w:szCs w:val="24"/>
        </w:rPr>
        <w:t>.</w:t>
      </w:r>
    </w:p>
    <w:p w14:paraId="2A8C334E" w14:textId="04AE7EC6" w:rsidR="002C145A" w:rsidRPr="0025498C" w:rsidRDefault="002C145A" w:rsidP="006F5FEB">
      <w:pPr>
        <w:spacing w:line="480" w:lineRule="auto"/>
        <w:ind w:right="90" w:firstLine="720"/>
        <w:rPr>
          <w:rFonts w:ascii="Helvetica" w:hAnsi="Helvetica"/>
          <w:strike/>
          <w:szCs w:val="24"/>
        </w:rPr>
      </w:pPr>
      <w:r w:rsidRPr="00CB7115">
        <w:rPr>
          <w:rFonts w:ascii="Helvetica" w:hAnsi="Helvetica"/>
          <w:szCs w:val="24"/>
        </w:rPr>
        <w:t>The presence, persistence, and spread of hypovirus in th</w:t>
      </w:r>
      <w:r w:rsidR="00426526" w:rsidRPr="00CB7115">
        <w:rPr>
          <w:rFonts w:ascii="Helvetica" w:hAnsi="Helvetica"/>
          <w:szCs w:val="24"/>
        </w:rPr>
        <w:t>e stand (Table 3) is consiste</w:t>
      </w:r>
      <w:r w:rsidR="00D97B12" w:rsidRPr="00CB7115">
        <w:rPr>
          <w:rFonts w:ascii="Helvetica" w:hAnsi="Helvetica"/>
          <w:szCs w:val="24"/>
        </w:rPr>
        <w:t>nt</w:t>
      </w:r>
      <w:r w:rsidRPr="00CB7115">
        <w:rPr>
          <w:rFonts w:ascii="Helvetica" w:hAnsi="Helvetica"/>
          <w:szCs w:val="24"/>
        </w:rPr>
        <w:t xml:space="preserve"> with successful biological control of the blight.  The increasing incidence of hypovirus over time</w:t>
      </w:r>
      <w:r w:rsidR="00D97B12" w:rsidRPr="00CB7115">
        <w:rPr>
          <w:rFonts w:ascii="Helvetica" w:hAnsi="Helvetica"/>
          <w:szCs w:val="24"/>
        </w:rPr>
        <w:t>, even whe</w:t>
      </w:r>
      <w:r w:rsidR="00703595" w:rsidRPr="00CB7115">
        <w:rPr>
          <w:rFonts w:ascii="Helvetica" w:hAnsi="Helvetica"/>
          <w:szCs w:val="24"/>
        </w:rPr>
        <w:t>n</w:t>
      </w:r>
      <w:r w:rsidR="00D97B12" w:rsidRPr="00CB7115">
        <w:rPr>
          <w:rFonts w:ascii="Helvetica" w:hAnsi="Helvetica"/>
          <w:szCs w:val="24"/>
        </w:rPr>
        <w:t xml:space="preserve"> hypovirus introductions were suspended,</w:t>
      </w:r>
      <w:r w:rsidRPr="00CB7115">
        <w:rPr>
          <w:rFonts w:ascii="Helvetica" w:hAnsi="Helvetica"/>
          <w:szCs w:val="24"/>
        </w:rPr>
        <w:t xml:space="preserve"> indicates that </w:t>
      </w:r>
      <w:proofErr w:type="spellStart"/>
      <w:r w:rsidRPr="00CB7115">
        <w:rPr>
          <w:rFonts w:ascii="Helvetica" w:hAnsi="Helvetica"/>
          <w:szCs w:val="24"/>
        </w:rPr>
        <w:t>hypoviruses</w:t>
      </w:r>
      <w:proofErr w:type="spellEnd"/>
      <w:r w:rsidRPr="00CB7115">
        <w:rPr>
          <w:rFonts w:ascii="Helvetica" w:hAnsi="Helvetica"/>
          <w:szCs w:val="24"/>
        </w:rPr>
        <w:t xml:space="preserve"> are </w:t>
      </w:r>
      <w:r w:rsidR="00D97B12" w:rsidRPr="00CB7115">
        <w:rPr>
          <w:rFonts w:ascii="Helvetica" w:hAnsi="Helvetica"/>
          <w:szCs w:val="24"/>
        </w:rPr>
        <w:t xml:space="preserve">well established in the </w:t>
      </w:r>
      <w:r w:rsidR="00E77C36" w:rsidRPr="00CB7115">
        <w:rPr>
          <w:rFonts w:ascii="Helvetica" w:hAnsi="Helvetica"/>
          <w:szCs w:val="24"/>
        </w:rPr>
        <w:t xml:space="preserve">Disease Center portion of the </w:t>
      </w:r>
      <w:r w:rsidR="00D97B12" w:rsidRPr="00CB7115">
        <w:rPr>
          <w:rFonts w:ascii="Helvetica" w:hAnsi="Helvetica"/>
          <w:szCs w:val="24"/>
        </w:rPr>
        <w:t xml:space="preserve">stand.  The </w:t>
      </w:r>
      <w:r w:rsidR="005C6720">
        <w:rPr>
          <w:rFonts w:ascii="Helvetica" w:hAnsi="Helvetica"/>
          <w:szCs w:val="24"/>
        </w:rPr>
        <w:t>dissemination</w:t>
      </w:r>
      <w:r w:rsidR="00D97B12" w:rsidRPr="00CB7115">
        <w:rPr>
          <w:rFonts w:ascii="Helvetica" w:hAnsi="Helvetica"/>
          <w:szCs w:val="24"/>
        </w:rPr>
        <w:t xml:space="preserve"> of </w:t>
      </w:r>
      <w:proofErr w:type="spellStart"/>
      <w:r w:rsidR="00D97B12" w:rsidRPr="00CB7115">
        <w:rPr>
          <w:rFonts w:ascii="Helvetica" w:hAnsi="Helvetica"/>
          <w:szCs w:val="24"/>
        </w:rPr>
        <w:t>hypoviruses</w:t>
      </w:r>
      <w:proofErr w:type="spellEnd"/>
      <w:r w:rsidR="00D97B12" w:rsidRPr="00CB7115">
        <w:rPr>
          <w:rFonts w:ascii="Helvetica" w:hAnsi="Helvetica"/>
          <w:szCs w:val="24"/>
        </w:rPr>
        <w:t xml:space="preserve"> is supported by the </w:t>
      </w:r>
      <w:r w:rsidR="005C6720">
        <w:rPr>
          <w:rFonts w:ascii="Helvetica" w:hAnsi="Helvetica"/>
          <w:szCs w:val="24"/>
        </w:rPr>
        <w:t>spread</w:t>
      </w:r>
      <w:r w:rsidR="00D97B12" w:rsidRPr="00CB7115">
        <w:rPr>
          <w:rFonts w:ascii="Helvetica" w:hAnsi="Helvetica"/>
          <w:szCs w:val="24"/>
        </w:rPr>
        <w:t xml:space="preserve"> of </w:t>
      </w:r>
      <w:proofErr w:type="spellStart"/>
      <w:r w:rsidR="00D97B12" w:rsidRPr="00CB7115">
        <w:rPr>
          <w:rFonts w:ascii="Helvetica" w:hAnsi="Helvetica"/>
          <w:szCs w:val="24"/>
        </w:rPr>
        <w:t>hypoviruses</w:t>
      </w:r>
      <w:proofErr w:type="spellEnd"/>
      <w:r w:rsidR="00D97B12" w:rsidRPr="00CB7115">
        <w:rPr>
          <w:rFonts w:ascii="Helvetica" w:hAnsi="Helvetica"/>
          <w:szCs w:val="24"/>
        </w:rPr>
        <w:t xml:space="preserve"> to cankers on untreated trees and to new cankers</w:t>
      </w:r>
      <w:r w:rsidR="00AB6375" w:rsidRPr="00CB7115">
        <w:rPr>
          <w:rFonts w:ascii="Helvetica" w:hAnsi="Helvetica"/>
          <w:szCs w:val="24"/>
        </w:rPr>
        <w:t>, but not until 2005, after the second deployment of the EURO7 hypovirus</w:t>
      </w:r>
      <w:r w:rsidR="00466EB0" w:rsidRPr="00CB7115">
        <w:rPr>
          <w:rFonts w:ascii="Helvetica" w:hAnsi="Helvetica"/>
          <w:szCs w:val="24"/>
        </w:rPr>
        <w:t xml:space="preserve"> (Table 3)</w:t>
      </w:r>
      <w:r w:rsidR="00D97B12" w:rsidRPr="00CB7115">
        <w:rPr>
          <w:rFonts w:ascii="Helvetica" w:hAnsi="Helvetica"/>
          <w:szCs w:val="24"/>
        </w:rPr>
        <w:t xml:space="preserve">.  Of the 81 new, untreated cankers in the </w:t>
      </w:r>
      <w:r w:rsidR="003E320C" w:rsidRPr="00CB7115">
        <w:rPr>
          <w:rFonts w:ascii="Helvetica" w:hAnsi="Helvetica"/>
          <w:szCs w:val="24"/>
        </w:rPr>
        <w:t xml:space="preserve">Disease </w:t>
      </w:r>
      <w:r w:rsidR="003E320C" w:rsidRPr="00CB7115">
        <w:rPr>
          <w:rFonts w:ascii="Helvetica" w:hAnsi="Helvetica"/>
          <w:szCs w:val="24"/>
        </w:rPr>
        <w:lastRenderedPageBreak/>
        <w:t xml:space="preserve">Center </w:t>
      </w:r>
      <w:r w:rsidR="00AB6375" w:rsidRPr="00CB7115">
        <w:rPr>
          <w:rFonts w:ascii="Helvetica" w:hAnsi="Helvetica"/>
          <w:szCs w:val="24"/>
        </w:rPr>
        <w:t>observed</w:t>
      </w:r>
      <w:r w:rsidR="005C6720">
        <w:rPr>
          <w:rFonts w:ascii="Helvetica" w:hAnsi="Helvetica"/>
          <w:szCs w:val="24"/>
        </w:rPr>
        <w:t xml:space="preserve"> </w:t>
      </w:r>
      <w:r w:rsidR="0025498C">
        <w:rPr>
          <w:rFonts w:ascii="Helvetica" w:hAnsi="Helvetica"/>
          <w:szCs w:val="24"/>
        </w:rPr>
        <w:t>from</w:t>
      </w:r>
      <w:r w:rsidR="005C6720">
        <w:rPr>
          <w:rFonts w:ascii="Helvetica" w:hAnsi="Helvetica"/>
          <w:szCs w:val="24"/>
        </w:rPr>
        <w:t xml:space="preserve"> 2011 to </w:t>
      </w:r>
      <w:r w:rsidR="00D97B12" w:rsidRPr="00CB7115">
        <w:rPr>
          <w:rFonts w:ascii="Helvetica" w:hAnsi="Helvetica"/>
          <w:szCs w:val="24"/>
        </w:rPr>
        <w:t>2014, 86% harbored hypovirus (</w:t>
      </w:r>
      <w:r w:rsidR="00F35960" w:rsidRPr="00CB7115">
        <w:rPr>
          <w:rFonts w:ascii="Helvetica" w:hAnsi="Helvetica"/>
          <w:szCs w:val="24"/>
        </w:rPr>
        <w:t xml:space="preserve">M. L. Double and W. L. MacDonald, </w:t>
      </w:r>
      <w:r w:rsidR="00F35960" w:rsidRPr="00CB7115">
        <w:rPr>
          <w:rFonts w:ascii="Helvetica" w:hAnsi="Helvetica"/>
          <w:i/>
          <w:szCs w:val="24"/>
        </w:rPr>
        <w:t>unpublished data</w:t>
      </w:r>
      <w:r w:rsidR="00D97B12" w:rsidRPr="00CB7115">
        <w:rPr>
          <w:rFonts w:ascii="Helvetica" w:hAnsi="Helvetica"/>
          <w:szCs w:val="24"/>
        </w:rPr>
        <w:t xml:space="preserve">).  </w:t>
      </w:r>
      <w:r w:rsidR="00AB6375" w:rsidRPr="00CB7115">
        <w:rPr>
          <w:rFonts w:ascii="Helvetica" w:hAnsi="Helvetica"/>
          <w:szCs w:val="24"/>
        </w:rPr>
        <w:t>Further</w:t>
      </w:r>
      <w:r w:rsidR="00D97B12" w:rsidRPr="00CB7115">
        <w:rPr>
          <w:rFonts w:ascii="Helvetica" w:hAnsi="Helvetica"/>
          <w:szCs w:val="24"/>
        </w:rPr>
        <w:t xml:space="preserve">, </w:t>
      </w:r>
      <w:r w:rsidR="00A23576" w:rsidRPr="00CB7115">
        <w:rPr>
          <w:rFonts w:ascii="Helvetica" w:hAnsi="Helvetica"/>
          <w:szCs w:val="24"/>
        </w:rPr>
        <w:t>when hypovirus frequency is considered</w:t>
      </w:r>
      <w:r w:rsidR="00D97B12" w:rsidRPr="00CB7115">
        <w:rPr>
          <w:rFonts w:ascii="Helvetica" w:hAnsi="Helvetica"/>
          <w:szCs w:val="24"/>
        </w:rPr>
        <w:t xml:space="preserve">, persistence and spread of hypovirus </w:t>
      </w:r>
      <w:r w:rsidR="00A263A8" w:rsidRPr="00CB7115">
        <w:rPr>
          <w:rFonts w:ascii="Helvetica" w:hAnsi="Helvetica"/>
          <w:szCs w:val="24"/>
        </w:rPr>
        <w:t xml:space="preserve">is </w:t>
      </w:r>
      <w:r w:rsidR="00A23576" w:rsidRPr="00CB7115">
        <w:rPr>
          <w:rFonts w:ascii="Helvetica" w:hAnsi="Helvetica"/>
          <w:szCs w:val="24"/>
        </w:rPr>
        <w:t>even greater in non-treated cankers</w:t>
      </w:r>
      <w:r w:rsidR="00AB6375" w:rsidRPr="00CB7115">
        <w:rPr>
          <w:rFonts w:ascii="Helvetica" w:hAnsi="Helvetica"/>
          <w:szCs w:val="24"/>
        </w:rPr>
        <w:t xml:space="preserve"> </w:t>
      </w:r>
      <w:r w:rsidR="00A263A8" w:rsidRPr="00CB7115">
        <w:rPr>
          <w:rFonts w:ascii="Helvetica" w:hAnsi="Helvetica"/>
          <w:szCs w:val="24"/>
        </w:rPr>
        <w:t>(Fig. 4).  The percentage of isolates with hypovirus in treated cankers remained relatively stable from 200</w:t>
      </w:r>
      <w:r w:rsidR="00AB6375" w:rsidRPr="00CB7115">
        <w:rPr>
          <w:rFonts w:ascii="Helvetica" w:hAnsi="Helvetica"/>
          <w:szCs w:val="24"/>
        </w:rPr>
        <w:t>2</w:t>
      </w:r>
      <w:r w:rsidR="00A263A8" w:rsidRPr="00CB7115">
        <w:rPr>
          <w:rFonts w:ascii="Helvetica" w:hAnsi="Helvetica"/>
          <w:szCs w:val="24"/>
        </w:rPr>
        <w:t xml:space="preserve"> through 2014</w:t>
      </w:r>
      <w:r w:rsidR="00AB6375" w:rsidRPr="00CB7115">
        <w:rPr>
          <w:rFonts w:ascii="Helvetica" w:hAnsi="Helvetica"/>
          <w:szCs w:val="24"/>
        </w:rPr>
        <w:t xml:space="preserve"> (~80%)</w:t>
      </w:r>
      <w:r w:rsidR="00A263A8" w:rsidRPr="00CB7115">
        <w:rPr>
          <w:rFonts w:ascii="Helvetica" w:hAnsi="Helvetica"/>
          <w:szCs w:val="24"/>
        </w:rPr>
        <w:t xml:space="preserve">, whereas in non-treated cankers, isolates with hypovirus increased </w:t>
      </w:r>
      <w:r w:rsidR="00421815" w:rsidRPr="00CB7115">
        <w:rPr>
          <w:rFonts w:ascii="Helvetica" w:hAnsi="Helvetica"/>
          <w:szCs w:val="24"/>
        </w:rPr>
        <w:t>dramatically</w:t>
      </w:r>
      <w:r w:rsidR="00A263A8" w:rsidRPr="00CB7115">
        <w:rPr>
          <w:rFonts w:ascii="Helvetica" w:hAnsi="Helvetica"/>
          <w:szCs w:val="24"/>
        </w:rPr>
        <w:t xml:space="preserve"> from </w:t>
      </w:r>
      <w:r w:rsidR="00421815" w:rsidRPr="00CB7115">
        <w:rPr>
          <w:rFonts w:ascii="Helvetica" w:hAnsi="Helvetica"/>
          <w:szCs w:val="24"/>
        </w:rPr>
        <w:t>2</w:t>
      </w:r>
      <w:r w:rsidR="00A263A8" w:rsidRPr="00CB7115">
        <w:rPr>
          <w:rFonts w:ascii="Helvetica" w:hAnsi="Helvetica"/>
          <w:szCs w:val="24"/>
        </w:rPr>
        <w:t xml:space="preserve">% </w:t>
      </w:r>
      <w:r w:rsidR="00421815" w:rsidRPr="00CB7115">
        <w:rPr>
          <w:rFonts w:ascii="Helvetica" w:hAnsi="Helvetica"/>
          <w:szCs w:val="24"/>
        </w:rPr>
        <w:t>in 2002</w:t>
      </w:r>
      <w:r w:rsidR="00A263A8" w:rsidRPr="00CB7115">
        <w:rPr>
          <w:rFonts w:ascii="Helvetica" w:hAnsi="Helvetica"/>
          <w:szCs w:val="24"/>
        </w:rPr>
        <w:t xml:space="preserve"> to </w:t>
      </w:r>
      <w:r w:rsidR="00421815" w:rsidRPr="00CB7115">
        <w:rPr>
          <w:rFonts w:ascii="Helvetica" w:hAnsi="Helvetica"/>
          <w:szCs w:val="24"/>
        </w:rPr>
        <w:t>84</w:t>
      </w:r>
      <w:r w:rsidR="00A263A8" w:rsidRPr="00CB7115">
        <w:rPr>
          <w:rFonts w:ascii="Helvetica" w:hAnsi="Helvetica"/>
          <w:szCs w:val="24"/>
        </w:rPr>
        <w:t>%</w:t>
      </w:r>
      <w:r w:rsidR="00AB6375" w:rsidRPr="00CB7115">
        <w:rPr>
          <w:rFonts w:ascii="Helvetica" w:hAnsi="Helvetica"/>
          <w:szCs w:val="24"/>
        </w:rPr>
        <w:t xml:space="preserve"> </w:t>
      </w:r>
      <w:r w:rsidR="00421815" w:rsidRPr="00CB7115">
        <w:rPr>
          <w:rFonts w:ascii="Helvetica" w:hAnsi="Helvetica"/>
          <w:szCs w:val="24"/>
        </w:rPr>
        <w:t>in 2014 (Table 3)</w:t>
      </w:r>
      <w:r w:rsidR="00A263A8" w:rsidRPr="00CB7115">
        <w:rPr>
          <w:rFonts w:ascii="Helvetica" w:hAnsi="Helvetica"/>
          <w:szCs w:val="24"/>
        </w:rPr>
        <w:t xml:space="preserve">.  </w:t>
      </w:r>
      <w:r w:rsidR="00D97B12" w:rsidRPr="00CB7115">
        <w:rPr>
          <w:rFonts w:ascii="Helvetica" w:hAnsi="Helvetica"/>
          <w:szCs w:val="24"/>
        </w:rPr>
        <w:t xml:space="preserve">The </w:t>
      </w:r>
      <w:r w:rsidR="00421815" w:rsidRPr="00CB7115">
        <w:rPr>
          <w:rFonts w:ascii="Helvetica" w:hAnsi="Helvetica"/>
          <w:szCs w:val="24"/>
        </w:rPr>
        <w:t>dissemination</w:t>
      </w:r>
      <w:r w:rsidRPr="00CB7115">
        <w:rPr>
          <w:rFonts w:ascii="Helvetica" w:hAnsi="Helvetica"/>
          <w:szCs w:val="24"/>
        </w:rPr>
        <w:t xml:space="preserve"> of the </w:t>
      </w:r>
      <w:r w:rsidR="00421815" w:rsidRPr="00CB7115">
        <w:rPr>
          <w:rFonts w:ascii="Helvetica" w:hAnsi="Helvetica"/>
          <w:szCs w:val="24"/>
        </w:rPr>
        <w:t xml:space="preserve">EURO7 </w:t>
      </w:r>
      <w:r w:rsidR="0025498C">
        <w:rPr>
          <w:rFonts w:ascii="Helvetica" w:hAnsi="Helvetica"/>
          <w:szCs w:val="24"/>
        </w:rPr>
        <w:t>hypo</w:t>
      </w:r>
      <w:r w:rsidR="00421815" w:rsidRPr="00CB7115">
        <w:rPr>
          <w:rFonts w:ascii="Helvetica" w:hAnsi="Helvetica"/>
          <w:szCs w:val="24"/>
        </w:rPr>
        <w:t xml:space="preserve">virus to </w:t>
      </w:r>
      <w:r w:rsidR="0025498C">
        <w:rPr>
          <w:rFonts w:ascii="Helvetica" w:hAnsi="Helvetica"/>
          <w:szCs w:val="24"/>
        </w:rPr>
        <w:t>cankers on</w:t>
      </w:r>
      <w:r w:rsidR="0025498C" w:rsidRPr="00CB7115">
        <w:rPr>
          <w:rFonts w:ascii="Helvetica" w:hAnsi="Helvetica"/>
          <w:szCs w:val="24"/>
        </w:rPr>
        <w:t xml:space="preserve"> treated trees</w:t>
      </w:r>
      <w:r w:rsidR="0025498C">
        <w:rPr>
          <w:rFonts w:ascii="Helvetica" w:hAnsi="Helvetica"/>
          <w:szCs w:val="24"/>
        </w:rPr>
        <w:t xml:space="preserve"> </w:t>
      </w:r>
      <w:r w:rsidR="0025498C" w:rsidRPr="00CB7115">
        <w:rPr>
          <w:rFonts w:ascii="Helvetica" w:hAnsi="Helvetica"/>
          <w:szCs w:val="24"/>
        </w:rPr>
        <w:t>eventually equaled that</w:t>
      </w:r>
      <w:r w:rsidR="0025498C">
        <w:rPr>
          <w:rFonts w:ascii="Helvetica" w:hAnsi="Helvetica"/>
          <w:szCs w:val="24"/>
        </w:rPr>
        <w:t xml:space="preserve"> on </w:t>
      </w:r>
      <w:r w:rsidR="00421815" w:rsidRPr="00CB7115">
        <w:rPr>
          <w:rFonts w:ascii="Helvetica" w:hAnsi="Helvetica"/>
          <w:szCs w:val="24"/>
        </w:rPr>
        <w:t>non-treated trees, although that transition too</w:t>
      </w:r>
      <w:r w:rsidR="00A23576" w:rsidRPr="00CB7115">
        <w:rPr>
          <w:rFonts w:ascii="Helvetica" w:hAnsi="Helvetica"/>
          <w:szCs w:val="24"/>
        </w:rPr>
        <w:t>k</w:t>
      </w:r>
      <w:r w:rsidR="00421815" w:rsidRPr="00CB7115">
        <w:rPr>
          <w:rFonts w:ascii="Helvetica" w:hAnsi="Helvetica"/>
          <w:szCs w:val="24"/>
        </w:rPr>
        <w:t xml:space="preserve"> more than a decade.</w:t>
      </w:r>
      <w:r w:rsidRPr="00CB7115">
        <w:rPr>
          <w:rFonts w:ascii="Helvetica" w:hAnsi="Helvetica"/>
          <w:szCs w:val="24"/>
        </w:rPr>
        <w:t xml:space="preserve"> </w:t>
      </w:r>
    </w:p>
    <w:p w14:paraId="64CE91B6" w14:textId="0540AED8" w:rsidR="00EF4AB6" w:rsidRPr="00CB7115" w:rsidRDefault="00421815" w:rsidP="006F5FEB">
      <w:pPr>
        <w:spacing w:line="480" w:lineRule="auto"/>
        <w:ind w:right="90" w:firstLine="720"/>
        <w:rPr>
          <w:rFonts w:ascii="Helvetica" w:hAnsi="Helvetica"/>
          <w:szCs w:val="24"/>
        </w:rPr>
      </w:pPr>
      <w:r w:rsidRPr="00CB7115">
        <w:rPr>
          <w:rFonts w:ascii="Helvetica" w:hAnsi="Helvetica"/>
          <w:szCs w:val="24"/>
        </w:rPr>
        <w:t>A</w:t>
      </w:r>
      <w:r w:rsidR="00F10A48" w:rsidRPr="00CB7115">
        <w:rPr>
          <w:rFonts w:ascii="Helvetica" w:hAnsi="Helvetica"/>
          <w:szCs w:val="24"/>
        </w:rPr>
        <w:t xml:space="preserve"> second </w:t>
      </w:r>
      <w:r w:rsidR="00426526" w:rsidRPr="00CB7115">
        <w:rPr>
          <w:rFonts w:ascii="Helvetica" w:hAnsi="Helvetica"/>
          <w:szCs w:val="24"/>
        </w:rPr>
        <w:t xml:space="preserve">approach </w:t>
      </w:r>
      <w:r w:rsidRPr="00CB7115">
        <w:rPr>
          <w:rFonts w:ascii="Helvetica" w:hAnsi="Helvetica"/>
          <w:szCs w:val="24"/>
        </w:rPr>
        <w:t>use</w:t>
      </w:r>
      <w:r w:rsidR="00C939C7" w:rsidRPr="00CB7115">
        <w:rPr>
          <w:rFonts w:ascii="Helvetica" w:hAnsi="Helvetica"/>
          <w:szCs w:val="24"/>
        </w:rPr>
        <w:t>d</w:t>
      </w:r>
      <w:r w:rsidRPr="00CB7115">
        <w:rPr>
          <w:rFonts w:ascii="Helvetica" w:hAnsi="Helvetica"/>
          <w:szCs w:val="24"/>
        </w:rPr>
        <w:t xml:space="preserve"> </w:t>
      </w:r>
      <w:r w:rsidR="00426526" w:rsidRPr="00CB7115">
        <w:rPr>
          <w:rFonts w:ascii="Helvetica" w:hAnsi="Helvetica"/>
          <w:szCs w:val="24"/>
        </w:rPr>
        <w:t>to evaluat</w:t>
      </w:r>
      <w:r w:rsidRPr="00CB7115">
        <w:rPr>
          <w:rFonts w:ascii="Helvetica" w:hAnsi="Helvetica"/>
          <w:szCs w:val="24"/>
        </w:rPr>
        <w:t>e</w:t>
      </w:r>
      <w:r w:rsidR="00426526" w:rsidRPr="00CB7115">
        <w:rPr>
          <w:rFonts w:ascii="Helvetica" w:hAnsi="Helvetica"/>
          <w:szCs w:val="24"/>
        </w:rPr>
        <w:t xml:space="preserve"> </w:t>
      </w:r>
      <w:r w:rsidR="00C939C7" w:rsidRPr="00CB7115">
        <w:rPr>
          <w:rFonts w:ascii="Helvetica" w:hAnsi="Helvetica"/>
          <w:szCs w:val="24"/>
        </w:rPr>
        <w:t>the</w:t>
      </w:r>
      <w:r w:rsidR="00426526" w:rsidRPr="00CB7115">
        <w:rPr>
          <w:rFonts w:ascii="Helvetica" w:hAnsi="Helvetica"/>
          <w:szCs w:val="24"/>
        </w:rPr>
        <w:t xml:space="preserve"> </w:t>
      </w:r>
      <w:r w:rsidR="00F10A48" w:rsidRPr="00CB7115">
        <w:rPr>
          <w:rFonts w:ascii="Helvetica" w:hAnsi="Helvetica"/>
          <w:szCs w:val="24"/>
        </w:rPr>
        <w:t>succe</w:t>
      </w:r>
      <w:r w:rsidR="00162676" w:rsidRPr="00CB7115">
        <w:rPr>
          <w:rFonts w:ascii="Helvetica" w:hAnsi="Helvetica"/>
          <w:szCs w:val="24"/>
        </w:rPr>
        <w:t xml:space="preserve">ss of </w:t>
      </w:r>
      <w:proofErr w:type="spellStart"/>
      <w:r w:rsidR="00426526" w:rsidRPr="00CB7115">
        <w:rPr>
          <w:rFonts w:ascii="Helvetica" w:hAnsi="Helvetica"/>
          <w:szCs w:val="24"/>
        </w:rPr>
        <w:t>biocontrol</w:t>
      </w:r>
      <w:proofErr w:type="spellEnd"/>
      <w:r w:rsidR="00426526" w:rsidRPr="00CB7115">
        <w:rPr>
          <w:rFonts w:ascii="Helvetica" w:hAnsi="Helvetica"/>
          <w:szCs w:val="24"/>
        </w:rPr>
        <w:t xml:space="preserve"> using </w:t>
      </w:r>
      <w:proofErr w:type="spellStart"/>
      <w:r w:rsidR="00162676" w:rsidRPr="00CB7115">
        <w:rPr>
          <w:rFonts w:ascii="Helvetica" w:hAnsi="Helvetica"/>
          <w:szCs w:val="24"/>
        </w:rPr>
        <w:t>hypoviruses</w:t>
      </w:r>
      <w:proofErr w:type="spellEnd"/>
      <w:r w:rsidR="00162676" w:rsidRPr="00CB7115">
        <w:rPr>
          <w:rFonts w:ascii="Helvetica" w:hAnsi="Helvetica"/>
          <w:szCs w:val="24"/>
        </w:rPr>
        <w:t xml:space="preserve"> wa</w:t>
      </w:r>
      <w:r w:rsidR="00F10A48" w:rsidRPr="00CB7115">
        <w:rPr>
          <w:rFonts w:ascii="Helvetica" w:hAnsi="Helvetica"/>
          <w:szCs w:val="24"/>
        </w:rPr>
        <w:t>s canker morphology</w:t>
      </w:r>
      <w:r w:rsidR="00426526" w:rsidRPr="00CB7115">
        <w:rPr>
          <w:rFonts w:ascii="Helvetica" w:hAnsi="Helvetica"/>
          <w:szCs w:val="24"/>
        </w:rPr>
        <w:t xml:space="preserve">, </w:t>
      </w:r>
      <w:r w:rsidRPr="00CB7115">
        <w:rPr>
          <w:rFonts w:ascii="Helvetica" w:hAnsi="Helvetica"/>
          <w:szCs w:val="24"/>
        </w:rPr>
        <w:t>the response to reduced</w:t>
      </w:r>
      <w:r w:rsidR="00426526" w:rsidRPr="00CB7115">
        <w:rPr>
          <w:rFonts w:ascii="Helvetica" w:hAnsi="Helvetica"/>
          <w:szCs w:val="24"/>
        </w:rPr>
        <w:t xml:space="preserve"> pathogen virulence</w:t>
      </w:r>
      <w:r w:rsidR="00F10A48" w:rsidRPr="00CB7115">
        <w:rPr>
          <w:rFonts w:ascii="Helvetica" w:hAnsi="Helvetica"/>
          <w:szCs w:val="24"/>
        </w:rPr>
        <w:t xml:space="preserve">. </w:t>
      </w:r>
      <w:r w:rsidR="008452D4" w:rsidRPr="00CB7115">
        <w:rPr>
          <w:rFonts w:ascii="Helvetica" w:hAnsi="Helvetica"/>
          <w:szCs w:val="24"/>
        </w:rPr>
        <w:t xml:space="preserve">Cankers rated 1 or </w:t>
      </w:r>
      <w:r w:rsidR="00CE2A3F" w:rsidRPr="00CB7115">
        <w:rPr>
          <w:rFonts w:ascii="Helvetica" w:hAnsi="Helvetica"/>
          <w:szCs w:val="24"/>
        </w:rPr>
        <w:t xml:space="preserve">2 (indicating less sporulation and greater callus production) had a lower </w:t>
      </w:r>
      <w:r w:rsidR="00462EF8" w:rsidRPr="00CB7115">
        <w:rPr>
          <w:rFonts w:ascii="Helvetica" w:hAnsi="Helvetica"/>
          <w:szCs w:val="24"/>
        </w:rPr>
        <w:t xml:space="preserve">frequency </w:t>
      </w:r>
      <w:r w:rsidR="00CE2A3F" w:rsidRPr="00CB7115">
        <w:rPr>
          <w:rFonts w:ascii="Helvetica" w:hAnsi="Helvetica"/>
          <w:szCs w:val="24"/>
        </w:rPr>
        <w:t xml:space="preserve">of virulent </w:t>
      </w:r>
      <w:r w:rsidR="00CE2A3F" w:rsidRPr="00CB7115">
        <w:rPr>
          <w:rFonts w:ascii="Helvetica" w:hAnsi="Helvetica"/>
          <w:i/>
          <w:szCs w:val="24"/>
        </w:rPr>
        <w:t xml:space="preserve">C. </w:t>
      </w:r>
      <w:proofErr w:type="spellStart"/>
      <w:r w:rsidR="00CE2A3F" w:rsidRPr="00CB7115">
        <w:rPr>
          <w:rFonts w:ascii="Helvetica" w:hAnsi="Helvetica"/>
          <w:i/>
          <w:szCs w:val="24"/>
        </w:rPr>
        <w:t>parasitica</w:t>
      </w:r>
      <w:proofErr w:type="spellEnd"/>
      <w:r w:rsidR="00CE2A3F" w:rsidRPr="00CB7115">
        <w:rPr>
          <w:rFonts w:ascii="Helvetica" w:hAnsi="Helvetica"/>
          <w:szCs w:val="24"/>
        </w:rPr>
        <w:t xml:space="preserve"> and a higher </w:t>
      </w:r>
      <w:r w:rsidR="00462EF8" w:rsidRPr="00CB7115">
        <w:rPr>
          <w:rFonts w:ascii="Helvetica" w:hAnsi="Helvetica"/>
          <w:szCs w:val="24"/>
        </w:rPr>
        <w:t>frequency</w:t>
      </w:r>
      <w:r w:rsidR="00CE2A3F" w:rsidRPr="00CB7115">
        <w:rPr>
          <w:rFonts w:ascii="Helvetica" w:hAnsi="Helvetica"/>
          <w:szCs w:val="24"/>
        </w:rPr>
        <w:t xml:space="preserve"> of </w:t>
      </w:r>
      <w:proofErr w:type="spellStart"/>
      <w:r w:rsidR="00CE2A3F" w:rsidRPr="00CB7115">
        <w:rPr>
          <w:rFonts w:ascii="Helvetica" w:hAnsi="Helvetica"/>
          <w:szCs w:val="24"/>
        </w:rPr>
        <w:t>hypovirulent</w:t>
      </w:r>
      <w:proofErr w:type="spellEnd"/>
      <w:r w:rsidR="00CE2A3F" w:rsidRPr="00CB7115">
        <w:rPr>
          <w:rFonts w:ascii="Helvetica" w:hAnsi="Helvetica"/>
          <w:szCs w:val="24"/>
        </w:rPr>
        <w:t xml:space="preserve"> </w:t>
      </w:r>
      <w:r w:rsidR="00CE2A3F" w:rsidRPr="00CB7115">
        <w:rPr>
          <w:rFonts w:ascii="Helvetica" w:hAnsi="Helvetica"/>
          <w:i/>
          <w:szCs w:val="24"/>
        </w:rPr>
        <w:t xml:space="preserve">C. </w:t>
      </w:r>
      <w:proofErr w:type="spellStart"/>
      <w:r w:rsidR="00CE2A3F" w:rsidRPr="00CB7115">
        <w:rPr>
          <w:rFonts w:ascii="Helvetica" w:hAnsi="Helvetica"/>
          <w:i/>
          <w:szCs w:val="24"/>
        </w:rPr>
        <w:t>parasitica</w:t>
      </w:r>
      <w:proofErr w:type="spellEnd"/>
      <w:r w:rsidR="008452D4" w:rsidRPr="00CB7115">
        <w:rPr>
          <w:rFonts w:ascii="Helvetica" w:hAnsi="Helvetica"/>
          <w:szCs w:val="24"/>
        </w:rPr>
        <w:t xml:space="preserve"> compared to cankers rated 3 or </w:t>
      </w:r>
      <w:r w:rsidR="00CE2A3F" w:rsidRPr="00CB7115">
        <w:rPr>
          <w:rFonts w:ascii="Helvetica" w:hAnsi="Helvetica"/>
          <w:szCs w:val="24"/>
        </w:rPr>
        <w:t>4</w:t>
      </w:r>
      <w:r w:rsidR="00025989">
        <w:rPr>
          <w:rFonts w:ascii="Helvetica" w:hAnsi="Helvetica"/>
          <w:szCs w:val="24"/>
        </w:rPr>
        <w:t xml:space="preserve"> (Table 5</w:t>
      </w:r>
      <w:r w:rsidR="008452D4" w:rsidRPr="00CB7115">
        <w:rPr>
          <w:rFonts w:ascii="Helvetica" w:hAnsi="Helvetica"/>
          <w:szCs w:val="24"/>
        </w:rPr>
        <w:t>)</w:t>
      </w:r>
      <w:r w:rsidR="00CE2A3F" w:rsidRPr="00CB7115">
        <w:rPr>
          <w:rFonts w:ascii="Helvetica" w:hAnsi="Helvetica"/>
          <w:szCs w:val="24"/>
        </w:rPr>
        <w:t xml:space="preserve">.  </w:t>
      </w:r>
      <w:r w:rsidR="00834736" w:rsidRPr="00CB7115">
        <w:rPr>
          <w:rFonts w:ascii="Helvetica" w:hAnsi="Helvetica"/>
          <w:szCs w:val="24"/>
        </w:rPr>
        <w:t xml:space="preserve">The majority of new cankers were rated as 3 or </w:t>
      </w:r>
      <w:r w:rsidR="001771ED" w:rsidRPr="00CB7115">
        <w:rPr>
          <w:rFonts w:ascii="Helvetica" w:hAnsi="Helvetica"/>
          <w:szCs w:val="24"/>
        </w:rPr>
        <w:t>4</w:t>
      </w:r>
      <w:r w:rsidR="00C939C7" w:rsidRPr="00CB7115">
        <w:rPr>
          <w:rFonts w:ascii="Helvetica" w:hAnsi="Helvetica"/>
          <w:szCs w:val="24"/>
        </w:rPr>
        <w:t>, indicating that new cankers are predominately virulent</w:t>
      </w:r>
      <w:r w:rsidR="001771ED" w:rsidRPr="00CB7115">
        <w:rPr>
          <w:rFonts w:ascii="Helvetica" w:hAnsi="Helvetica"/>
          <w:szCs w:val="24"/>
        </w:rPr>
        <w:t xml:space="preserve"> (</w:t>
      </w:r>
      <w:r w:rsidR="00025989" w:rsidRPr="00CB7115">
        <w:rPr>
          <w:rFonts w:ascii="Helvetica" w:hAnsi="Helvetica"/>
          <w:szCs w:val="24"/>
        </w:rPr>
        <w:t xml:space="preserve">M. L. Double and W. L. MacDonald, </w:t>
      </w:r>
      <w:r w:rsidR="00025989" w:rsidRPr="00CB7115">
        <w:rPr>
          <w:rFonts w:ascii="Helvetica" w:hAnsi="Helvetica"/>
          <w:i/>
          <w:szCs w:val="24"/>
        </w:rPr>
        <w:t>unpublished data</w:t>
      </w:r>
      <w:r w:rsidR="00E325C1" w:rsidRPr="00CB7115">
        <w:rPr>
          <w:rFonts w:ascii="Helvetica" w:hAnsi="Helvetica"/>
          <w:szCs w:val="24"/>
        </w:rPr>
        <w:t xml:space="preserve">).  </w:t>
      </w:r>
      <w:commentRangeStart w:id="94"/>
      <w:r w:rsidR="00E325C1" w:rsidRPr="00CB7115">
        <w:rPr>
          <w:rFonts w:ascii="Helvetica" w:hAnsi="Helvetica"/>
          <w:szCs w:val="24"/>
        </w:rPr>
        <w:t>Two-year-ol</w:t>
      </w:r>
      <w:r w:rsidR="00025989">
        <w:rPr>
          <w:rFonts w:ascii="Helvetica" w:hAnsi="Helvetica"/>
          <w:szCs w:val="24"/>
        </w:rPr>
        <w:t xml:space="preserve">d </w:t>
      </w:r>
      <w:r w:rsidR="00E325C1" w:rsidRPr="00CB7115">
        <w:rPr>
          <w:rFonts w:ascii="Helvetica" w:hAnsi="Helvetica"/>
          <w:szCs w:val="24"/>
        </w:rPr>
        <w:t xml:space="preserve">cankers were tested by ANOVA and the history of </w:t>
      </w:r>
      <w:r w:rsidR="00834736" w:rsidRPr="00CB7115">
        <w:rPr>
          <w:rFonts w:ascii="Helvetica" w:hAnsi="Helvetica"/>
          <w:szCs w:val="24"/>
        </w:rPr>
        <w:t xml:space="preserve">treatment </w:t>
      </w:r>
      <w:r w:rsidR="00E325C1" w:rsidRPr="00CB7115">
        <w:rPr>
          <w:rFonts w:ascii="Helvetica" w:hAnsi="Helvetica"/>
          <w:szCs w:val="24"/>
        </w:rPr>
        <w:t>had a significant</w:t>
      </w:r>
      <w:r w:rsidR="00834736" w:rsidRPr="00CB7115">
        <w:rPr>
          <w:rFonts w:ascii="Helvetica" w:hAnsi="Helvetica"/>
          <w:szCs w:val="24"/>
        </w:rPr>
        <w:t xml:space="preserve"> effect on </w:t>
      </w:r>
      <w:r w:rsidR="00E325C1" w:rsidRPr="00CB7115">
        <w:rPr>
          <w:rFonts w:ascii="Helvetica" w:hAnsi="Helvetica"/>
          <w:szCs w:val="24"/>
        </w:rPr>
        <w:t>the morphology of subsequent cankers (Table 7).</w:t>
      </w:r>
      <w:r w:rsidR="00834736" w:rsidRPr="00CB7115">
        <w:rPr>
          <w:rFonts w:ascii="Helvetica" w:hAnsi="Helvetica"/>
          <w:szCs w:val="24"/>
        </w:rPr>
        <w:t xml:space="preserve"> </w:t>
      </w:r>
      <w:commentRangeEnd w:id="94"/>
      <w:r w:rsidR="00025989">
        <w:rPr>
          <w:rStyle w:val="CommentReference"/>
        </w:rPr>
        <w:commentReference w:id="94"/>
      </w:r>
      <w:r w:rsidR="00834736" w:rsidRPr="00CB7115">
        <w:rPr>
          <w:rFonts w:ascii="Helvetica" w:hAnsi="Helvetica"/>
          <w:szCs w:val="24"/>
        </w:rPr>
        <w:t xml:space="preserve"> However, t</w:t>
      </w:r>
      <w:r w:rsidR="001771ED" w:rsidRPr="00CB7115">
        <w:rPr>
          <w:rFonts w:ascii="Helvetica" w:hAnsi="Helvetica"/>
          <w:szCs w:val="24"/>
        </w:rPr>
        <w:t xml:space="preserve">he proportion of </w:t>
      </w:r>
      <w:r w:rsidR="00834736" w:rsidRPr="00CB7115">
        <w:rPr>
          <w:rFonts w:ascii="Helvetica" w:hAnsi="Helvetica"/>
          <w:szCs w:val="24"/>
        </w:rPr>
        <w:t xml:space="preserve">all </w:t>
      </w:r>
      <w:r w:rsidR="001771ED" w:rsidRPr="00CB7115">
        <w:rPr>
          <w:rFonts w:ascii="Helvetica" w:hAnsi="Helvetica"/>
          <w:szCs w:val="24"/>
        </w:rPr>
        <w:t xml:space="preserve">cankers rated </w:t>
      </w:r>
      <w:r w:rsidR="00834736" w:rsidRPr="00CB7115">
        <w:rPr>
          <w:rFonts w:ascii="Helvetica" w:hAnsi="Helvetica"/>
          <w:szCs w:val="24"/>
        </w:rPr>
        <w:t xml:space="preserve">1 or </w:t>
      </w:r>
      <w:r w:rsidR="001771ED" w:rsidRPr="00CB7115">
        <w:rPr>
          <w:rFonts w:ascii="Helvetica" w:hAnsi="Helvetica"/>
          <w:szCs w:val="24"/>
        </w:rPr>
        <w:t xml:space="preserve">2 </w:t>
      </w:r>
      <w:r w:rsidR="00834736" w:rsidRPr="00CB7115">
        <w:rPr>
          <w:rFonts w:ascii="Helvetica" w:hAnsi="Helvetica"/>
          <w:szCs w:val="24"/>
        </w:rPr>
        <w:t xml:space="preserve">increased from </w:t>
      </w:r>
      <w:r w:rsidR="003D2BCB" w:rsidRPr="00CB7115">
        <w:rPr>
          <w:rFonts w:ascii="Helvetica" w:hAnsi="Helvetica"/>
          <w:szCs w:val="24"/>
        </w:rPr>
        <w:t>58</w:t>
      </w:r>
      <w:r w:rsidR="00834736" w:rsidRPr="00CB7115">
        <w:rPr>
          <w:rFonts w:ascii="Helvetica" w:hAnsi="Helvetica"/>
          <w:szCs w:val="24"/>
        </w:rPr>
        <w:t xml:space="preserve">% in 2000 to </w:t>
      </w:r>
      <w:r w:rsidR="003D2BCB" w:rsidRPr="00CB7115">
        <w:rPr>
          <w:rFonts w:ascii="Helvetica" w:hAnsi="Helvetica"/>
          <w:szCs w:val="24"/>
        </w:rPr>
        <w:t>7</w:t>
      </w:r>
      <w:r w:rsidR="00025989">
        <w:rPr>
          <w:rFonts w:ascii="Helvetica" w:hAnsi="Helvetica"/>
          <w:szCs w:val="24"/>
        </w:rPr>
        <w:t>8</w:t>
      </w:r>
      <w:r w:rsidR="00834736" w:rsidRPr="00CB7115">
        <w:rPr>
          <w:rFonts w:ascii="Helvetica" w:hAnsi="Helvetica"/>
          <w:szCs w:val="24"/>
        </w:rPr>
        <w:t>% in 2014 (Table 5</w:t>
      </w:r>
      <w:r w:rsidR="001771ED" w:rsidRPr="00CB7115">
        <w:rPr>
          <w:rFonts w:ascii="Helvetica" w:hAnsi="Helvetica"/>
          <w:szCs w:val="24"/>
        </w:rPr>
        <w:t xml:space="preserve">). This </w:t>
      </w:r>
      <w:r w:rsidR="00FD454E" w:rsidRPr="00CB7115">
        <w:rPr>
          <w:rFonts w:ascii="Helvetica" w:hAnsi="Helvetica"/>
          <w:szCs w:val="24"/>
        </w:rPr>
        <w:t>difference</w:t>
      </w:r>
      <w:r w:rsidR="001771ED" w:rsidRPr="00CB7115">
        <w:rPr>
          <w:rFonts w:ascii="Helvetica" w:hAnsi="Helvetica"/>
          <w:szCs w:val="24"/>
        </w:rPr>
        <w:t xml:space="preserve"> in canker </w:t>
      </w:r>
      <w:r w:rsidR="00834736" w:rsidRPr="00CB7115">
        <w:rPr>
          <w:rFonts w:ascii="Helvetica" w:hAnsi="Helvetica"/>
          <w:szCs w:val="24"/>
        </w:rPr>
        <w:t>rating</w:t>
      </w:r>
      <w:r w:rsidR="001771ED" w:rsidRPr="00CB7115">
        <w:rPr>
          <w:rFonts w:ascii="Helvetica" w:hAnsi="Helvetica"/>
          <w:szCs w:val="24"/>
        </w:rPr>
        <w:t xml:space="preserve"> </w:t>
      </w:r>
      <w:r w:rsidR="00FD454E" w:rsidRPr="00CB7115">
        <w:rPr>
          <w:rFonts w:ascii="Helvetica" w:hAnsi="Helvetica"/>
          <w:szCs w:val="24"/>
        </w:rPr>
        <w:t xml:space="preserve">over time </w:t>
      </w:r>
      <w:r w:rsidR="001771ED" w:rsidRPr="00CB7115">
        <w:rPr>
          <w:rFonts w:ascii="Helvetica" w:hAnsi="Helvetica"/>
          <w:szCs w:val="24"/>
        </w:rPr>
        <w:t xml:space="preserve">indicates that, in the </w:t>
      </w:r>
      <w:r w:rsidR="003E320C" w:rsidRPr="00CB7115">
        <w:rPr>
          <w:rFonts w:ascii="Helvetica" w:hAnsi="Helvetica"/>
          <w:szCs w:val="24"/>
        </w:rPr>
        <w:t>Disease Center</w:t>
      </w:r>
      <w:r w:rsidR="00E77C36" w:rsidRPr="00CB7115">
        <w:rPr>
          <w:rFonts w:ascii="Helvetica" w:hAnsi="Helvetica"/>
          <w:szCs w:val="24"/>
        </w:rPr>
        <w:t xml:space="preserve"> </w:t>
      </w:r>
      <w:r w:rsidR="00A625E1">
        <w:rPr>
          <w:rFonts w:ascii="Helvetica" w:hAnsi="Helvetica"/>
          <w:szCs w:val="24"/>
        </w:rPr>
        <w:t xml:space="preserve">region </w:t>
      </w:r>
      <w:r w:rsidR="001771ED" w:rsidRPr="00CB7115">
        <w:rPr>
          <w:rFonts w:ascii="Helvetica" w:hAnsi="Helvetica"/>
          <w:szCs w:val="24"/>
        </w:rPr>
        <w:t>of the stand, there was a shift from more virulent, callus-free cankers to those with high amounts of callus and decreased sporulation</w:t>
      </w:r>
      <w:r w:rsidR="00FD454E" w:rsidRPr="00CB7115">
        <w:rPr>
          <w:rFonts w:ascii="Helvetica" w:hAnsi="Helvetica"/>
          <w:szCs w:val="24"/>
        </w:rPr>
        <w:t xml:space="preserve"> (i.e. reduced virulence); this result is consistent with successful biological control</w:t>
      </w:r>
      <w:r w:rsidR="001771ED" w:rsidRPr="00CB7115">
        <w:rPr>
          <w:rFonts w:ascii="Helvetica" w:hAnsi="Helvetica"/>
          <w:szCs w:val="24"/>
        </w:rPr>
        <w:t xml:space="preserve">.  </w:t>
      </w:r>
    </w:p>
    <w:p w14:paraId="7F1C6062" w14:textId="4F29C36A" w:rsidR="0092712E" w:rsidRPr="00CB7115" w:rsidRDefault="00462EF8" w:rsidP="006F5FEB">
      <w:pPr>
        <w:spacing w:line="480" w:lineRule="auto"/>
        <w:ind w:right="90" w:firstLine="720"/>
        <w:rPr>
          <w:rFonts w:ascii="Helvetica" w:hAnsi="Helvetica"/>
          <w:szCs w:val="24"/>
        </w:rPr>
      </w:pPr>
      <w:r w:rsidRPr="00CB7115">
        <w:rPr>
          <w:rFonts w:ascii="Helvetica" w:hAnsi="Helvetica"/>
          <w:szCs w:val="24"/>
        </w:rPr>
        <w:lastRenderedPageBreak/>
        <w:t xml:space="preserve">The third approach </w:t>
      </w:r>
      <w:r w:rsidR="004A5A6A" w:rsidRPr="00CB7115">
        <w:rPr>
          <w:rFonts w:ascii="Helvetica" w:hAnsi="Helvetica"/>
          <w:szCs w:val="24"/>
        </w:rPr>
        <w:t xml:space="preserve">used </w:t>
      </w:r>
      <w:r w:rsidRPr="00CB7115">
        <w:rPr>
          <w:rFonts w:ascii="Helvetica" w:hAnsi="Helvetica"/>
          <w:szCs w:val="24"/>
        </w:rPr>
        <w:t>to evaluat</w:t>
      </w:r>
      <w:r w:rsidR="004A5A6A" w:rsidRPr="00CB7115">
        <w:rPr>
          <w:rFonts w:ascii="Helvetica" w:hAnsi="Helvetica"/>
          <w:szCs w:val="24"/>
        </w:rPr>
        <w:t>e</w:t>
      </w:r>
      <w:r w:rsidRPr="00CB7115">
        <w:rPr>
          <w:rFonts w:ascii="Helvetica" w:hAnsi="Helvetica"/>
          <w:szCs w:val="24"/>
        </w:rPr>
        <w:t xml:space="preserve"> the success of biological control was </w:t>
      </w:r>
      <w:r w:rsidR="00D26B11" w:rsidRPr="00CB7115">
        <w:rPr>
          <w:rFonts w:ascii="Helvetica" w:hAnsi="Helvetica"/>
          <w:szCs w:val="24"/>
        </w:rPr>
        <w:t>tree survival.  The landowners required inoculation of all reachable cankers on every infected tree in exchange for allowing hypovirus introduction and annual monitoring of the stand.  Thus, no control trees were available to compare survival of trees with and without hypo</w:t>
      </w:r>
      <w:r w:rsidR="00F35960">
        <w:rPr>
          <w:rFonts w:ascii="Helvetica" w:hAnsi="Helvetica"/>
          <w:szCs w:val="24"/>
        </w:rPr>
        <w:t>virus treatments from 1992 to</w:t>
      </w:r>
      <w:r w:rsidR="00D26B11" w:rsidRPr="00CB7115">
        <w:rPr>
          <w:rFonts w:ascii="Helvetica" w:hAnsi="Helvetica"/>
          <w:szCs w:val="24"/>
        </w:rPr>
        <w:t xml:space="preserve">1997.  </w:t>
      </w:r>
      <w:r w:rsidR="004A5A6A" w:rsidRPr="00CB7115">
        <w:rPr>
          <w:rFonts w:ascii="Helvetica" w:hAnsi="Helvetica"/>
          <w:szCs w:val="24"/>
        </w:rPr>
        <w:t>This shortcoming</w:t>
      </w:r>
      <w:r w:rsidR="00206E72" w:rsidRPr="00CB7115">
        <w:rPr>
          <w:rFonts w:ascii="Helvetica" w:hAnsi="Helvetica"/>
          <w:szCs w:val="24"/>
        </w:rPr>
        <w:t xml:space="preserve"> was </w:t>
      </w:r>
      <w:r w:rsidR="004A5A6A" w:rsidRPr="00CB7115">
        <w:rPr>
          <w:rFonts w:ascii="Helvetica" w:hAnsi="Helvetica"/>
          <w:szCs w:val="24"/>
        </w:rPr>
        <w:t>somewhat offset with a cohort of trees that were not treated between 1998</w:t>
      </w:r>
      <w:r w:rsidR="00F35960">
        <w:rPr>
          <w:rFonts w:ascii="Helvetica" w:hAnsi="Helvetica"/>
          <w:szCs w:val="24"/>
        </w:rPr>
        <w:t xml:space="preserve"> and </w:t>
      </w:r>
      <w:r w:rsidR="00B56568" w:rsidRPr="00CB7115">
        <w:rPr>
          <w:rFonts w:ascii="Helvetica" w:hAnsi="Helvetica"/>
          <w:szCs w:val="24"/>
        </w:rPr>
        <w:t>2003</w:t>
      </w:r>
      <w:r w:rsidR="004A5A6A" w:rsidRPr="00CB7115">
        <w:rPr>
          <w:rFonts w:ascii="Helvetica" w:hAnsi="Helvetica"/>
          <w:szCs w:val="24"/>
        </w:rPr>
        <w:t>.  Thus, a comparison was possible between</w:t>
      </w:r>
      <w:r w:rsidR="00B56568" w:rsidRPr="00CB7115">
        <w:rPr>
          <w:rFonts w:ascii="Helvetica" w:hAnsi="Helvetica"/>
          <w:szCs w:val="24"/>
        </w:rPr>
        <w:t xml:space="preserve"> </w:t>
      </w:r>
      <w:r w:rsidR="0092712E" w:rsidRPr="00CB7115">
        <w:rPr>
          <w:rFonts w:ascii="Helvetica" w:hAnsi="Helvetica"/>
          <w:szCs w:val="24"/>
        </w:rPr>
        <w:t>a cohort of trees initially infected and treated with hypovirus between 1992</w:t>
      </w:r>
      <w:r w:rsidR="00F35960">
        <w:rPr>
          <w:rFonts w:ascii="Helvetica" w:hAnsi="Helvetica"/>
          <w:szCs w:val="24"/>
        </w:rPr>
        <w:t xml:space="preserve"> and</w:t>
      </w:r>
      <w:r w:rsidR="0092712E" w:rsidRPr="00CB7115">
        <w:rPr>
          <w:rFonts w:ascii="Helvetica" w:hAnsi="Helvetica"/>
          <w:szCs w:val="24"/>
        </w:rPr>
        <w:t>1997</w:t>
      </w:r>
      <w:r w:rsidR="00B56568" w:rsidRPr="00CB7115">
        <w:rPr>
          <w:rFonts w:ascii="Helvetica" w:hAnsi="Helvetica"/>
          <w:szCs w:val="24"/>
        </w:rPr>
        <w:t xml:space="preserve"> </w:t>
      </w:r>
      <w:r w:rsidR="004A5A6A" w:rsidRPr="00CB7115">
        <w:rPr>
          <w:rFonts w:ascii="Helvetica" w:hAnsi="Helvetica"/>
          <w:szCs w:val="24"/>
        </w:rPr>
        <w:t xml:space="preserve">and </w:t>
      </w:r>
      <w:r w:rsidR="0092712E" w:rsidRPr="00CB7115">
        <w:rPr>
          <w:rFonts w:ascii="Helvetica" w:hAnsi="Helvetica"/>
          <w:szCs w:val="24"/>
        </w:rPr>
        <w:t>a cohort of trees that wer</w:t>
      </w:r>
      <w:r w:rsidR="00B56568" w:rsidRPr="00CB7115">
        <w:rPr>
          <w:rFonts w:ascii="Helvetica" w:hAnsi="Helvetica"/>
          <w:szCs w:val="24"/>
        </w:rPr>
        <w:t>e infected between 1998 and 2003</w:t>
      </w:r>
      <w:r w:rsidR="0092712E" w:rsidRPr="00CB7115">
        <w:rPr>
          <w:rFonts w:ascii="Helvetica" w:hAnsi="Helvetica"/>
          <w:szCs w:val="24"/>
        </w:rPr>
        <w:t xml:space="preserve"> and not treated with hypovirus until 2004</w:t>
      </w:r>
      <w:r w:rsidR="00F500CB" w:rsidRPr="00CB7115">
        <w:rPr>
          <w:rFonts w:ascii="Helvetica" w:hAnsi="Helvetica"/>
          <w:szCs w:val="24"/>
        </w:rPr>
        <w:t xml:space="preserve">.  </w:t>
      </w:r>
      <w:r w:rsidR="00D621E3" w:rsidRPr="00CB7115">
        <w:rPr>
          <w:rFonts w:ascii="Helvetica" w:hAnsi="Helvetica"/>
          <w:szCs w:val="24"/>
        </w:rPr>
        <w:t xml:space="preserve">The increased survival of </w:t>
      </w:r>
      <w:r w:rsidR="00A625E1">
        <w:rPr>
          <w:rFonts w:ascii="Helvetica" w:hAnsi="Helvetica"/>
          <w:szCs w:val="24"/>
        </w:rPr>
        <w:t xml:space="preserve">trees from the 1992 to </w:t>
      </w:r>
      <w:r w:rsidR="00D621E3" w:rsidRPr="00CB7115">
        <w:rPr>
          <w:rFonts w:ascii="Helvetica" w:hAnsi="Helvetica"/>
          <w:szCs w:val="24"/>
        </w:rPr>
        <w:t xml:space="preserve">1997 cohort </w:t>
      </w:r>
      <w:r w:rsidR="00F95C55" w:rsidRPr="00CB7115">
        <w:rPr>
          <w:rFonts w:ascii="Helvetica" w:hAnsi="Helvetica"/>
          <w:szCs w:val="24"/>
        </w:rPr>
        <w:t>compared to the 1998</w:t>
      </w:r>
      <w:r w:rsidR="00F35960">
        <w:rPr>
          <w:rFonts w:ascii="Helvetica" w:hAnsi="Helvetica"/>
          <w:szCs w:val="24"/>
        </w:rPr>
        <w:t xml:space="preserve"> to </w:t>
      </w:r>
      <w:r w:rsidR="00F95C55" w:rsidRPr="00CB7115">
        <w:rPr>
          <w:rFonts w:ascii="Helvetica" w:hAnsi="Helvetica"/>
          <w:szCs w:val="24"/>
        </w:rPr>
        <w:t xml:space="preserve">2003 </w:t>
      </w:r>
      <w:r w:rsidR="00F555D9" w:rsidRPr="00CB7115">
        <w:rPr>
          <w:rFonts w:ascii="Helvetica" w:hAnsi="Helvetica"/>
          <w:szCs w:val="24"/>
        </w:rPr>
        <w:t>cohort</w:t>
      </w:r>
      <w:r w:rsidR="00D621E3" w:rsidRPr="00CB7115">
        <w:rPr>
          <w:rFonts w:ascii="Helvetica" w:hAnsi="Helvetica"/>
          <w:szCs w:val="24"/>
        </w:rPr>
        <w:t xml:space="preserve"> </w:t>
      </w:r>
      <w:r w:rsidR="00F95C55" w:rsidRPr="00CB7115">
        <w:rPr>
          <w:rFonts w:ascii="Helvetica" w:hAnsi="Helvetica"/>
          <w:szCs w:val="24"/>
        </w:rPr>
        <w:t xml:space="preserve">(51% and 31%, </w:t>
      </w:r>
      <w:r w:rsidR="00F555D9" w:rsidRPr="00CB7115">
        <w:rPr>
          <w:rFonts w:ascii="Helvetica" w:hAnsi="Helvetica"/>
          <w:szCs w:val="24"/>
        </w:rPr>
        <w:t>respectively</w:t>
      </w:r>
      <w:r w:rsidR="00F95C55" w:rsidRPr="00CB7115">
        <w:rPr>
          <w:rFonts w:ascii="Helvetica" w:hAnsi="Helvetica"/>
          <w:szCs w:val="24"/>
        </w:rPr>
        <w:t xml:space="preserve">) </w:t>
      </w:r>
      <w:r w:rsidR="0092712E" w:rsidRPr="00CB7115">
        <w:rPr>
          <w:rFonts w:ascii="Helvetica" w:hAnsi="Helvetica"/>
          <w:szCs w:val="24"/>
        </w:rPr>
        <w:t>suggest</w:t>
      </w:r>
      <w:r w:rsidR="00F500CB" w:rsidRPr="00CB7115">
        <w:rPr>
          <w:rFonts w:ascii="Helvetica" w:hAnsi="Helvetica"/>
          <w:szCs w:val="24"/>
        </w:rPr>
        <w:t>s</w:t>
      </w:r>
      <w:r w:rsidR="0092712E" w:rsidRPr="00CB7115">
        <w:rPr>
          <w:rFonts w:ascii="Helvetica" w:hAnsi="Helvetica"/>
          <w:szCs w:val="24"/>
        </w:rPr>
        <w:t xml:space="preserve"> that hypovirus treatments </w:t>
      </w:r>
      <w:r w:rsidR="004A5A6A" w:rsidRPr="00CB7115">
        <w:rPr>
          <w:rFonts w:ascii="Helvetica" w:hAnsi="Helvetica"/>
          <w:szCs w:val="24"/>
        </w:rPr>
        <w:t>had</w:t>
      </w:r>
      <w:r w:rsidR="0092712E" w:rsidRPr="00CB7115">
        <w:rPr>
          <w:rFonts w:ascii="Helvetica" w:hAnsi="Helvetica"/>
          <w:szCs w:val="24"/>
        </w:rPr>
        <w:t xml:space="preserve"> a positive effect on the </w:t>
      </w:r>
      <w:r w:rsidR="00D621E3" w:rsidRPr="00CB7115">
        <w:rPr>
          <w:rFonts w:ascii="Helvetica" w:hAnsi="Helvetica"/>
          <w:szCs w:val="24"/>
        </w:rPr>
        <w:t>tree survival</w:t>
      </w:r>
      <w:r w:rsidR="0092712E" w:rsidRPr="00CB7115">
        <w:rPr>
          <w:rFonts w:ascii="Helvetica" w:hAnsi="Helvetica"/>
          <w:szCs w:val="24"/>
        </w:rPr>
        <w:t xml:space="preserve">.  Indeed, several trees in the </w:t>
      </w:r>
      <w:r w:rsidR="003E320C" w:rsidRPr="00CB7115">
        <w:rPr>
          <w:rFonts w:ascii="Helvetica" w:hAnsi="Helvetica"/>
          <w:szCs w:val="24"/>
        </w:rPr>
        <w:t>Disease Center</w:t>
      </w:r>
      <w:r w:rsidR="0092712E" w:rsidRPr="00CB7115">
        <w:rPr>
          <w:rFonts w:ascii="Helvetica" w:hAnsi="Helvetica"/>
          <w:szCs w:val="24"/>
        </w:rPr>
        <w:t xml:space="preserve"> appear to be rebuilding their crowns (developing new foliage) </w:t>
      </w:r>
      <w:r w:rsidR="00D621E3" w:rsidRPr="00CB7115">
        <w:rPr>
          <w:rFonts w:ascii="Helvetica" w:hAnsi="Helvetica"/>
          <w:szCs w:val="24"/>
        </w:rPr>
        <w:t xml:space="preserve">and producing burrs </w:t>
      </w:r>
      <w:r w:rsidR="0092712E" w:rsidRPr="00CB7115">
        <w:rPr>
          <w:rFonts w:ascii="Helvetica" w:hAnsi="Helvetica"/>
          <w:szCs w:val="24"/>
        </w:rPr>
        <w:t>over the</w:t>
      </w:r>
      <w:r w:rsidR="000C22A1" w:rsidRPr="00CB7115">
        <w:rPr>
          <w:rFonts w:ascii="Helvetica" w:hAnsi="Helvetica"/>
          <w:szCs w:val="24"/>
        </w:rPr>
        <w:t xml:space="preserve"> past two-to-</w:t>
      </w:r>
      <w:r w:rsidR="0092712E" w:rsidRPr="00CB7115">
        <w:rPr>
          <w:rFonts w:ascii="Helvetica" w:hAnsi="Helvetica"/>
          <w:szCs w:val="24"/>
        </w:rPr>
        <w:t>three years (</w:t>
      </w:r>
      <w:r w:rsidR="00F35960">
        <w:rPr>
          <w:rFonts w:ascii="Helvetica" w:hAnsi="Helvetica"/>
          <w:szCs w:val="24"/>
        </w:rPr>
        <w:t xml:space="preserve">A. L. </w:t>
      </w:r>
      <w:proofErr w:type="spellStart"/>
      <w:r w:rsidR="00F35960">
        <w:rPr>
          <w:rFonts w:ascii="Helvetica" w:hAnsi="Helvetica"/>
          <w:szCs w:val="24"/>
        </w:rPr>
        <w:t>Davelos</w:t>
      </w:r>
      <w:proofErr w:type="spellEnd"/>
      <w:r w:rsidR="00F35960">
        <w:rPr>
          <w:rFonts w:ascii="Helvetica" w:hAnsi="Helvetica"/>
          <w:szCs w:val="24"/>
        </w:rPr>
        <w:t xml:space="preserve"> Baines</w:t>
      </w:r>
      <w:r w:rsidR="00F35960" w:rsidRPr="00CB7115">
        <w:rPr>
          <w:rFonts w:ascii="Helvetica" w:hAnsi="Helvetica"/>
          <w:szCs w:val="24"/>
        </w:rPr>
        <w:t xml:space="preserve">, </w:t>
      </w:r>
      <w:r w:rsidR="00F35960" w:rsidRPr="00CB7115">
        <w:rPr>
          <w:rFonts w:ascii="Helvetica" w:hAnsi="Helvetica"/>
          <w:i/>
          <w:szCs w:val="24"/>
        </w:rPr>
        <w:t>personal observation</w:t>
      </w:r>
      <w:r w:rsidR="0092712E" w:rsidRPr="00CB7115">
        <w:rPr>
          <w:rFonts w:ascii="Helvetica" w:hAnsi="Helvetica"/>
          <w:szCs w:val="24"/>
        </w:rPr>
        <w:t>).</w:t>
      </w:r>
      <w:r w:rsidR="00724E9D" w:rsidRPr="00CB7115">
        <w:rPr>
          <w:rFonts w:ascii="Helvetica" w:hAnsi="Helvetica"/>
          <w:szCs w:val="24"/>
        </w:rPr>
        <w:t xml:space="preserve">  </w:t>
      </w:r>
    </w:p>
    <w:p w14:paraId="687BFB25" w14:textId="0F214F75" w:rsidR="00EF4AB6" w:rsidRPr="00CB7115" w:rsidRDefault="00D621E3" w:rsidP="006F5FEB">
      <w:pPr>
        <w:spacing w:line="480" w:lineRule="auto"/>
        <w:ind w:right="90" w:firstLine="720"/>
        <w:rPr>
          <w:rFonts w:ascii="Helvetica" w:hAnsi="Helvetica"/>
          <w:szCs w:val="24"/>
        </w:rPr>
      </w:pPr>
      <w:r w:rsidRPr="00CB7115">
        <w:rPr>
          <w:rFonts w:ascii="Helvetica" w:hAnsi="Helvetica"/>
          <w:szCs w:val="24"/>
        </w:rPr>
        <w:t xml:space="preserve">The final criterion proposed by </w:t>
      </w:r>
      <w:proofErr w:type="spellStart"/>
      <w:r w:rsidRPr="00CB7115">
        <w:rPr>
          <w:rFonts w:ascii="Helvetica" w:hAnsi="Helvetica"/>
          <w:szCs w:val="24"/>
        </w:rPr>
        <w:t>Milgroom</w:t>
      </w:r>
      <w:proofErr w:type="spellEnd"/>
      <w:r w:rsidRPr="00CB7115">
        <w:rPr>
          <w:rFonts w:ascii="Helvetica" w:hAnsi="Helvetica"/>
          <w:szCs w:val="24"/>
        </w:rPr>
        <w:t xml:space="preserve"> and </w:t>
      </w:r>
      <w:proofErr w:type="spellStart"/>
      <w:r w:rsidRPr="00CB7115">
        <w:rPr>
          <w:rFonts w:ascii="Helvetica" w:hAnsi="Helvetica"/>
          <w:szCs w:val="24"/>
        </w:rPr>
        <w:t>Cortesi</w:t>
      </w:r>
      <w:proofErr w:type="spellEnd"/>
      <w:r w:rsidRPr="00CB7115">
        <w:rPr>
          <w:rFonts w:ascii="Helvetica" w:hAnsi="Helvetica"/>
          <w:szCs w:val="24"/>
        </w:rPr>
        <w:t xml:space="preserve"> (2004) for successful biological control is the increase in productivity of marketable products such as lumber or nuts.  In an ecological context, this criterion is not relevant.  A more valuable criterion would be the successful recruitment of new seedlings that would allow the population to persist in the long-term (</w:t>
      </w:r>
      <w:proofErr w:type="spellStart"/>
      <w:r w:rsidRPr="00CB7115">
        <w:rPr>
          <w:rFonts w:ascii="Helvetica" w:hAnsi="Helvetica"/>
          <w:szCs w:val="24"/>
        </w:rPr>
        <w:t>Silvertown</w:t>
      </w:r>
      <w:proofErr w:type="spellEnd"/>
      <w:r w:rsidRPr="00CB7115">
        <w:rPr>
          <w:rFonts w:ascii="Helvetica" w:hAnsi="Helvetica"/>
          <w:szCs w:val="24"/>
        </w:rPr>
        <w:t xml:space="preserve"> et al. 1996).  While data on seedling recruitment is not yet available, </w:t>
      </w:r>
      <w:proofErr w:type="spellStart"/>
      <w:r w:rsidR="00EF4AB6" w:rsidRPr="00CB7115">
        <w:rPr>
          <w:rFonts w:ascii="Helvetica" w:hAnsi="Helvetica"/>
          <w:szCs w:val="24"/>
        </w:rPr>
        <w:t>Gilland</w:t>
      </w:r>
      <w:proofErr w:type="spellEnd"/>
      <w:r w:rsidR="00EF4AB6" w:rsidRPr="00CB7115">
        <w:rPr>
          <w:rFonts w:ascii="Helvetica" w:hAnsi="Helvetica"/>
          <w:szCs w:val="24"/>
        </w:rPr>
        <w:t xml:space="preserve"> et al. (2012) </w:t>
      </w:r>
      <w:r w:rsidRPr="00CB7115">
        <w:rPr>
          <w:rFonts w:ascii="Helvetica" w:hAnsi="Helvetica"/>
          <w:szCs w:val="24"/>
        </w:rPr>
        <w:t>estimated</w:t>
      </w:r>
      <w:r w:rsidR="00EF4AB6" w:rsidRPr="00CB7115">
        <w:rPr>
          <w:rFonts w:ascii="Helvetica" w:hAnsi="Helvetica"/>
          <w:szCs w:val="24"/>
        </w:rPr>
        <w:t xml:space="preserve"> 1.043 x 10</w:t>
      </w:r>
      <w:r w:rsidR="00EF4AB6" w:rsidRPr="00CB7115">
        <w:rPr>
          <w:rFonts w:ascii="Helvetica" w:hAnsi="Helvetica"/>
          <w:szCs w:val="24"/>
          <w:vertAlign w:val="superscript"/>
        </w:rPr>
        <w:t>6</w:t>
      </w:r>
      <w:r w:rsidR="00EF4AB6" w:rsidRPr="00CB7115">
        <w:rPr>
          <w:rFonts w:ascii="Helvetica" w:hAnsi="Helvetica"/>
          <w:szCs w:val="24"/>
        </w:rPr>
        <w:t xml:space="preserve"> seeds </w:t>
      </w:r>
      <w:r w:rsidR="00903F9E" w:rsidRPr="00CB7115">
        <w:rPr>
          <w:rFonts w:ascii="Helvetica" w:hAnsi="Helvetica"/>
          <w:szCs w:val="24"/>
        </w:rPr>
        <w:t xml:space="preserve">would be </w:t>
      </w:r>
      <w:r w:rsidR="00EF4AB6" w:rsidRPr="00CB7115">
        <w:rPr>
          <w:rFonts w:ascii="Helvetica" w:hAnsi="Helvetica"/>
          <w:szCs w:val="24"/>
        </w:rPr>
        <w:t xml:space="preserve">produced per hectare from mature chestnut trees in the stand.  </w:t>
      </w:r>
      <w:r w:rsidR="00903F9E" w:rsidRPr="00CB7115">
        <w:rPr>
          <w:rFonts w:ascii="Helvetica" w:hAnsi="Helvetica"/>
          <w:szCs w:val="24"/>
        </w:rPr>
        <w:t>Whether or not these nuts are marketable does not influence seedling recruitment and thus, the long-</w:t>
      </w:r>
      <w:r w:rsidR="00903F9E" w:rsidRPr="00CB7115">
        <w:rPr>
          <w:rFonts w:ascii="Helvetica" w:hAnsi="Helvetica"/>
          <w:szCs w:val="24"/>
        </w:rPr>
        <w:lastRenderedPageBreak/>
        <w:t xml:space="preserve">term persistence of this stand.  However, these expectations of seed production are a positive sign of biological control and survival of the stand.  </w:t>
      </w:r>
    </w:p>
    <w:p w14:paraId="1F0ABCF9" w14:textId="47BCE007" w:rsidR="004117B5" w:rsidRPr="00CB7115" w:rsidRDefault="00F95C55" w:rsidP="006F5FEB">
      <w:pPr>
        <w:spacing w:line="480" w:lineRule="auto"/>
        <w:ind w:firstLine="720"/>
        <w:rPr>
          <w:rFonts w:ascii="Helvetica" w:hAnsi="Helvetica"/>
          <w:strike/>
          <w:szCs w:val="24"/>
          <w:rPrChange w:id="95" w:author="WVU" w:date="2016-08-15T13:48:00Z">
            <w:rPr>
              <w:rFonts w:ascii="Times New Roman" w:hAnsi="Times New Roman"/>
              <w:szCs w:val="24"/>
            </w:rPr>
          </w:rPrChange>
        </w:rPr>
      </w:pPr>
      <w:ins w:id="96" w:author="WVU" w:date="2016-08-15T13:48:00Z">
        <w:r w:rsidRPr="00CB7115">
          <w:rPr>
            <w:rFonts w:ascii="Helvetica" w:hAnsi="Helvetica"/>
            <w:szCs w:val="24"/>
          </w:rPr>
          <w:t>A final observation is that t</w:t>
        </w:r>
        <w:r w:rsidR="00903F9E" w:rsidRPr="00CB7115">
          <w:rPr>
            <w:rFonts w:ascii="Helvetica" w:hAnsi="Helvetica"/>
            <w:szCs w:val="24"/>
          </w:rPr>
          <w:t>he</w:t>
        </w:r>
      </w:ins>
      <w:del w:id="97" w:author="WVU" w:date="2016-08-15T13:48:00Z">
        <w:r w:rsidR="00903F9E" w:rsidRPr="00CB7115">
          <w:rPr>
            <w:rFonts w:ascii="Helvetica" w:hAnsi="Helvetica"/>
            <w:szCs w:val="24"/>
          </w:rPr>
          <w:delText>The</w:delText>
        </w:r>
      </w:del>
      <w:r w:rsidR="00903F9E" w:rsidRPr="00CB7115">
        <w:rPr>
          <w:rFonts w:ascii="Helvetica" w:hAnsi="Helvetica"/>
          <w:szCs w:val="24"/>
        </w:rPr>
        <w:t xml:space="preserve"> majority of cankers in this stand</w:t>
      </w:r>
      <w:ins w:id="98" w:author="WVU" w:date="2016-08-15T13:48:00Z">
        <w:r w:rsidR="00903F9E" w:rsidRPr="00CB7115">
          <w:rPr>
            <w:rFonts w:ascii="Helvetica" w:hAnsi="Helvetica"/>
            <w:szCs w:val="24"/>
          </w:rPr>
          <w:t xml:space="preserve"> </w:t>
        </w:r>
        <w:r w:rsidRPr="00CB7115">
          <w:rPr>
            <w:rFonts w:ascii="Helvetica" w:hAnsi="Helvetica"/>
            <w:szCs w:val="24"/>
          </w:rPr>
          <w:t>have a complex fungal component; they</w:t>
        </w:r>
      </w:ins>
      <w:r w:rsidR="00903F9E" w:rsidRPr="00CB7115">
        <w:rPr>
          <w:rFonts w:ascii="Helvetica" w:hAnsi="Helvetica"/>
          <w:szCs w:val="24"/>
        </w:rPr>
        <w:t xml:space="preserve"> contain mixtures of </w:t>
      </w:r>
      <w:r w:rsidR="00903F9E" w:rsidRPr="00CB7115">
        <w:rPr>
          <w:rFonts w:ascii="Helvetica" w:hAnsi="Helvetica"/>
          <w:i/>
          <w:szCs w:val="24"/>
        </w:rPr>
        <w:t xml:space="preserve">C. </w:t>
      </w:r>
      <w:proofErr w:type="spellStart"/>
      <w:r w:rsidR="00903F9E" w:rsidRPr="00CB7115">
        <w:rPr>
          <w:rFonts w:ascii="Helvetica" w:hAnsi="Helvetica"/>
          <w:i/>
          <w:szCs w:val="24"/>
        </w:rPr>
        <w:t>parasitica</w:t>
      </w:r>
      <w:proofErr w:type="spellEnd"/>
      <w:r w:rsidR="00903F9E" w:rsidRPr="00CB7115">
        <w:rPr>
          <w:rFonts w:ascii="Helvetica" w:hAnsi="Helvetica"/>
          <w:szCs w:val="24"/>
        </w:rPr>
        <w:t xml:space="preserve"> without hypovirus (V), </w:t>
      </w:r>
      <w:r w:rsidR="00903F9E" w:rsidRPr="00CB7115">
        <w:rPr>
          <w:rFonts w:ascii="Helvetica" w:hAnsi="Helvetica"/>
          <w:i/>
          <w:szCs w:val="24"/>
        </w:rPr>
        <w:t xml:space="preserve">C. </w:t>
      </w:r>
      <w:proofErr w:type="spellStart"/>
      <w:r w:rsidR="00903F9E" w:rsidRPr="00CB7115">
        <w:rPr>
          <w:rFonts w:ascii="Helvetica" w:hAnsi="Helvetica"/>
          <w:i/>
          <w:szCs w:val="24"/>
        </w:rPr>
        <w:t>parasitica</w:t>
      </w:r>
      <w:proofErr w:type="spellEnd"/>
      <w:r w:rsidR="00903F9E" w:rsidRPr="00CB7115">
        <w:rPr>
          <w:rFonts w:ascii="Helvetica" w:hAnsi="Helvetica"/>
          <w:szCs w:val="24"/>
        </w:rPr>
        <w:t xml:space="preserve"> with hypovirus (HV), and other fungi (NCP) (</w:t>
      </w:r>
      <w:r w:rsidR="002A3DE3">
        <w:rPr>
          <w:rFonts w:ascii="Helvetica" w:hAnsi="Helvetica"/>
          <w:szCs w:val="24"/>
        </w:rPr>
        <w:t>Tables 4 and 5</w:t>
      </w:r>
      <w:r w:rsidR="004117B5" w:rsidRPr="00CB7115">
        <w:rPr>
          <w:rFonts w:ascii="Helvetica" w:hAnsi="Helvetica"/>
          <w:szCs w:val="24"/>
        </w:rPr>
        <w:t xml:space="preserve">; Fig. 4).  Cankers </w:t>
      </w:r>
      <w:ins w:id="99" w:author="WVU" w:date="2016-08-15T13:48:00Z">
        <w:r w:rsidRPr="00CB7115">
          <w:rPr>
            <w:rFonts w:ascii="Helvetica" w:hAnsi="Helvetica"/>
            <w:szCs w:val="24"/>
          </w:rPr>
          <w:t>that contain</w:t>
        </w:r>
      </w:ins>
      <w:del w:id="100" w:author="WVU" w:date="2016-08-15T13:48:00Z">
        <w:r w:rsidR="004117B5" w:rsidRPr="00CB7115">
          <w:rPr>
            <w:rFonts w:ascii="Helvetica" w:hAnsi="Helvetica"/>
            <w:szCs w:val="24"/>
          </w:rPr>
          <w:delText>containing</w:delText>
        </w:r>
      </w:del>
      <w:r w:rsidR="004117B5" w:rsidRPr="00CB7115">
        <w:rPr>
          <w:rFonts w:ascii="Helvetica" w:hAnsi="Helvetica"/>
          <w:szCs w:val="24"/>
        </w:rPr>
        <w:t xml:space="preserve"> a mixture of virulent and </w:t>
      </w:r>
      <w:proofErr w:type="spellStart"/>
      <w:r w:rsidR="004117B5" w:rsidRPr="00CB7115">
        <w:rPr>
          <w:rFonts w:ascii="Helvetica" w:hAnsi="Helvetica"/>
          <w:szCs w:val="24"/>
        </w:rPr>
        <w:t>hypovirulent</w:t>
      </w:r>
      <w:proofErr w:type="spellEnd"/>
      <w:r w:rsidR="004117B5" w:rsidRPr="00CB7115">
        <w:rPr>
          <w:rFonts w:ascii="Helvetica" w:hAnsi="Helvetica"/>
          <w:szCs w:val="24"/>
        </w:rPr>
        <w:t xml:space="preserve"> </w:t>
      </w:r>
      <w:ins w:id="101" w:author="WVU" w:date="2016-08-15T13:48:00Z">
        <w:r w:rsidRPr="00CB7115">
          <w:rPr>
            <w:rFonts w:ascii="Helvetica" w:hAnsi="Helvetica"/>
            <w:szCs w:val="24"/>
          </w:rPr>
          <w:t>components</w:t>
        </w:r>
      </w:ins>
      <w:del w:id="102" w:author="WVU" w:date="2016-08-15T13:48:00Z">
        <w:r w:rsidR="004117B5" w:rsidRPr="00CB7115">
          <w:rPr>
            <w:rFonts w:ascii="Helvetica" w:hAnsi="Helvetica"/>
            <w:szCs w:val="24"/>
          </w:rPr>
          <w:delText>sectors</w:delText>
        </w:r>
      </w:del>
      <w:r w:rsidR="004117B5" w:rsidRPr="00CB7115">
        <w:rPr>
          <w:rFonts w:ascii="Helvetica" w:hAnsi="Helvetica"/>
          <w:szCs w:val="24"/>
        </w:rPr>
        <w:t xml:space="preserve"> have been noted in European (</w:t>
      </w:r>
      <w:proofErr w:type="spellStart"/>
      <w:r w:rsidR="004117B5" w:rsidRPr="00CB7115">
        <w:rPr>
          <w:rFonts w:ascii="Helvetica" w:hAnsi="Helvetica"/>
          <w:szCs w:val="24"/>
        </w:rPr>
        <w:t>Heiniger</w:t>
      </w:r>
      <w:proofErr w:type="spellEnd"/>
      <w:r w:rsidR="004117B5" w:rsidRPr="00CB7115">
        <w:rPr>
          <w:rFonts w:ascii="Helvetica" w:hAnsi="Helvetica"/>
          <w:szCs w:val="24"/>
        </w:rPr>
        <w:t xml:space="preserve"> and </w:t>
      </w:r>
      <w:proofErr w:type="spellStart"/>
      <w:r w:rsidR="004117B5" w:rsidRPr="00CB7115">
        <w:rPr>
          <w:rFonts w:ascii="Helvetica" w:hAnsi="Helvetica"/>
          <w:szCs w:val="24"/>
        </w:rPr>
        <w:t>Rigling</w:t>
      </w:r>
      <w:proofErr w:type="spellEnd"/>
      <w:r w:rsidR="004117B5" w:rsidRPr="00CB7115">
        <w:rPr>
          <w:rFonts w:ascii="Helvetica" w:hAnsi="Helvetica"/>
          <w:szCs w:val="24"/>
        </w:rPr>
        <w:t xml:space="preserve">, 1994; </w:t>
      </w:r>
      <w:proofErr w:type="spellStart"/>
      <w:r w:rsidR="004117B5" w:rsidRPr="00CB7115">
        <w:rPr>
          <w:rFonts w:ascii="Helvetica" w:hAnsi="Helvetica"/>
          <w:szCs w:val="24"/>
        </w:rPr>
        <w:t>Turchetti</w:t>
      </w:r>
      <w:proofErr w:type="spellEnd"/>
      <w:r w:rsidR="004117B5" w:rsidRPr="00CB7115">
        <w:rPr>
          <w:rFonts w:ascii="Helvetica" w:hAnsi="Helvetica"/>
          <w:szCs w:val="24"/>
        </w:rPr>
        <w:t xml:space="preserve"> et. al, 2008) and U.S. chestnut populations (Hogan and Griffin, 2002).  Mixed cankers also have been found in recovering stands in Michigan (</w:t>
      </w:r>
      <w:proofErr w:type="spellStart"/>
      <w:r w:rsidR="004117B5" w:rsidRPr="00CB7115">
        <w:rPr>
          <w:rFonts w:ascii="Helvetica" w:hAnsi="Helvetica"/>
          <w:szCs w:val="24"/>
        </w:rPr>
        <w:t>Schaupp</w:t>
      </w:r>
      <w:proofErr w:type="spellEnd"/>
      <w:r w:rsidR="004117B5" w:rsidRPr="00CB7115">
        <w:rPr>
          <w:rFonts w:ascii="Helvetica" w:hAnsi="Helvetica"/>
          <w:szCs w:val="24"/>
        </w:rPr>
        <w:t xml:space="preserve">, et al. 1997; </w:t>
      </w:r>
      <w:r w:rsidR="002A3DE3">
        <w:rPr>
          <w:rFonts w:ascii="Helvetica" w:hAnsi="Helvetica"/>
          <w:szCs w:val="24"/>
        </w:rPr>
        <w:t xml:space="preserve">A. M. </w:t>
      </w:r>
      <w:proofErr w:type="spellStart"/>
      <w:r w:rsidR="002A3DE3">
        <w:rPr>
          <w:rFonts w:ascii="Helvetica" w:hAnsi="Helvetica"/>
          <w:szCs w:val="24"/>
        </w:rPr>
        <w:t>Jarosz</w:t>
      </w:r>
      <w:proofErr w:type="spellEnd"/>
      <w:r w:rsidR="002A3DE3">
        <w:rPr>
          <w:rFonts w:ascii="Helvetica" w:hAnsi="Helvetica"/>
          <w:szCs w:val="24"/>
        </w:rPr>
        <w:t xml:space="preserve">, </w:t>
      </w:r>
      <w:r w:rsidR="004117B5" w:rsidRPr="002A3DE3">
        <w:rPr>
          <w:rFonts w:ascii="Helvetica" w:hAnsi="Helvetica"/>
          <w:i/>
          <w:szCs w:val="24"/>
        </w:rPr>
        <w:t>unpublished data</w:t>
      </w:r>
      <w:r w:rsidR="004117B5" w:rsidRPr="00CB7115">
        <w:rPr>
          <w:rFonts w:ascii="Helvetica" w:hAnsi="Helvetica"/>
          <w:szCs w:val="24"/>
        </w:rPr>
        <w:t xml:space="preserve">).  </w:t>
      </w:r>
      <w:del w:id="103" w:author="WVU" w:date="2016-08-15T13:48:00Z">
        <w:r w:rsidR="004117B5" w:rsidRPr="00CB7115">
          <w:rPr>
            <w:rFonts w:ascii="Helvetica" w:hAnsi="Helvetica"/>
            <w:szCs w:val="24"/>
          </w:rPr>
          <w:delText xml:space="preserve">A possible explanation for mixed cankers may be the vegetative compatibility (vc) diversity of </w:delText>
        </w:r>
        <w:r w:rsidR="004117B5" w:rsidRPr="00CB7115">
          <w:rPr>
            <w:rFonts w:ascii="Helvetica" w:hAnsi="Helvetica"/>
            <w:i/>
            <w:szCs w:val="24"/>
          </w:rPr>
          <w:delText>C. parasitica</w:delText>
        </w:r>
        <w:r w:rsidR="004117B5" w:rsidRPr="00CB7115">
          <w:rPr>
            <w:rFonts w:ascii="Helvetica" w:hAnsi="Helvetica"/>
            <w:szCs w:val="24"/>
          </w:rPr>
          <w:delText xml:space="preserve"> in the disease center.  While other areas of the West Salem stand have a more diverse vc structure, the vc status in the disease center has remained fairly constant over the course of 20 years (Table 3).  However, the vc diversity in the stand may be underestimated as the vc of a canker was based on only one isolate per canker.  Detailed analyses of cankers revealed that 25-30% of cankers were comprised of multiple vc types (C.T. Moore, unpublished data).  Multiple vc types may be one reason for the failure of hypovirus to convert virulent </w:delText>
        </w:r>
        <w:r w:rsidR="004117B5" w:rsidRPr="00CB7115">
          <w:rPr>
            <w:rFonts w:ascii="Helvetica" w:hAnsi="Helvetica"/>
            <w:i/>
            <w:szCs w:val="24"/>
          </w:rPr>
          <w:delText xml:space="preserve">C. parasitica </w:delText>
        </w:r>
        <w:r w:rsidR="004117B5" w:rsidRPr="00CB7115">
          <w:rPr>
            <w:rFonts w:ascii="Helvetica" w:hAnsi="Helvetica"/>
            <w:szCs w:val="24"/>
          </w:rPr>
          <w:delText xml:space="preserve">in some cankers.  </w:delText>
        </w:r>
      </w:del>
    </w:p>
    <w:p w14:paraId="6B7BB5ED" w14:textId="6790E356" w:rsidR="00066BEB" w:rsidRPr="00CB7115" w:rsidRDefault="004458AE" w:rsidP="006F5FEB">
      <w:pPr>
        <w:spacing w:line="480" w:lineRule="auto"/>
        <w:ind w:firstLine="720"/>
        <w:rPr>
          <w:rFonts w:ascii="Helvetica" w:hAnsi="Helvetica"/>
          <w:szCs w:val="24"/>
        </w:rPr>
      </w:pPr>
      <w:ins w:id="104" w:author="WVU" w:date="2016-08-15T13:48:00Z">
        <w:r w:rsidRPr="00CB7115">
          <w:rPr>
            <w:rFonts w:ascii="Helvetica" w:hAnsi="Helvetica"/>
            <w:szCs w:val="24"/>
          </w:rPr>
          <w:t xml:space="preserve">All cankers, whether </w:t>
        </w:r>
        <w:r w:rsidR="00647ABE" w:rsidRPr="00CB7115">
          <w:rPr>
            <w:rFonts w:ascii="Helvetica" w:hAnsi="Helvetica"/>
            <w:szCs w:val="24"/>
          </w:rPr>
          <w:t xml:space="preserve">mainly </w:t>
        </w:r>
        <w:r w:rsidRPr="00CB7115">
          <w:rPr>
            <w:rFonts w:ascii="Helvetica" w:hAnsi="Helvetica"/>
            <w:szCs w:val="24"/>
          </w:rPr>
          <w:t xml:space="preserve">virulent or </w:t>
        </w:r>
        <w:proofErr w:type="spellStart"/>
        <w:r w:rsidRPr="00CB7115">
          <w:rPr>
            <w:rFonts w:ascii="Helvetica" w:hAnsi="Helvetica"/>
            <w:szCs w:val="24"/>
          </w:rPr>
          <w:t>hypovirulent</w:t>
        </w:r>
        <w:proofErr w:type="spellEnd"/>
        <w:r w:rsidRPr="00CB7115">
          <w:rPr>
            <w:rFonts w:ascii="Helvetica" w:hAnsi="Helvetica"/>
            <w:szCs w:val="24"/>
          </w:rPr>
          <w:t>,</w:t>
        </w:r>
        <w:r w:rsidR="00ED2A1E" w:rsidRPr="00CB7115">
          <w:rPr>
            <w:rFonts w:ascii="Helvetica" w:hAnsi="Helvetica"/>
            <w:szCs w:val="24"/>
          </w:rPr>
          <w:t xml:space="preserve"> are</w:t>
        </w:r>
        <w:r w:rsidRPr="00CB7115">
          <w:rPr>
            <w:rFonts w:ascii="Helvetica" w:hAnsi="Helvetica"/>
            <w:szCs w:val="24"/>
          </w:rPr>
          <w:t xml:space="preserve"> a mixture of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and other fungi.  However, the amount of non CP isolated from cankers is much higher for </w:t>
        </w:r>
        <w:proofErr w:type="spellStart"/>
        <w:r w:rsidRPr="00CB7115">
          <w:rPr>
            <w:rFonts w:ascii="Helvetica" w:hAnsi="Helvetica"/>
            <w:szCs w:val="24"/>
          </w:rPr>
          <w:t>hypovirulent</w:t>
        </w:r>
        <w:proofErr w:type="spellEnd"/>
        <w:r w:rsidRPr="00CB7115">
          <w:rPr>
            <w:rFonts w:ascii="Helvetica" w:hAnsi="Helvetica"/>
            <w:szCs w:val="24"/>
          </w:rPr>
          <w:t xml:space="preserve"> than virulent cankers (cankers rated 1 and 2 versus 3 and 4) </w:t>
        </w:r>
        <w:r w:rsidR="008D4013" w:rsidRPr="00CB7115">
          <w:rPr>
            <w:rFonts w:ascii="Helvetica" w:hAnsi="Helvetica"/>
            <w:szCs w:val="24"/>
          </w:rPr>
          <w:t>(</w:t>
        </w:r>
        <w:r w:rsidRPr="00CB7115">
          <w:rPr>
            <w:rFonts w:ascii="Helvetica" w:hAnsi="Helvetica"/>
            <w:szCs w:val="24"/>
          </w:rPr>
          <w:t xml:space="preserve">Table 6).  It is our contention that </w:t>
        </w:r>
        <w:proofErr w:type="spellStart"/>
        <w:r w:rsidRPr="00CB7115">
          <w:rPr>
            <w:rFonts w:ascii="Helvetica" w:hAnsi="Helvetica"/>
            <w:szCs w:val="24"/>
          </w:rPr>
          <w:t>hypoviurlent</w:t>
        </w:r>
        <w:proofErr w:type="spellEnd"/>
        <w:r w:rsidRPr="00CB7115">
          <w:rPr>
            <w:rFonts w:ascii="Helvetica" w:hAnsi="Helvetica"/>
            <w:szCs w:val="24"/>
          </w:rPr>
          <w:t xml:space="preserve"> cankers simply survive longer, allowing for colonization by other organisms.  </w:t>
        </w:r>
        <w:r w:rsidR="004117B5" w:rsidRPr="00CB7115">
          <w:rPr>
            <w:rFonts w:ascii="Helvetica" w:hAnsi="Helvetica"/>
            <w:szCs w:val="24"/>
          </w:rPr>
          <w:t>The</w:t>
        </w:r>
        <w:r w:rsidRPr="00CB7115">
          <w:rPr>
            <w:rFonts w:ascii="Helvetica" w:hAnsi="Helvetica"/>
            <w:szCs w:val="24"/>
          </w:rPr>
          <w:t>re does</w:t>
        </w:r>
      </w:ins>
      <w:del w:id="105" w:author="WVU" w:date="2016-08-15T13:48:00Z">
        <w:r w:rsidR="004117B5" w:rsidRPr="00CB7115">
          <w:rPr>
            <w:rFonts w:ascii="Helvetica" w:hAnsi="Helvetica"/>
            <w:szCs w:val="24"/>
          </w:rPr>
          <w:delText>These findings do</w:delText>
        </w:r>
      </w:del>
      <w:r w:rsidR="00EF4AB6" w:rsidRPr="00CB7115">
        <w:rPr>
          <w:rFonts w:ascii="Helvetica" w:hAnsi="Helvetica"/>
          <w:szCs w:val="24"/>
        </w:rPr>
        <w:t xml:space="preserve"> not </w:t>
      </w:r>
      <w:ins w:id="106" w:author="WVU" w:date="2016-08-15T13:48:00Z">
        <w:r w:rsidRPr="00CB7115">
          <w:rPr>
            <w:rFonts w:ascii="Helvetica" w:hAnsi="Helvetica"/>
            <w:szCs w:val="24"/>
          </w:rPr>
          <w:t>appear</w:t>
        </w:r>
      </w:ins>
      <w:del w:id="107" w:author="WVU" w:date="2016-08-15T13:48:00Z">
        <w:r w:rsidR="00EF4AB6" w:rsidRPr="00CB7115">
          <w:rPr>
            <w:rFonts w:ascii="Helvetica" w:hAnsi="Helvetica"/>
            <w:szCs w:val="24"/>
          </w:rPr>
          <w:delText>indicate</w:delText>
        </w:r>
      </w:del>
      <w:r w:rsidR="00EF4AB6" w:rsidRPr="00CB7115">
        <w:rPr>
          <w:rFonts w:ascii="Helvetica" w:hAnsi="Helvetica"/>
          <w:szCs w:val="24"/>
        </w:rPr>
        <w:t xml:space="preserve"> that there is an upper limit to the amount of hypovirus acquisition wi</w:t>
      </w:r>
      <w:r w:rsidR="004117B5" w:rsidRPr="00CB7115">
        <w:rPr>
          <w:rFonts w:ascii="Helvetica" w:hAnsi="Helvetica"/>
          <w:szCs w:val="24"/>
        </w:rPr>
        <w:t>thin a canker</w:t>
      </w:r>
      <w:ins w:id="108" w:author="WVU" w:date="2016-08-15T13:48:00Z">
        <w:r w:rsidRPr="00CB7115">
          <w:rPr>
            <w:rFonts w:ascii="Helvetica" w:hAnsi="Helvetica"/>
            <w:szCs w:val="24"/>
          </w:rPr>
          <w:t>.  Our data</w:t>
        </w:r>
      </w:ins>
      <w:del w:id="109" w:author="WVU" w:date="2016-08-15T13:48:00Z">
        <w:r w:rsidR="004117B5" w:rsidRPr="00CB7115">
          <w:rPr>
            <w:rFonts w:ascii="Helvetica" w:hAnsi="Helvetica"/>
            <w:szCs w:val="24"/>
          </w:rPr>
          <w:delText>, but instead seem</w:delText>
        </w:r>
        <w:r w:rsidR="00EF4AB6" w:rsidRPr="00CB7115">
          <w:rPr>
            <w:rFonts w:ascii="Helvetica" w:hAnsi="Helvetica"/>
            <w:szCs w:val="24"/>
          </w:rPr>
          <w:delText xml:space="preserve"> to</w:delText>
        </w:r>
      </w:del>
      <w:r w:rsidR="00EF4AB6" w:rsidRPr="00CB7115">
        <w:rPr>
          <w:rFonts w:ascii="Helvetica" w:hAnsi="Helvetica"/>
          <w:szCs w:val="24"/>
        </w:rPr>
        <w:t xml:space="preserve"> indicate that cankers with hypovirus are slowly invaded by secondary </w:t>
      </w:r>
      <w:ins w:id="110" w:author="WVU" w:date="2016-08-15T13:48:00Z">
        <w:r w:rsidR="00ED2A1E" w:rsidRPr="00CB7115">
          <w:rPr>
            <w:rFonts w:ascii="Helvetica" w:hAnsi="Helvetica"/>
            <w:szCs w:val="24"/>
          </w:rPr>
          <w:t xml:space="preserve">fungal </w:t>
        </w:r>
      </w:ins>
      <w:r w:rsidR="00EF4AB6" w:rsidRPr="00CB7115">
        <w:rPr>
          <w:rFonts w:ascii="Helvetica" w:hAnsi="Helvetica"/>
          <w:szCs w:val="24"/>
        </w:rPr>
        <w:t xml:space="preserve">colonists, mainly </w:t>
      </w:r>
      <w:proofErr w:type="spellStart"/>
      <w:r w:rsidR="00EF4AB6" w:rsidRPr="00CB7115">
        <w:rPr>
          <w:rFonts w:ascii="Helvetica" w:hAnsi="Helvetica"/>
          <w:i/>
          <w:szCs w:val="24"/>
        </w:rPr>
        <w:t>Trichoderma</w:t>
      </w:r>
      <w:proofErr w:type="spellEnd"/>
      <w:r w:rsidR="00EF4AB6" w:rsidRPr="00CB7115">
        <w:rPr>
          <w:rFonts w:ascii="Helvetica" w:hAnsi="Helvetica"/>
          <w:szCs w:val="24"/>
        </w:rPr>
        <w:t xml:space="preserve"> sp</w:t>
      </w:r>
      <w:ins w:id="111" w:author="WVU" w:date="2016-08-15T13:48:00Z">
        <w:r w:rsidR="00EF4AB6" w:rsidRPr="00CB7115">
          <w:rPr>
            <w:rFonts w:ascii="Helvetica" w:hAnsi="Helvetica"/>
            <w:szCs w:val="24"/>
          </w:rPr>
          <w:t>.</w:t>
        </w:r>
        <w:r w:rsidR="00ED2A1E" w:rsidRPr="00CB7115">
          <w:rPr>
            <w:rFonts w:ascii="Helvetica" w:hAnsi="Helvetica"/>
            <w:szCs w:val="24"/>
          </w:rPr>
          <w:t xml:space="preserve"> along with</w:t>
        </w:r>
      </w:ins>
      <w:del w:id="112" w:author="WVU" w:date="2016-08-15T13:48:00Z">
        <w:r w:rsidR="00EF4AB6" w:rsidRPr="00CB7115">
          <w:rPr>
            <w:rFonts w:ascii="Helvetica" w:hAnsi="Helvetica"/>
            <w:szCs w:val="24"/>
          </w:rPr>
          <w:delText>.,</w:delText>
        </w:r>
      </w:del>
      <w:r w:rsidR="00EF4AB6" w:rsidRPr="00CB7115">
        <w:rPr>
          <w:rFonts w:ascii="Helvetica" w:hAnsi="Helvetica"/>
          <w:szCs w:val="24"/>
        </w:rPr>
        <w:t xml:space="preserve"> </w:t>
      </w:r>
      <w:proofErr w:type="spellStart"/>
      <w:r w:rsidR="00EF4AB6" w:rsidRPr="00CB7115">
        <w:rPr>
          <w:rFonts w:ascii="Helvetica" w:hAnsi="Helvetica"/>
          <w:i/>
          <w:szCs w:val="24"/>
        </w:rPr>
        <w:t>Botryosphaeria</w:t>
      </w:r>
      <w:proofErr w:type="spellEnd"/>
      <w:r w:rsidR="00EF4AB6" w:rsidRPr="00CB7115">
        <w:rPr>
          <w:rFonts w:ascii="Helvetica" w:hAnsi="Helvetica"/>
          <w:szCs w:val="24"/>
        </w:rPr>
        <w:t xml:space="preserve"> sp. </w:t>
      </w:r>
      <w:proofErr w:type="spellStart"/>
      <w:r w:rsidR="00EF4AB6" w:rsidRPr="00CB7115">
        <w:rPr>
          <w:rFonts w:ascii="Helvetica" w:hAnsi="Helvetica"/>
          <w:i/>
          <w:szCs w:val="24"/>
        </w:rPr>
        <w:t>Didymostilbe</w:t>
      </w:r>
      <w:proofErr w:type="spellEnd"/>
      <w:r w:rsidR="00EF4AB6" w:rsidRPr="00CB7115">
        <w:rPr>
          <w:rFonts w:ascii="Helvetica" w:hAnsi="Helvetica"/>
          <w:i/>
          <w:szCs w:val="24"/>
        </w:rPr>
        <w:t xml:space="preserve"> </w:t>
      </w:r>
      <w:r w:rsidR="00EF4AB6" w:rsidRPr="00CB7115">
        <w:rPr>
          <w:rFonts w:ascii="Helvetica" w:hAnsi="Helvetica"/>
          <w:szCs w:val="24"/>
        </w:rPr>
        <w:t xml:space="preserve">sp., </w:t>
      </w:r>
      <w:proofErr w:type="spellStart"/>
      <w:r w:rsidR="00EF4AB6" w:rsidRPr="00CB7115">
        <w:rPr>
          <w:rFonts w:ascii="Helvetica" w:hAnsi="Helvetica"/>
          <w:i/>
          <w:szCs w:val="24"/>
        </w:rPr>
        <w:t>Penicillium</w:t>
      </w:r>
      <w:proofErr w:type="spellEnd"/>
      <w:r w:rsidR="00EF4AB6" w:rsidRPr="00CB7115">
        <w:rPr>
          <w:rFonts w:ascii="Helvetica" w:hAnsi="Helvetica"/>
          <w:szCs w:val="24"/>
        </w:rPr>
        <w:t xml:space="preserve"> sp. </w:t>
      </w:r>
      <w:proofErr w:type="spellStart"/>
      <w:r w:rsidR="00EF4AB6" w:rsidRPr="00CB7115">
        <w:rPr>
          <w:rFonts w:ascii="Helvetica" w:hAnsi="Helvetica"/>
          <w:i/>
          <w:szCs w:val="24"/>
        </w:rPr>
        <w:t>Paraconiothyrium</w:t>
      </w:r>
      <w:proofErr w:type="spellEnd"/>
      <w:r w:rsidR="00EF4AB6" w:rsidRPr="00CB7115">
        <w:rPr>
          <w:rFonts w:ascii="Helvetica" w:hAnsi="Helvetica"/>
          <w:szCs w:val="24"/>
        </w:rPr>
        <w:t xml:space="preserve"> sp., </w:t>
      </w:r>
      <w:proofErr w:type="spellStart"/>
      <w:r w:rsidR="00EF4AB6" w:rsidRPr="00CB7115">
        <w:rPr>
          <w:rFonts w:ascii="Helvetica" w:hAnsi="Helvetica"/>
          <w:i/>
          <w:szCs w:val="24"/>
        </w:rPr>
        <w:t>Epicoccum</w:t>
      </w:r>
      <w:proofErr w:type="spellEnd"/>
      <w:r w:rsidR="00EF4AB6" w:rsidRPr="00CB7115">
        <w:rPr>
          <w:rFonts w:ascii="Helvetica" w:hAnsi="Helvetica"/>
          <w:i/>
          <w:szCs w:val="24"/>
        </w:rPr>
        <w:t xml:space="preserve"> </w:t>
      </w:r>
      <w:proofErr w:type="spellStart"/>
      <w:r w:rsidR="00EF4AB6" w:rsidRPr="00CB7115">
        <w:rPr>
          <w:rFonts w:ascii="Helvetica" w:hAnsi="Helvetica"/>
          <w:i/>
          <w:szCs w:val="24"/>
        </w:rPr>
        <w:t>niger</w:t>
      </w:r>
      <w:proofErr w:type="spellEnd"/>
      <w:r w:rsidR="00EF4AB6" w:rsidRPr="00CB7115">
        <w:rPr>
          <w:rFonts w:ascii="Helvetica" w:hAnsi="Helvetica"/>
          <w:i/>
          <w:szCs w:val="24"/>
        </w:rPr>
        <w:t xml:space="preserve">, </w:t>
      </w:r>
      <w:proofErr w:type="spellStart"/>
      <w:r w:rsidR="00EF4AB6" w:rsidRPr="00CB7115">
        <w:rPr>
          <w:rFonts w:ascii="Helvetica" w:hAnsi="Helvetica"/>
          <w:i/>
          <w:szCs w:val="24"/>
        </w:rPr>
        <w:t>Umbelopsis</w:t>
      </w:r>
      <w:proofErr w:type="spellEnd"/>
      <w:r w:rsidR="00EF4AB6" w:rsidRPr="00CB7115">
        <w:rPr>
          <w:rFonts w:ascii="Helvetica" w:hAnsi="Helvetica"/>
          <w:i/>
          <w:szCs w:val="24"/>
        </w:rPr>
        <w:t xml:space="preserve"> </w:t>
      </w:r>
      <w:proofErr w:type="spellStart"/>
      <w:r w:rsidR="00EF4AB6" w:rsidRPr="00CB7115">
        <w:rPr>
          <w:rFonts w:ascii="Helvetica" w:hAnsi="Helvetica"/>
          <w:i/>
          <w:szCs w:val="24"/>
        </w:rPr>
        <w:t>isabllina</w:t>
      </w:r>
      <w:proofErr w:type="spellEnd"/>
      <w:r w:rsidR="00EF4AB6" w:rsidRPr="00CB7115">
        <w:rPr>
          <w:rFonts w:ascii="Helvetica" w:hAnsi="Helvetica"/>
          <w:szCs w:val="24"/>
        </w:rPr>
        <w:t xml:space="preserve"> and </w:t>
      </w:r>
      <w:proofErr w:type="spellStart"/>
      <w:r w:rsidR="00EF4AB6" w:rsidRPr="00CB7115">
        <w:rPr>
          <w:rFonts w:ascii="Helvetica" w:hAnsi="Helvetica"/>
          <w:i/>
          <w:szCs w:val="24"/>
        </w:rPr>
        <w:t>Pestalotia</w:t>
      </w:r>
      <w:proofErr w:type="spellEnd"/>
      <w:r w:rsidR="00EF4AB6" w:rsidRPr="00CB7115">
        <w:rPr>
          <w:rFonts w:ascii="Helvetica" w:hAnsi="Helvetica"/>
          <w:i/>
          <w:szCs w:val="24"/>
        </w:rPr>
        <w:t xml:space="preserve"> </w:t>
      </w:r>
      <w:proofErr w:type="spellStart"/>
      <w:r w:rsidR="00EF4AB6" w:rsidRPr="00CB7115">
        <w:rPr>
          <w:rFonts w:ascii="Helvetica" w:hAnsi="Helvetica"/>
          <w:szCs w:val="24"/>
        </w:rPr>
        <w:t>sp</w:t>
      </w:r>
      <w:proofErr w:type="spellEnd"/>
      <w:r w:rsidR="00EF4AB6" w:rsidRPr="00CB7115">
        <w:rPr>
          <w:rFonts w:ascii="Helvetica" w:hAnsi="Helvetica"/>
          <w:szCs w:val="24"/>
        </w:rPr>
        <w:t xml:space="preserve"> (Double et al. 2013).  Similar </w:t>
      </w:r>
      <w:r w:rsidR="004117B5" w:rsidRPr="00CB7115">
        <w:rPr>
          <w:rFonts w:ascii="Helvetica" w:hAnsi="Helvetica"/>
          <w:szCs w:val="24"/>
        </w:rPr>
        <w:t>results</w:t>
      </w:r>
      <w:r w:rsidR="00EF4AB6" w:rsidRPr="00CB7115">
        <w:rPr>
          <w:rFonts w:ascii="Helvetica" w:hAnsi="Helvetica"/>
          <w:szCs w:val="24"/>
        </w:rPr>
        <w:t xml:space="preserve"> have been found </w:t>
      </w:r>
      <w:r w:rsidR="004117B5" w:rsidRPr="00CB7115">
        <w:rPr>
          <w:rFonts w:ascii="Helvetica" w:hAnsi="Helvetica"/>
          <w:szCs w:val="24"/>
        </w:rPr>
        <w:t>for</w:t>
      </w:r>
      <w:r w:rsidR="00EF4AB6" w:rsidRPr="00CB7115">
        <w:rPr>
          <w:rFonts w:ascii="Helvetica" w:hAnsi="Helvetica"/>
          <w:szCs w:val="24"/>
        </w:rPr>
        <w:t xml:space="preserve"> cankers on chestnuts growing in the Black Sea region of Turkey (</w:t>
      </w:r>
      <w:proofErr w:type="spellStart"/>
      <w:r w:rsidR="00EF4AB6" w:rsidRPr="00CB7115">
        <w:rPr>
          <w:rFonts w:ascii="Helvetica" w:hAnsi="Helvetica"/>
          <w:szCs w:val="24"/>
        </w:rPr>
        <w:t>Akilli</w:t>
      </w:r>
      <w:proofErr w:type="spellEnd"/>
      <w:r w:rsidR="00EF4AB6" w:rsidRPr="00CB7115">
        <w:rPr>
          <w:rFonts w:ascii="Helvetica" w:hAnsi="Helvetica"/>
          <w:szCs w:val="24"/>
        </w:rPr>
        <w:t xml:space="preserve"> et al. 2009), where a </w:t>
      </w:r>
      <w:proofErr w:type="spellStart"/>
      <w:r w:rsidR="00EF4AB6" w:rsidRPr="00CB7115">
        <w:rPr>
          <w:rFonts w:ascii="Helvetica" w:hAnsi="Helvetica"/>
          <w:i/>
          <w:szCs w:val="24"/>
        </w:rPr>
        <w:t>Trichoderma</w:t>
      </w:r>
      <w:proofErr w:type="spellEnd"/>
      <w:r w:rsidR="00EF4AB6" w:rsidRPr="00CB7115">
        <w:rPr>
          <w:rFonts w:ascii="Helvetica" w:hAnsi="Helvetica"/>
          <w:szCs w:val="24"/>
        </w:rPr>
        <w:t xml:space="preserve"> isolate was found to be as effective as </w:t>
      </w:r>
      <w:proofErr w:type="spellStart"/>
      <w:r w:rsidR="00EF4AB6" w:rsidRPr="00CB7115">
        <w:rPr>
          <w:rFonts w:ascii="Helvetica" w:hAnsi="Helvetica"/>
          <w:szCs w:val="24"/>
        </w:rPr>
        <w:t>hypovirulent</w:t>
      </w:r>
      <w:proofErr w:type="spellEnd"/>
      <w:r w:rsidR="00EF4AB6" w:rsidRPr="00CB7115">
        <w:rPr>
          <w:rFonts w:ascii="Helvetica" w:hAnsi="Helvetica"/>
          <w:szCs w:val="24"/>
        </w:rPr>
        <w:t xml:space="preserve"> isolates in controlling virulent cankers. The full containment of </w:t>
      </w:r>
      <w:r w:rsidR="00EF4AB6" w:rsidRPr="00CB7115">
        <w:rPr>
          <w:rFonts w:ascii="Helvetica" w:hAnsi="Helvetica"/>
          <w:i/>
          <w:szCs w:val="24"/>
        </w:rPr>
        <w:t xml:space="preserve">C. </w:t>
      </w:r>
      <w:proofErr w:type="spellStart"/>
      <w:r w:rsidR="00EF4AB6" w:rsidRPr="00CB7115">
        <w:rPr>
          <w:rFonts w:ascii="Helvetica" w:hAnsi="Helvetica"/>
          <w:i/>
          <w:szCs w:val="24"/>
        </w:rPr>
        <w:t>parasitica</w:t>
      </w:r>
      <w:proofErr w:type="spellEnd"/>
      <w:r w:rsidR="00EF4AB6" w:rsidRPr="00CB7115">
        <w:rPr>
          <w:rFonts w:ascii="Helvetica" w:hAnsi="Helvetica"/>
          <w:szCs w:val="24"/>
        </w:rPr>
        <w:t xml:space="preserve"> within a canker may involve both the action of hypovirus and these secondary invaders.  </w:t>
      </w:r>
      <w:r w:rsidR="00EF4AB6" w:rsidRPr="00CB7115">
        <w:rPr>
          <w:rFonts w:ascii="Helvetica" w:hAnsi="Helvetica"/>
          <w:szCs w:val="24"/>
        </w:rPr>
        <w:lastRenderedPageBreak/>
        <w:t xml:space="preserve">Earlier work in the eastern United States reported that </w:t>
      </w:r>
      <w:proofErr w:type="spellStart"/>
      <w:r w:rsidR="00EF4AB6" w:rsidRPr="00CB7115">
        <w:rPr>
          <w:rFonts w:ascii="Helvetica" w:hAnsi="Helvetica"/>
          <w:i/>
          <w:szCs w:val="24"/>
        </w:rPr>
        <w:t>Trichoderma</w:t>
      </w:r>
      <w:proofErr w:type="spellEnd"/>
      <w:r w:rsidR="00EF4AB6" w:rsidRPr="00CB7115">
        <w:rPr>
          <w:rFonts w:ascii="Helvetica" w:hAnsi="Helvetica"/>
          <w:szCs w:val="24"/>
        </w:rPr>
        <w:t xml:space="preserve"> spp. was used to suppress </w:t>
      </w:r>
      <w:r w:rsidR="00EF4AB6" w:rsidRPr="00CB7115">
        <w:rPr>
          <w:rFonts w:ascii="Helvetica" w:hAnsi="Helvetica"/>
          <w:i/>
          <w:szCs w:val="24"/>
        </w:rPr>
        <w:t xml:space="preserve">C. </w:t>
      </w:r>
      <w:proofErr w:type="spellStart"/>
      <w:r w:rsidR="00EF4AB6" w:rsidRPr="00CB7115">
        <w:rPr>
          <w:rFonts w:ascii="Helvetica" w:hAnsi="Helvetica"/>
          <w:i/>
          <w:szCs w:val="24"/>
        </w:rPr>
        <w:t>parasitica</w:t>
      </w:r>
      <w:proofErr w:type="spellEnd"/>
      <w:r w:rsidR="00EF4AB6" w:rsidRPr="00CB7115">
        <w:rPr>
          <w:rFonts w:ascii="Helvetica" w:hAnsi="Helvetica"/>
          <w:szCs w:val="24"/>
        </w:rPr>
        <w:t xml:space="preserve"> within cankers (</w:t>
      </w:r>
      <w:proofErr w:type="spellStart"/>
      <w:r w:rsidR="00EF4AB6" w:rsidRPr="00CB7115">
        <w:rPr>
          <w:rFonts w:ascii="Helvetica" w:hAnsi="Helvetica"/>
          <w:szCs w:val="24"/>
        </w:rPr>
        <w:t>Tattar</w:t>
      </w:r>
      <w:proofErr w:type="spellEnd"/>
      <w:r w:rsidR="00EF4AB6" w:rsidRPr="00CB7115">
        <w:rPr>
          <w:rFonts w:ascii="Helvetica" w:hAnsi="Helvetica"/>
          <w:szCs w:val="24"/>
        </w:rPr>
        <w:t xml:space="preserve"> et al. 1996).   At this point, </w:t>
      </w:r>
      <w:del w:id="113" w:author="WVU" w:date="2016-08-15T13:48:00Z">
        <w:r w:rsidR="00EF4AB6" w:rsidRPr="00CB7115">
          <w:rPr>
            <w:rFonts w:ascii="Helvetica" w:hAnsi="Helvetica"/>
            <w:szCs w:val="24"/>
          </w:rPr>
          <w:delText xml:space="preserve">it is unclear whether </w:delText>
        </w:r>
      </w:del>
      <w:r w:rsidR="00EF4AB6" w:rsidRPr="00CB7115">
        <w:rPr>
          <w:rFonts w:ascii="Helvetica" w:hAnsi="Helvetica"/>
          <w:szCs w:val="24"/>
        </w:rPr>
        <w:t xml:space="preserve">the </w:t>
      </w:r>
      <w:ins w:id="114" w:author="WVU" w:date="2016-08-15T13:48:00Z">
        <w:r w:rsidR="00ED2A1E" w:rsidRPr="00CB7115">
          <w:rPr>
            <w:rFonts w:ascii="Helvetica" w:hAnsi="Helvetica"/>
            <w:szCs w:val="24"/>
          </w:rPr>
          <w:t xml:space="preserve">role of </w:t>
        </w:r>
      </w:ins>
      <w:r w:rsidR="00EF4AB6" w:rsidRPr="00CB7115">
        <w:rPr>
          <w:rFonts w:ascii="Helvetica" w:hAnsi="Helvetica"/>
          <w:szCs w:val="24"/>
        </w:rPr>
        <w:t xml:space="preserve">secondary invaders </w:t>
      </w:r>
      <w:ins w:id="115" w:author="WVU" w:date="2016-08-15T13:48:00Z">
        <w:r w:rsidR="00ED2A1E" w:rsidRPr="00CB7115">
          <w:rPr>
            <w:rFonts w:ascii="Helvetica" w:hAnsi="Helvetica"/>
            <w:szCs w:val="24"/>
          </w:rPr>
          <w:t xml:space="preserve">is unclear as to whether they </w:t>
        </w:r>
      </w:ins>
      <w:r w:rsidR="00EF4AB6" w:rsidRPr="00CB7115">
        <w:rPr>
          <w:rFonts w:ascii="Helvetica" w:hAnsi="Helvetica"/>
          <w:szCs w:val="24"/>
        </w:rPr>
        <w:t xml:space="preserve">are necessary for full biological control of </w:t>
      </w:r>
      <w:r w:rsidR="00EF4AB6" w:rsidRPr="00CB7115">
        <w:rPr>
          <w:rFonts w:ascii="Helvetica" w:hAnsi="Helvetica"/>
          <w:i/>
          <w:szCs w:val="24"/>
        </w:rPr>
        <w:t xml:space="preserve">C. </w:t>
      </w:r>
      <w:proofErr w:type="spellStart"/>
      <w:r w:rsidR="00EF4AB6" w:rsidRPr="00CB7115">
        <w:rPr>
          <w:rFonts w:ascii="Helvetica" w:hAnsi="Helvetica"/>
          <w:i/>
          <w:szCs w:val="24"/>
        </w:rPr>
        <w:t>parasitica</w:t>
      </w:r>
      <w:proofErr w:type="spellEnd"/>
      <w:r w:rsidR="00EF4AB6" w:rsidRPr="00CB7115">
        <w:rPr>
          <w:rFonts w:ascii="Helvetica" w:hAnsi="Helvetica"/>
          <w:szCs w:val="24"/>
        </w:rPr>
        <w:t xml:space="preserve"> when </w:t>
      </w:r>
      <w:proofErr w:type="spellStart"/>
      <w:r w:rsidR="00EF4AB6" w:rsidRPr="00CB7115">
        <w:rPr>
          <w:rFonts w:ascii="Helvetica" w:hAnsi="Helvetica"/>
          <w:szCs w:val="24"/>
        </w:rPr>
        <w:t>hypoviruses</w:t>
      </w:r>
      <w:proofErr w:type="spellEnd"/>
      <w:r w:rsidR="00EF4AB6" w:rsidRPr="00CB7115">
        <w:rPr>
          <w:rFonts w:ascii="Helvetica" w:hAnsi="Helvetica"/>
          <w:szCs w:val="24"/>
        </w:rPr>
        <w:t xml:space="preserve"> are being utilized. </w:t>
      </w:r>
      <w:ins w:id="116" w:author="WVU" w:date="2016-08-15T13:48:00Z">
        <w:r w:rsidR="00ED2A1E" w:rsidRPr="00CB7115">
          <w:rPr>
            <w:rFonts w:ascii="Helvetica" w:hAnsi="Helvetica"/>
            <w:szCs w:val="24"/>
          </w:rPr>
          <w:t>Our</w:t>
        </w:r>
      </w:ins>
      <w:del w:id="117" w:author="WVU" w:date="2016-08-15T13:48:00Z">
        <w:r w:rsidR="00EF4AB6" w:rsidRPr="00CB7115">
          <w:rPr>
            <w:rFonts w:ascii="Helvetica" w:hAnsi="Helvetica"/>
            <w:szCs w:val="24"/>
          </w:rPr>
          <w:delText xml:space="preserve"> It should be noted that our</w:delText>
        </w:r>
      </w:del>
      <w:r w:rsidR="00EF4AB6" w:rsidRPr="00CB7115">
        <w:rPr>
          <w:rFonts w:ascii="Helvetica" w:hAnsi="Helvetica"/>
          <w:szCs w:val="24"/>
        </w:rPr>
        <w:t xml:space="preserve"> sampling was </w:t>
      </w:r>
      <w:ins w:id="118" w:author="WVU" w:date="2016-08-15T13:48:00Z">
        <w:r w:rsidR="00ED2A1E" w:rsidRPr="00CB7115">
          <w:rPr>
            <w:rFonts w:ascii="Helvetica" w:hAnsi="Helvetica"/>
            <w:szCs w:val="24"/>
          </w:rPr>
          <w:t>restricted</w:t>
        </w:r>
      </w:ins>
      <w:del w:id="119" w:author="WVU" w:date="2016-08-15T13:48:00Z">
        <w:r w:rsidR="00EF4AB6" w:rsidRPr="00CB7115">
          <w:rPr>
            <w:rFonts w:ascii="Helvetica" w:hAnsi="Helvetica"/>
            <w:szCs w:val="24"/>
          </w:rPr>
          <w:delText>skewed</w:delText>
        </w:r>
      </w:del>
      <w:r w:rsidR="00EF4AB6" w:rsidRPr="00CB7115">
        <w:rPr>
          <w:rFonts w:ascii="Helvetica" w:hAnsi="Helvetica"/>
          <w:szCs w:val="24"/>
        </w:rPr>
        <w:t xml:space="preserve"> to </w:t>
      </w:r>
      <w:del w:id="120" w:author="WVU" w:date="2016-08-15T13:48:00Z">
        <w:r w:rsidR="00EF4AB6" w:rsidRPr="00CB7115">
          <w:rPr>
            <w:rFonts w:ascii="Helvetica" w:hAnsi="Helvetica"/>
            <w:szCs w:val="24"/>
          </w:rPr>
          <w:delText xml:space="preserve">those cankers on </w:delText>
        </w:r>
      </w:del>
      <w:r w:rsidR="00EF4AB6" w:rsidRPr="00CB7115">
        <w:rPr>
          <w:rFonts w:ascii="Helvetica" w:hAnsi="Helvetica"/>
          <w:szCs w:val="24"/>
        </w:rPr>
        <w:t xml:space="preserve">living trees.  </w:t>
      </w:r>
      <w:ins w:id="121" w:author="WVU" w:date="2016-08-15T13:48:00Z">
        <w:r w:rsidR="00ED2A1E" w:rsidRPr="00CB7115">
          <w:rPr>
            <w:rFonts w:ascii="Helvetica" w:hAnsi="Helvetica"/>
            <w:szCs w:val="24"/>
          </w:rPr>
          <w:t>As such we did not sample cankers on dead</w:t>
        </w:r>
      </w:ins>
      <w:del w:id="122" w:author="WVU" w:date="2016-08-15T13:48:00Z">
        <w:r w:rsidR="00EF4AB6" w:rsidRPr="00CB7115">
          <w:rPr>
            <w:rFonts w:ascii="Helvetica" w:hAnsi="Helvetica"/>
            <w:szCs w:val="24"/>
          </w:rPr>
          <w:delText>Dead</w:delText>
        </w:r>
      </w:del>
      <w:r w:rsidR="00EF4AB6" w:rsidRPr="00CB7115">
        <w:rPr>
          <w:rFonts w:ascii="Helvetica" w:hAnsi="Helvetica"/>
          <w:szCs w:val="24"/>
        </w:rPr>
        <w:t xml:space="preserve"> trees </w:t>
      </w:r>
      <w:ins w:id="123" w:author="WVU" w:date="2016-08-15T13:48:00Z">
        <w:r w:rsidR="00ED2A1E" w:rsidRPr="00CB7115">
          <w:rPr>
            <w:rFonts w:ascii="Helvetica" w:hAnsi="Helvetica"/>
            <w:szCs w:val="24"/>
          </w:rPr>
          <w:t xml:space="preserve">that </w:t>
        </w:r>
      </w:ins>
      <w:r w:rsidR="00EF4AB6" w:rsidRPr="00CB7115">
        <w:rPr>
          <w:rFonts w:ascii="Helvetica" w:hAnsi="Helvetica"/>
          <w:szCs w:val="24"/>
        </w:rPr>
        <w:t xml:space="preserve">may </w:t>
      </w:r>
      <w:ins w:id="124" w:author="WVU" w:date="2016-08-15T13:48:00Z">
        <w:r w:rsidR="00ED2A1E" w:rsidRPr="00CB7115">
          <w:rPr>
            <w:rFonts w:ascii="Helvetica" w:hAnsi="Helvetica"/>
            <w:szCs w:val="24"/>
          </w:rPr>
          <w:t>harbor</w:t>
        </w:r>
      </w:ins>
      <w:del w:id="125" w:author="WVU" w:date="2016-08-15T13:48:00Z">
        <w:r w:rsidR="00EF4AB6" w:rsidRPr="00CB7115">
          <w:rPr>
            <w:rFonts w:ascii="Helvetica" w:hAnsi="Helvetica"/>
            <w:szCs w:val="24"/>
          </w:rPr>
          <w:delText>have</w:delText>
        </w:r>
      </w:del>
      <w:r w:rsidR="00EF4AB6" w:rsidRPr="00CB7115">
        <w:rPr>
          <w:rFonts w:ascii="Helvetica" w:hAnsi="Helvetica"/>
          <w:szCs w:val="24"/>
        </w:rPr>
        <w:t xml:space="preserve"> a vastly different </w:t>
      </w:r>
      <w:ins w:id="126" w:author="WVU" w:date="2016-08-15T13:48:00Z">
        <w:r w:rsidR="00ED2A1E" w:rsidRPr="00CB7115">
          <w:rPr>
            <w:rFonts w:ascii="Helvetica" w:hAnsi="Helvetica"/>
            <w:szCs w:val="24"/>
          </w:rPr>
          <w:t>constituen</w:t>
        </w:r>
        <w:r w:rsidR="00647ABE" w:rsidRPr="00CB7115">
          <w:rPr>
            <w:rFonts w:ascii="Helvetica" w:hAnsi="Helvetica"/>
            <w:szCs w:val="24"/>
          </w:rPr>
          <w:t>cy</w:t>
        </w:r>
        <w:r w:rsidR="00ED2A1E" w:rsidRPr="00CB7115">
          <w:rPr>
            <w:rFonts w:ascii="Helvetica" w:hAnsi="Helvetica"/>
            <w:szCs w:val="24"/>
          </w:rPr>
          <w:t xml:space="preserve"> of secondary fungi</w:t>
        </w:r>
      </w:ins>
      <w:del w:id="127" w:author="WVU" w:date="2016-08-15T13:48:00Z">
        <w:r w:rsidR="00EF4AB6" w:rsidRPr="00CB7115">
          <w:rPr>
            <w:rFonts w:ascii="Helvetica" w:hAnsi="Helvetica"/>
            <w:szCs w:val="24"/>
          </w:rPr>
          <w:delText>fungal component</w:delText>
        </w:r>
      </w:del>
      <w:r w:rsidR="00EF4AB6" w:rsidRPr="00CB7115">
        <w:rPr>
          <w:rFonts w:ascii="Helvetica" w:hAnsi="Helvetica"/>
          <w:szCs w:val="24"/>
        </w:rPr>
        <w:t xml:space="preserve">. </w:t>
      </w:r>
    </w:p>
    <w:p w14:paraId="3C6E520E" w14:textId="4CAA153E" w:rsidR="006F7FEA" w:rsidRPr="00CB7115" w:rsidRDefault="006F7FEA" w:rsidP="006F5FEB">
      <w:pPr>
        <w:spacing w:line="480" w:lineRule="auto"/>
        <w:ind w:firstLine="720"/>
        <w:rPr>
          <w:ins w:id="128" w:author="WVU" w:date="2016-08-15T13:48:00Z"/>
          <w:rFonts w:ascii="Helvetica" w:hAnsi="Helvetica"/>
          <w:szCs w:val="24"/>
        </w:rPr>
      </w:pPr>
      <w:ins w:id="129" w:author="WVU" w:date="2016-08-15T13:48:00Z">
        <w:r w:rsidRPr="00CB7115">
          <w:rPr>
            <w:rFonts w:ascii="Helvetica" w:hAnsi="Helvetica"/>
            <w:szCs w:val="24"/>
          </w:rPr>
          <w:t>The r</w:t>
        </w:r>
        <w:r w:rsidR="00647ABE" w:rsidRPr="00CB7115">
          <w:rPr>
            <w:rFonts w:ascii="Helvetica" w:hAnsi="Helvetica"/>
            <w:szCs w:val="24"/>
          </w:rPr>
          <w:t xml:space="preserve">ole of </w:t>
        </w:r>
        <w:proofErr w:type="spellStart"/>
        <w:r w:rsidR="00647ABE" w:rsidRPr="00CB7115">
          <w:rPr>
            <w:rFonts w:ascii="Helvetica" w:hAnsi="Helvetica"/>
            <w:szCs w:val="24"/>
          </w:rPr>
          <w:t>ve</w:t>
        </w:r>
        <w:proofErr w:type="spellEnd"/>
        <w:r w:rsidR="00647ABE" w:rsidRPr="00CB7115">
          <w:rPr>
            <w:rFonts w:ascii="Helvetica" w:hAnsi="Helvetica"/>
            <w:szCs w:val="24"/>
          </w:rPr>
          <w:t xml:space="preserve"> may have impacted</w:t>
        </w:r>
        <w:r w:rsidR="003844A5" w:rsidRPr="00CB7115">
          <w:rPr>
            <w:rFonts w:ascii="Helvetica" w:hAnsi="Helvetica"/>
            <w:szCs w:val="24"/>
          </w:rPr>
          <w:t xml:space="preserve"> the success</w:t>
        </w:r>
        <w:r w:rsidRPr="00CB7115">
          <w:rPr>
            <w:rFonts w:ascii="Helvetica" w:hAnsi="Helvetica"/>
            <w:szCs w:val="24"/>
          </w:rPr>
          <w:t xml:space="preserve"> of biological control </w:t>
        </w:r>
        <w:r w:rsidR="00B76769" w:rsidRPr="00CB7115">
          <w:rPr>
            <w:rFonts w:ascii="Helvetica" w:hAnsi="Helvetica"/>
            <w:szCs w:val="24"/>
          </w:rPr>
          <w:t>in the stand.  One reason for the</w:t>
        </w:r>
        <w:r w:rsidRPr="00CB7115">
          <w:rPr>
            <w:rFonts w:ascii="Helvetica" w:hAnsi="Helvetica"/>
            <w:szCs w:val="24"/>
          </w:rPr>
          <w:t xml:space="preserve"> successful spread of </w:t>
        </w:r>
        <w:proofErr w:type="spellStart"/>
        <w:r w:rsidRPr="00CB7115">
          <w:rPr>
            <w:rFonts w:ascii="Helvetica" w:hAnsi="Helvetica"/>
            <w:szCs w:val="24"/>
          </w:rPr>
          <w:t>hypoviruses</w:t>
        </w:r>
        <w:proofErr w:type="spellEnd"/>
        <w:r w:rsidRPr="00CB7115">
          <w:rPr>
            <w:rFonts w:ascii="Helvetica" w:hAnsi="Helvetica"/>
            <w:szCs w:val="24"/>
          </w:rPr>
          <w:t xml:space="preserve"> may be the result, in part, of the relatively low diversity of the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population in the stand.  The first </w:t>
        </w:r>
        <w:proofErr w:type="spellStart"/>
        <w:r w:rsidRPr="00CB7115">
          <w:rPr>
            <w:rFonts w:ascii="Helvetica" w:hAnsi="Helvetica"/>
            <w:szCs w:val="24"/>
          </w:rPr>
          <w:t>vc</w:t>
        </w:r>
        <w:proofErr w:type="spellEnd"/>
        <w:r w:rsidRPr="00CB7115">
          <w:rPr>
            <w:rFonts w:ascii="Helvetica" w:hAnsi="Helvetica"/>
            <w:szCs w:val="24"/>
          </w:rPr>
          <w:t xml:space="preserve"> type found, WS-1, has remained the dominant </w:t>
        </w:r>
        <w:proofErr w:type="spellStart"/>
        <w:r w:rsidRPr="00CB7115">
          <w:rPr>
            <w:rFonts w:ascii="Helvetica" w:hAnsi="Helvetica"/>
            <w:szCs w:val="24"/>
          </w:rPr>
          <w:t>vc</w:t>
        </w:r>
        <w:proofErr w:type="spellEnd"/>
        <w:r w:rsidRPr="00CB7115">
          <w:rPr>
            <w:rFonts w:ascii="Helvetica" w:hAnsi="Helvetica"/>
            <w:szCs w:val="24"/>
          </w:rPr>
          <w:t xml:space="preserve"> type in the stand for 19 years (Table 2)</w:t>
        </w:r>
        <w:r w:rsidR="00B76769" w:rsidRPr="00CB7115">
          <w:rPr>
            <w:rFonts w:ascii="Helvetica" w:hAnsi="Helvetica"/>
            <w:szCs w:val="24"/>
          </w:rPr>
          <w:t xml:space="preserve"> while other areas of the stand had a more diverse </w:t>
        </w:r>
        <w:proofErr w:type="spellStart"/>
        <w:r w:rsidR="00B76769" w:rsidRPr="00CB7115">
          <w:rPr>
            <w:rFonts w:ascii="Helvetica" w:hAnsi="Helvetica"/>
            <w:szCs w:val="24"/>
          </w:rPr>
          <w:t>vc</w:t>
        </w:r>
        <w:proofErr w:type="spellEnd"/>
        <w:r w:rsidR="00B76769" w:rsidRPr="00CB7115">
          <w:rPr>
            <w:rFonts w:ascii="Helvetica" w:hAnsi="Helvetica"/>
            <w:szCs w:val="24"/>
          </w:rPr>
          <w:t xml:space="preserve"> structure.  </w:t>
        </w:r>
        <w:r w:rsidR="0022358B" w:rsidRPr="00CB7115">
          <w:rPr>
            <w:rFonts w:ascii="Helvetica" w:hAnsi="Helvetica"/>
            <w:szCs w:val="24"/>
          </w:rPr>
          <w:t>Robin et al</w:t>
        </w:r>
      </w:ins>
      <w:r w:rsidR="00F35960">
        <w:rPr>
          <w:rFonts w:ascii="Helvetica" w:hAnsi="Helvetica"/>
          <w:szCs w:val="24"/>
        </w:rPr>
        <w:t>.</w:t>
      </w:r>
      <w:ins w:id="130" w:author="WVU" w:date="2016-08-15T13:48:00Z">
        <w:r w:rsidR="0022358B" w:rsidRPr="00CB7115">
          <w:rPr>
            <w:rFonts w:ascii="Helvetica" w:hAnsi="Helvetica"/>
            <w:szCs w:val="24"/>
          </w:rPr>
          <w:t xml:space="preserve"> (2009) state that a low diversity in </w:t>
        </w:r>
        <w:proofErr w:type="spellStart"/>
        <w:r w:rsidR="0022358B" w:rsidRPr="00CB7115">
          <w:rPr>
            <w:rFonts w:ascii="Helvetica" w:hAnsi="Helvetica"/>
            <w:szCs w:val="24"/>
          </w:rPr>
          <w:t>vc</w:t>
        </w:r>
        <w:proofErr w:type="spellEnd"/>
        <w:r w:rsidR="0022358B" w:rsidRPr="00CB7115">
          <w:rPr>
            <w:rFonts w:ascii="Helvetica" w:hAnsi="Helvetica"/>
            <w:szCs w:val="24"/>
          </w:rPr>
          <w:t xml:space="preserve"> types provides good opportunities for </w:t>
        </w:r>
        <w:proofErr w:type="spellStart"/>
        <w:r w:rsidR="0022358B" w:rsidRPr="00CB7115">
          <w:rPr>
            <w:rFonts w:ascii="Helvetica" w:hAnsi="Helvetica"/>
            <w:szCs w:val="24"/>
          </w:rPr>
          <w:t>biocontrol</w:t>
        </w:r>
        <w:proofErr w:type="spellEnd"/>
        <w:r w:rsidR="0022358B" w:rsidRPr="00CB7115">
          <w:rPr>
            <w:rFonts w:ascii="Helvetica" w:hAnsi="Helvetica"/>
            <w:szCs w:val="24"/>
          </w:rPr>
          <w:t xml:space="preserve"> with CHV-1 in areas of France and Spain.  Our results in the Disease Center are in agreement with the conclusion by Robin et al (2009).</w:t>
        </w:r>
      </w:ins>
    </w:p>
    <w:p w14:paraId="6773C675" w14:textId="06F68CEB" w:rsidR="00724E9D" w:rsidRPr="00CB7115" w:rsidRDefault="00724E9D" w:rsidP="006F5FEB">
      <w:pPr>
        <w:spacing w:line="480" w:lineRule="auto"/>
        <w:ind w:right="90" w:firstLine="720"/>
        <w:rPr>
          <w:rFonts w:ascii="Helvetica" w:hAnsi="Helvetica"/>
          <w:szCs w:val="24"/>
        </w:rPr>
      </w:pPr>
      <w:r w:rsidRPr="00CB7115">
        <w:rPr>
          <w:rFonts w:ascii="Helvetica" w:hAnsi="Helvetica"/>
          <w:szCs w:val="24"/>
        </w:rPr>
        <w:t xml:space="preserve">This long-term study of </w:t>
      </w:r>
      <w:proofErr w:type="spellStart"/>
      <w:r w:rsidRPr="00CB7115">
        <w:rPr>
          <w:rFonts w:ascii="Helvetica" w:hAnsi="Helvetica"/>
          <w:szCs w:val="24"/>
        </w:rPr>
        <w:t>hypoviru</w:t>
      </w:r>
      <w:r w:rsidR="00AA1C68" w:rsidRPr="00CB7115">
        <w:rPr>
          <w:rFonts w:ascii="Helvetica" w:hAnsi="Helvetica"/>
          <w:szCs w:val="24"/>
        </w:rPr>
        <w:t>ses</w:t>
      </w:r>
      <w:proofErr w:type="spellEnd"/>
      <w:r w:rsidR="00AA1C68" w:rsidRPr="00CB7115">
        <w:rPr>
          <w:rFonts w:ascii="Helvetica" w:hAnsi="Helvetica"/>
          <w:szCs w:val="24"/>
        </w:rPr>
        <w:t xml:space="preserve"> </w:t>
      </w:r>
      <w:r w:rsidRPr="00CB7115">
        <w:rPr>
          <w:rFonts w:ascii="Helvetica" w:hAnsi="Helvetica"/>
          <w:szCs w:val="24"/>
        </w:rPr>
        <w:t xml:space="preserve">has shown that time </w:t>
      </w:r>
      <w:del w:id="131" w:author="WVU" w:date="2016-08-15T13:48:00Z">
        <w:r w:rsidR="004117B5" w:rsidRPr="00CB7115">
          <w:rPr>
            <w:rFonts w:ascii="Helvetica" w:hAnsi="Helvetica"/>
            <w:szCs w:val="24"/>
          </w:rPr>
          <w:delText xml:space="preserve">(patience) </w:delText>
        </w:r>
      </w:del>
      <w:r w:rsidRPr="00CB7115">
        <w:rPr>
          <w:rFonts w:ascii="Helvetica" w:hAnsi="Helvetica"/>
          <w:szCs w:val="24"/>
        </w:rPr>
        <w:t>is a critical factor in the development of a successful biological control program</w:t>
      </w:r>
      <w:ins w:id="132" w:author="WVU" w:date="2016-08-15T13:48:00Z">
        <w:r w:rsidR="006A5A1D" w:rsidRPr="00CB7115">
          <w:rPr>
            <w:rFonts w:ascii="Helvetica" w:hAnsi="Helvetica"/>
            <w:szCs w:val="24"/>
          </w:rPr>
          <w:t xml:space="preserve"> of chestnut trees</w:t>
        </w:r>
        <w:r w:rsidRPr="00CB7115">
          <w:rPr>
            <w:rFonts w:ascii="Helvetica" w:hAnsi="Helvetica"/>
            <w:szCs w:val="24"/>
          </w:rPr>
          <w:t xml:space="preserve">.  </w:t>
        </w:r>
        <w:r w:rsidR="006A5A1D" w:rsidRPr="00CB7115">
          <w:rPr>
            <w:rFonts w:ascii="Helvetica" w:hAnsi="Helvetica"/>
            <w:szCs w:val="24"/>
          </w:rPr>
          <w:t>N</w:t>
        </w:r>
        <w:r w:rsidR="008452D4" w:rsidRPr="00CB7115">
          <w:rPr>
            <w:rFonts w:ascii="Helvetica" w:hAnsi="Helvetica"/>
            <w:szCs w:val="24"/>
          </w:rPr>
          <w:t>early</w:t>
        </w:r>
      </w:ins>
      <w:del w:id="133" w:author="WVU" w:date="2016-08-15T13:48:00Z">
        <w:r w:rsidRPr="00CB7115">
          <w:rPr>
            <w:rFonts w:ascii="Helvetica" w:hAnsi="Helvetica"/>
            <w:szCs w:val="24"/>
          </w:rPr>
          <w:delText xml:space="preserve">.  </w:delText>
        </w:r>
        <w:r w:rsidR="008452D4" w:rsidRPr="00CB7115">
          <w:rPr>
            <w:rFonts w:ascii="Helvetica" w:hAnsi="Helvetica"/>
            <w:szCs w:val="24"/>
          </w:rPr>
          <w:delText xml:space="preserve">While we had no untreated control area of the stand, </w:delText>
        </w:r>
        <w:r w:rsidR="009F7940" w:rsidRPr="00CB7115">
          <w:rPr>
            <w:rFonts w:ascii="Helvetica" w:hAnsi="Helvetica"/>
            <w:szCs w:val="24"/>
          </w:rPr>
          <w:delText>t</w:delText>
        </w:r>
        <w:r w:rsidR="008452D4" w:rsidRPr="00CB7115">
          <w:rPr>
            <w:rFonts w:ascii="Helvetica" w:hAnsi="Helvetica"/>
            <w:szCs w:val="24"/>
          </w:rPr>
          <w:delText>reating nearly</w:delText>
        </w:r>
      </w:del>
      <w:r w:rsidR="008452D4" w:rsidRPr="00CB7115">
        <w:rPr>
          <w:rFonts w:ascii="Helvetica" w:hAnsi="Helvetica"/>
          <w:szCs w:val="24"/>
        </w:rPr>
        <w:t xml:space="preserve"> 3,200 canke</w:t>
      </w:r>
      <w:r w:rsidR="009F7940" w:rsidRPr="00CB7115">
        <w:rPr>
          <w:rFonts w:ascii="Helvetica" w:hAnsi="Helvetica"/>
          <w:szCs w:val="24"/>
        </w:rPr>
        <w:t xml:space="preserve">rs </w:t>
      </w:r>
      <w:ins w:id="134" w:author="WVU" w:date="2016-08-15T13:48:00Z">
        <w:r w:rsidR="006A5A1D" w:rsidRPr="00CB7115">
          <w:rPr>
            <w:rFonts w:ascii="Helvetica" w:hAnsi="Helvetica"/>
            <w:szCs w:val="24"/>
          </w:rPr>
          <w:t>were treated</w:t>
        </w:r>
        <w:r w:rsidR="009F7940" w:rsidRPr="00CB7115">
          <w:rPr>
            <w:rFonts w:ascii="Helvetica" w:hAnsi="Helvetica"/>
            <w:szCs w:val="24"/>
          </w:rPr>
          <w:t xml:space="preserve"> </w:t>
        </w:r>
      </w:ins>
      <w:r w:rsidR="009F7940" w:rsidRPr="00CB7115">
        <w:rPr>
          <w:rFonts w:ascii="Helvetica" w:hAnsi="Helvetica"/>
          <w:szCs w:val="24"/>
        </w:rPr>
        <w:t>over the course of 20 years</w:t>
      </w:r>
      <w:ins w:id="135" w:author="WVU" w:date="2016-08-15T13:48:00Z">
        <w:r w:rsidR="006A5A1D" w:rsidRPr="00CB7115">
          <w:rPr>
            <w:rFonts w:ascii="Helvetica" w:hAnsi="Helvetica"/>
            <w:szCs w:val="24"/>
          </w:rPr>
          <w:t>; this</w:t>
        </w:r>
      </w:ins>
      <w:r w:rsidR="009F7940" w:rsidRPr="00CB7115">
        <w:rPr>
          <w:rFonts w:ascii="Helvetica" w:hAnsi="Helvetica"/>
          <w:szCs w:val="24"/>
        </w:rPr>
        <w:t xml:space="preserve"> revealed robust </w:t>
      </w:r>
      <w:r w:rsidR="008452D4" w:rsidRPr="00CB7115">
        <w:rPr>
          <w:rFonts w:ascii="Helvetica" w:hAnsi="Helvetica"/>
          <w:szCs w:val="24"/>
        </w:rPr>
        <w:t xml:space="preserve">trends </w:t>
      </w:r>
      <w:r w:rsidR="009F7940" w:rsidRPr="00CB7115">
        <w:rPr>
          <w:rFonts w:ascii="Helvetica" w:hAnsi="Helvetica"/>
          <w:szCs w:val="24"/>
        </w:rPr>
        <w:t xml:space="preserve">that are consistent with successful biological control.  </w:t>
      </w:r>
      <w:r w:rsidRPr="00CB7115">
        <w:rPr>
          <w:rFonts w:ascii="Helvetica" w:hAnsi="Helvetica"/>
          <w:szCs w:val="24"/>
        </w:rPr>
        <w:t xml:space="preserve">Despite the fact that the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population was clon</w:t>
      </w:r>
      <w:r w:rsidR="00E5466D" w:rsidRPr="00CB7115">
        <w:rPr>
          <w:rFonts w:ascii="Helvetica" w:hAnsi="Helvetica"/>
          <w:szCs w:val="24"/>
        </w:rPr>
        <w:t xml:space="preserve">al in the early 1990s, </w:t>
      </w:r>
      <w:ins w:id="136" w:author="WVU" w:date="2016-08-15T13:48:00Z">
        <w:r w:rsidR="00E5466D" w:rsidRPr="00CB7115">
          <w:rPr>
            <w:rFonts w:ascii="Helvetica" w:hAnsi="Helvetica"/>
            <w:szCs w:val="24"/>
          </w:rPr>
          <w:t>nearly two decades</w:t>
        </w:r>
        <w:r w:rsidR="007A3BDC" w:rsidRPr="00CB7115">
          <w:rPr>
            <w:rFonts w:ascii="Helvetica" w:hAnsi="Helvetica"/>
            <w:szCs w:val="24"/>
          </w:rPr>
          <w:t xml:space="preserve"> were necessary for dissemination of </w:t>
        </w:r>
        <w:proofErr w:type="spellStart"/>
        <w:r w:rsidR="007A3BDC" w:rsidRPr="00CB7115">
          <w:rPr>
            <w:rFonts w:ascii="Helvetica" w:hAnsi="Helvetica"/>
            <w:szCs w:val="24"/>
          </w:rPr>
          <w:t>hypoviruses</w:t>
        </w:r>
        <w:proofErr w:type="spellEnd"/>
        <w:r w:rsidR="007A3BDC" w:rsidRPr="00CB7115">
          <w:rPr>
            <w:rFonts w:ascii="Helvetica" w:hAnsi="Helvetica"/>
            <w:szCs w:val="24"/>
          </w:rPr>
          <w:t>, significant number of callusing cankers and biological control to be evident in the Disease Center</w:t>
        </w:r>
        <w:r w:rsidRPr="00CB7115">
          <w:rPr>
            <w:rFonts w:ascii="Helvetica" w:hAnsi="Helvetica"/>
            <w:szCs w:val="24"/>
          </w:rPr>
          <w:t>.</w:t>
        </w:r>
      </w:ins>
      <w:del w:id="137" w:author="WVU" w:date="2016-08-15T13:48:00Z">
        <w:r w:rsidR="00E5466D" w:rsidRPr="00CB7115">
          <w:rPr>
            <w:rFonts w:ascii="Helvetica" w:hAnsi="Helvetica"/>
            <w:szCs w:val="24"/>
          </w:rPr>
          <w:delText>evidence of biological control took nearly two decades</w:delText>
        </w:r>
        <w:r w:rsidRPr="00CB7115">
          <w:rPr>
            <w:rFonts w:ascii="Helvetica" w:hAnsi="Helvetica"/>
            <w:szCs w:val="24"/>
          </w:rPr>
          <w:delText>.</w:delText>
        </w:r>
      </w:del>
      <w:r w:rsidRPr="00CB7115">
        <w:rPr>
          <w:rFonts w:ascii="Helvetica" w:hAnsi="Helvetica"/>
          <w:szCs w:val="24"/>
        </w:rPr>
        <w:t xml:space="preserve">  </w:t>
      </w:r>
      <w:r w:rsidR="00E5466D" w:rsidRPr="00CB7115">
        <w:rPr>
          <w:rFonts w:ascii="Helvetica" w:hAnsi="Helvetica"/>
          <w:szCs w:val="24"/>
        </w:rPr>
        <w:t>Since hypovirus-infected isolates</w:t>
      </w:r>
      <w:r w:rsidRPr="00CB7115">
        <w:rPr>
          <w:rFonts w:ascii="Helvetica" w:hAnsi="Helvetica"/>
          <w:szCs w:val="24"/>
        </w:rPr>
        <w:t xml:space="preserve"> </w:t>
      </w:r>
      <w:proofErr w:type="spellStart"/>
      <w:r w:rsidRPr="00CB7115">
        <w:rPr>
          <w:rFonts w:ascii="Helvetica" w:hAnsi="Helvetica"/>
          <w:szCs w:val="24"/>
        </w:rPr>
        <w:t>sporulate</w:t>
      </w:r>
      <w:proofErr w:type="spellEnd"/>
      <w:r w:rsidRPr="00CB7115">
        <w:rPr>
          <w:rFonts w:ascii="Helvetica" w:hAnsi="Helvetica"/>
          <w:szCs w:val="24"/>
        </w:rPr>
        <w:t xml:space="preserve"> at such a reduced amount in comparison with virulent isolates, biological </w:t>
      </w:r>
      <w:r w:rsidRPr="00CB7115">
        <w:rPr>
          <w:rFonts w:ascii="Helvetica" w:hAnsi="Helvetica"/>
          <w:szCs w:val="24"/>
        </w:rPr>
        <w:lastRenderedPageBreak/>
        <w:t xml:space="preserve">control within the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i/>
          <w:szCs w:val="24"/>
        </w:rPr>
        <w:t xml:space="preserve"> </w:t>
      </w:r>
      <w:r w:rsidR="009F7940" w:rsidRPr="00CB7115">
        <w:rPr>
          <w:rFonts w:ascii="Helvetica" w:hAnsi="Helvetica"/>
          <w:szCs w:val="24"/>
        </w:rPr>
        <w:t xml:space="preserve">system </w:t>
      </w:r>
      <w:ins w:id="138" w:author="WVU" w:date="2016-08-15T13:48:00Z">
        <w:r w:rsidR="009F7940" w:rsidRPr="00CB7115">
          <w:rPr>
            <w:rFonts w:ascii="Helvetica" w:hAnsi="Helvetica"/>
            <w:szCs w:val="24"/>
          </w:rPr>
          <w:t>is</w:t>
        </w:r>
        <w:r w:rsidR="006A5A1D" w:rsidRPr="00CB7115">
          <w:rPr>
            <w:rFonts w:ascii="Helvetica" w:hAnsi="Helvetica"/>
            <w:szCs w:val="24"/>
          </w:rPr>
          <w:t xml:space="preserve"> </w:t>
        </w:r>
        <w:r w:rsidR="006C0C09" w:rsidRPr="00CB7115">
          <w:rPr>
            <w:rFonts w:ascii="Helvetica" w:hAnsi="Helvetica"/>
            <w:szCs w:val="24"/>
          </w:rPr>
          <w:t>very</w:t>
        </w:r>
      </w:ins>
      <w:del w:id="139" w:author="WVU" w:date="2016-08-15T13:48:00Z">
        <w:r w:rsidR="009F7940" w:rsidRPr="00CB7115">
          <w:rPr>
            <w:rFonts w:ascii="Helvetica" w:hAnsi="Helvetica"/>
            <w:szCs w:val="24"/>
          </w:rPr>
          <w:delText>is</w:delText>
        </w:r>
        <w:r w:rsidR="006C0C09" w:rsidRPr="00CB7115">
          <w:rPr>
            <w:rFonts w:ascii="Helvetica" w:hAnsi="Helvetica"/>
            <w:szCs w:val="24"/>
          </w:rPr>
          <w:delText>very</w:delText>
        </w:r>
      </w:del>
      <w:r w:rsidR="006C0C09" w:rsidRPr="00CB7115">
        <w:rPr>
          <w:rFonts w:ascii="Helvetica" w:hAnsi="Helvetica"/>
          <w:szCs w:val="24"/>
        </w:rPr>
        <w:t xml:space="preserve"> difficult</w:t>
      </w:r>
      <w:r w:rsidR="009F7940" w:rsidRPr="00CB7115">
        <w:rPr>
          <w:rFonts w:ascii="Helvetica" w:hAnsi="Helvetica"/>
          <w:szCs w:val="24"/>
        </w:rPr>
        <w:t xml:space="preserve"> </w:t>
      </w:r>
      <w:r w:rsidR="00AA1C68" w:rsidRPr="00CB7115">
        <w:rPr>
          <w:rFonts w:ascii="Helvetica" w:hAnsi="Helvetica"/>
          <w:szCs w:val="24"/>
        </w:rPr>
        <w:t xml:space="preserve">in </w:t>
      </w:r>
      <w:r w:rsidR="006C0C09" w:rsidRPr="00CB7115">
        <w:rPr>
          <w:rFonts w:ascii="Helvetica" w:hAnsi="Helvetica"/>
          <w:szCs w:val="24"/>
        </w:rPr>
        <w:t xml:space="preserve">many areas of </w:t>
      </w:r>
      <w:r w:rsidR="00AA1C68" w:rsidRPr="00CB7115">
        <w:rPr>
          <w:rFonts w:ascii="Helvetica" w:hAnsi="Helvetica"/>
          <w:szCs w:val="24"/>
        </w:rPr>
        <w:t>North America</w:t>
      </w:r>
      <w:r w:rsidRPr="00CB7115">
        <w:rPr>
          <w:rFonts w:ascii="Helvetica" w:hAnsi="Helvetica"/>
          <w:szCs w:val="24"/>
        </w:rPr>
        <w:t>. Thus, continuous appli</w:t>
      </w:r>
      <w:r w:rsidR="00AA1C68" w:rsidRPr="00CB7115">
        <w:rPr>
          <w:rFonts w:ascii="Helvetica" w:hAnsi="Helvetica"/>
          <w:szCs w:val="24"/>
        </w:rPr>
        <w:t>cations of hypovirus inoculum seems to be</w:t>
      </w:r>
      <w:r w:rsidRPr="00CB7115">
        <w:rPr>
          <w:rFonts w:ascii="Helvetica" w:hAnsi="Helvetica"/>
          <w:szCs w:val="24"/>
        </w:rPr>
        <w:t xml:space="preserve"> necessary to combat the advantage that virulent isolate</w:t>
      </w:r>
      <w:r w:rsidR="009F7940" w:rsidRPr="00CB7115">
        <w:rPr>
          <w:rFonts w:ascii="Helvetica" w:hAnsi="Helvetica"/>
          <w:szCs w:val="24"/>
        </w:rPr>
        <w:t>s</w:t>
      </w:r>
      <w:r w:rsidRPr="00CB7115">
        <w:rPr>
          <w:rFonts w:ascii="Helvetica" w:hAnsi="Helvetica"/>
          <w:szCs w:val="24"/>
        </w:rPr>
        <w:t xml:space="preserve"> possess.  We still have little understanding of the role of secondary invaders in the phenomenon of biological control.  The combination of extensive application of </w:t>
      </w:r>
      <w:proofErr w:type="spellStart"/>
      <w:r w:rsidRPr="00CB7115">
        <w:rPr>
          <w:rFonts w:ascii="Helvetica" w:hAnsi="Helvetica"/>
          <w:szCs w:val="24"/>
        </w:rPr>
        <w:t>hypovirulent</w:t>
      </w:r>
      <w:proofErr w:type="spellEnd"/>
      <w:r w:rsidRPr="00CB7115">
        <w:rPr>
          <w:rFonts w:ascii="Helvetica" w:hAnsi="Helvetica"/>
          <w:szCs w:val="24"/>
        </w:rPr>
        <w:t xml:space="preserve"> isolates over time, coupled with invading secondary organisms</w:t>
      </w:r>
      <w:r w:rsidR="009F7940" w:rsidRPr="00CB7115">
        <w:rPr>
          <w:rFonts w:ascii="Helvetica" w:hAnsi="Helvetica"/>
          <w:szCs w:val="24"/>
        </w:rPr>
        <w:t>,</w:t>
      </w:r>
      <w:r w:rsidRPr="00CB7115">
        <w:rPr>
          <w:rFonts w:ascii="Helvetica" w:hAnsi="Helvetica"/>
          <w:szCs w:val="24"/>
        </w:rPr>
        <w:t xml:space="preserve"> may be the key to biological control of chestnut blight.</w:t>
      </w:r>
      <w:r w:rsidR="00206E72" w:rsidRPr="00CB7115">
        <w:rPr>
          <w:rFonts w:ascii="Helvetica" w:hAnsi="Helvetica"/>
          <w:szCs w:val="24"/>
        </w:rPr>
        <w:t xml:space="preserve">  </w:t>
      </w:r>
    </w:p>
    <w:p w14:paraId="186EBBDE" w14:textId="1CEFA5AA" w:rsidR="00C46B89" w:rsidRPr="00CB7115" w:rsidRDefault="00C46B89" w:rsidP="006F5FEB">
      <w:pPr>
        <w:spacing w:line="480" w:lineRule="auto"/>
        <w:ind w:right="90" w:firstLine="720"/>
        <w:rPr>
          <w:rFonts w:ascii="Helvetica" w:hAnsi="Helvetica"/>
          <w:szCs w:val="24"/>
        </w:rPr>
      </w:pPr>
    </w:p>
    <w:p w14:paraId="7E433545" w14:textId="77777777" w:rsidR="00C46B89" w:rsidRPr="00CB7115" w:rsidRDefault="00C46B89" w:rsidP="006F5FEB">
      <w:pPr>
        <w:tabs>
          <w:tab w:val="left" w:pos="8460"/>
        </w:tabs>
        <w:spacing w:line="480" w:lineRule="auto"/>
        <w:ind w:right="90"/>
        <w:jc w:val="center"/>
        <w:rPr>
          <w:rFonts w:ascii="Helvetica" w:hAnsi="Helvetica"/>
          <w:b/>
          <w:caps/>
          <w:szCs w:val="24"/>
        </w:rPr>
      </w:pPr>
      <w:r w:rsidRPr="00CB7115">
        <w:rPr>
          <w:rFonts w:ascii="Helvetica" w:hAnsi="Helvetica"/>
          <w:b/>
          <w:caps/>
          <w:szCs w:val="24"/>
        </w:rPr>
        <w:t>Acknowledgments</w:t>
      </w:r>
    </w:p>
    <w:p w14:paraId="735F98B7" w14:textId="77777777" w:rsidR="00C46B89" w:rsidRPr="00CB7115" w:rsidRDefault="00C46B89" w:rsidP="006F5FEB">
      <w:pPr>
        <w:tabs>
          <w:tab w:val="left" w:pos="8460"/>
        </w:tabs>
        <w:spacing w:line="480" w:lineRule="auto"/>
        <w:ind w:right="90"/>
        <w:jc w:val="center"/>
        <w:rPr>
          <w:del w:id="140" w:author="WVU" w:date="2016-08-15T13:48:00Z"/>
          <w:rFonts w:ascii="Helvetica" w:hAnsi="Helvetica"/>
          <w:b/>
          <w:caps/>
          <w:szCs w:val="24"/>
        </w:rPr>
      </w:pPr>
    </w:p>
    <w:p w14:paraId="33E12F18" w14:textId="3D90999F" w:rsidR="00593712" w:rsidRPr="00CB7115" w:rsidRDefault="00556EBA" w:rsidP="006F5FEB">
      <w:pPr>
        <w:spacing w:line="480" w:lineRule="auto"/>
        <w:ind w:right="90"/>
        <w:rPr>
          <w:rFonts w:ascii="Helvetica" w:hAnsi="Helvetica"/>
          <w:szCs w:val="24"/>
        </w:rPr>
      </w:pPr>
      <w:r w:rsidRPr="00CB7115">
        <w:rPr>
          <w:rFonts w:ascii="Helvetica" w:hAnsi="Helvetica"/>
          <w:szCs w:val="24"/>
        </w:rPr>
        <w:tab/>
      </w:r>
      <w:r w:rsidR="00593712" w:rsidRPr="00CB7115">
        <w:rPr>
          <w:rFonts w:ascii="Helvetica" w:hAnsi="Helvetica"/>
          <w:szCs w:val="24"/>
        </w:rPr>
        <w:t>This study was financially supported, in part, by The American Chestnut Foundation.  We thank the land</w:t>
      </w:r>
      <w:r w:rsidR="008435E8" w:rsidRPr="00CB7115">
        <w:rPr>
          <w:rFonts w:ascii="Helvetica" w:hAnsi="Helvetica"/>
          <w:szCs w:val="24"/>
        </w:rPr>
        <w:t xml:space="preserve">owners, Scott and Sherri </w:t>
      </w:r>
      <w:proofErr w:type="spellStart"/>
      <w:r w:rsidR="008435E8" w:rsidRPr="00CB7115">
        <w:rPr>
          <w:rFonts w:ascii="Helvetica" w:hAnsi="Helvetica"/>
          <w:szCs w:val="24"/>
        </w:rPr>
        <w:t>Bocken</w:t>
      </w:r>
      <w:r w:rsidR="00593712" w:rsidRPr="00CB7115">
        <w:rPr>
          <w:rFonts w:ascii="Helvetica" w:hAnsi="Helvetica"/>
          <w:szCs w:val="24"/>
        </w:rPr>
        <w:t>auer</w:t>
      </w:r>
      <w:proofErr w:type="spellEnd"/>
      <w:r w:rsidR="008435E8" w:rsidRPr="00CB7115">
        <w:rPr>
          <w:rFonts w:ascii="Helvetica" w:hAnsi="Helvetica"/>
          <w:szCs w:val="24"/>
        </w:rPr>
        <w:t xml:space="preserve"> (and the late Ron </w:t>
      </w:r>
      <w:proofErr w:type="spellStart"/>
      <w:r w:rsidR="008435E8" w:rsidRPr="00CB7115">
        <w:rPr>
          <w:rFonts w:ascii="Helvetica" w:hAnsi="Helvetica"/>
          <w:szCs w:val="24"/>
        </w:rPr>
        <w:t>Bocken</w:t>
      </w:r>
      <w:r w:rsidR="007F2D39" w:rsidRPr="00CB7115">
        <w:rPr>
          <w:rFonts w:ascii="Helvetica" w:hAnsi="Helvetica"/>
          <w:szCs w:val="24"/>
        </w:rPr>
        <w:t>auer</w:t>
      </w:r>
      <w:proofErr w:type="spellEnd"/>
      <w:r w:rsidR="007F2D39" w:rsidRPr="00CB7115">
        <w:rPr>
          <w:rFonts w:ascii="Helvetica" w:hAnsi="Helvetica"/>
          <w:szCs w:val="24"/>
        </w:rPr>
        <w:t>)</w:t>
      </w:r>
      <w:r w:rsidR="00860B20" w:rsidRPr="00CB7115">
        <w:rPr>
          <w:rFonts w:ascii="Helvetica" w:hAnsi="Helvetica"/>
          <w:szCs w:val="24"/>
        </w:rPr>
        <w:t>, and K</w:t>
      </w:r>
      <w:r w:rsidR="00593712" w:rsidRPr="00CB7115">
        <w:rPr>
          <w:rFonts w:ascii="Helvetica" w:hAnsi="Helvetica"/>
          <w:szCs w:val="24"/>
        </w:rPr>
        <w:t>arl</w:t>
      </w:r>
      <w:ins w:id="141" w:author="WVU" w:date="2016-08-15T13:48:00Z">
        <w:r w:rsidR="003D2BCB" w:rsidRPr="00CB7115">
          <w:rPr>
            <w:rFonts w:ascii="Helvetica" w:hAnsi="Helvetica"/>
            <w:szCs w:val="24"/>
          </w:rPr>
          <w:t xml:space="preserve"> and</w:t>
        </w:r>
      </w:ins>
      <w:del w:id="142" w:author="WVU" w:date="2016-08-15T13:48:00Z">
        <w:r w:rsidR="00593712" w:rsidRPr="00CB7115">
          <w:rPr>
            <w:rFonts w:ascii="Helvetica" w:hAnsi="Helvetica"/>
            <w:szCs w:val="24"/>
          </w:rPr>
          <w:delText>,</w:delText>
        </w:r>
      </w:del>
      <w:r w:rsidR="00593712" w:rsidRPr="00CB7115">
        <w:rPr>
          <w:rFonts w:ascii="Helvetica" w:hAnsi="Helvetica"/>
          <w:szCs w:val="24"/>
        </w:rPr>
        <w:t xml:space="preserve"> Debbie</w:t>
      </w:r>
      <w:r w:rsidR="007D6294">
        <w:rPr>
          <w:rFonts w:ascii="Helvetica" w:hAnsi="Helvetica"/>
          <w:szCs w:val="24"/>
        </w:rPr>
        <w:t xml:space="preserve"> Rhyme</w:t>
      </w:r>
      <w:r w:rsidR="00593712" w:rsidRPr="00CB7115">
        <w:rPr>
          <w:rFonts w:ascii="Helvetica" w:hAnsi="Helvetica"/>
          <w:szCs w:val="24"/>
        </w:rPr>
        <w:t xml:space="preserve"> </w:t>
      </w:r>
      <w:ins w:id="143" w:author="WVU" w:date="2016-08-15T13:48:00Z">
        <w:r w:rsidR="003D2BCB" w:rsidRPr="00CB7115">
          <w:rPr>
            <w:rFonts w:ascii="Helvetica" w:hAnsi="Helvetica"/>
            <w:szCs w:val="24"/>
          </w:rPr>
          <w:t>(</w:t>
        </w:r>
      </w:ins>
      <w:r w:rsidR="00593712" w:rsidRPr="00CB7115">
        <w:rPr>
          <w:rFonts w:ascii="Helvetica" w:hAnsi="Helvetica"/>
          <w:szCs w:val="24"/>
        </w:rPr>
        <w:t xml:space="preserve">and </w:t>
      </w:r>
      <w:ins w:id="144" w:author="WVU" w:date="2016-08-15T13:48:00Z">
        <w:r w:rsidR="003D2BCB" w:rsidRPr="00CB7115">
          <w:rPr>
            <w:rFonts w:ascii="Helvetica" w:hAnsi="Helvetica"/>
            <w:szCs w:val="24"/>
          </w:rPr>
          <w:t xml:space="preserve">the late </w:t>
        </w:r>
      </w:ins>
      <w:r w:rsidR="00593712" w:rsidRPr="00CB7115">
        <w:rPr>
          <w:rFonts w:ascii="Helvetica" w:hAnsi="Helvetica"/>
          <w:szCs w:val="24"/>
        </w:rPr>
        <w:t>Deloris Rhyme</w:t>
      </w:r>
      <w:ins w:id="145" w:author="WVU" w:date="2016-08-15T13:48:00Z">
        <w:r w:rsidR="003D2BCB" w:rsidRPr="00CB7115">
          <w:rPr>
            <w:rFonts w:ascii="Helvetica" w:hAnsi="Helvetica"/>
            <w:szCs w:val="24"/>
          </w:rPr>
          <w:t>)</w:t>
        </w:r>
      </w:ins>
      <w:r w:rsidR="00593712" w:rsidRPr="00CB7115">
        <w:rPr>
          <w:rFonts w:ascii="Helvetica" w:hAnsi="Helvetica"/>
          <w:szCs w:val="24"/>
        </w:rPr>
        <w:t xml:space="preserve"> for their permission to conduct this study. </w:t>
      </w:r>
      <w:r w:rsidR="00C820DB" w:rsidRPr="00CB7115">
        <w:rPr>
          <w:rFonts w:ascii="Helvetica" w:hAnsi="Helvetica"/>
          <w:szCs w:val="24"/>
        </w:rPr>
        <w:t xml:space="preserve">Jane Cummings Carlson, Sally </w:t>
      </w:r>
      <w:proofErr w:type="spellStart"/>
      <w:r w:rsidR="00C820DB" w:rsidRPr="00CB7115">
        <w:rPr>
          <w:rFonts w:ascii="Helvetica" w:hAnsi="Helvetica"/>
          <w:szCs w:val="24"/>
        </w:rPr>
        <w:t>Dahir</w:t>
      </w:r>
      <w:proofErr w:type="spellEnd"/>
      <w:r w:rsidR="007D6294">
        <w:rPr>
          <w:rFonts w:ascii="Helvetica" w:hAnsi="Helvetica"/>
          <w:szCs w:val="24"/>
        </w:rPr>
        <w:t>,</w:t>
      </w:r>
      <w:r w:rsidR="00C820DB" w:rsidRPr="00CB7115">
        <w:rPr>
          <w:rFonts w:ascii="Helvetica" w:hAnsi="Helvetica"/>
          <w:szCs w:val="24"/>
        </w:rPr>
        <w:t xml:space="preserve"> and Kyoko Scanlon of the Wisconsin Department of Natural Resources were instrumental with many facets of the study; their help was invaluable.  </w:t>
      </w:r>
      <w:r w:rsidR="00593712" w:rsidRPr="00CB7115">
        <w:rPr>
          <w:rFonts w:ascii="Helvetica" w:hAnsi="Helvetica"/>
          <w:szCs w:val="24"/>
        </w:rPr>
        <w:t>We are extremely grateful to all of the volunteers and students who have</w:t>
      </w:r>
      <w:r w:rsidR="00C96AAB" w:rsidRPr="00CB7115">
        <w:rPr>
          <w:rFonts w:ascii="Helvetica" w:hAnsi="Helvetica"/>
          <w:szCs w:val="24"/>
        </w:rPr>
        <w:t xml:space="preserve"> assisted in the annual census</w:t>
      </w:r>
      <w:r w:rsidR="00593712" w:rsidRPr="00CB7115">
        <w:rPr>
          <w:rFonts w:ascii="Helvetica" w:hAnsi="Helvetica"/>
          <w:szCs w:val="24"/>
        </w:rPr>
        <w:t xml:space="preserve">.  Finally, Laura Bartlett, Brian Bell, Jessica Bright, Glenn </w:t>
      </w:r>
      <w:proofErr w:type="spellStart"/>
      <w:r w:rsidR="00593712" w:rsidRPr="00CB7115">
        <w:rPr>
          <w:rFonts w:ascii="Helvetica" w:hAnsi="Helvetica"/>
          <w:szCs w:val="24"/>
        </w:rPr>
        <w:t>Flamik</w:t>
      </w:r>
      <w:proofErr w:type="spellEnd"/>
      <w:r w:rsidR="00593712" w:rsidRPr="00CB7115">
        <w:rPr>
          <w:rFonts w:ascii="Helvetica" w:hAnsi="Helvetica"/>
          <w:szCs w:val="24"/>
        </w:rPr>
        <w:t xml:space="preserve">, Miranda King, Alex Kish, Matt Malone, Brie </w:t>
      </w:r>
      <w:proofErr w:type="spellStart"/>
      <w:r w:rsidR="00593712" w:rsidRPr="00CB7115">
        <w:rPr>
          <w:rFonts w:ascii="Helvetica" w:hAnsi="Helvetica"/>
          <w:szCs w:val="24"/>
        </w:rPr>
        <w:t>Mauser</w:t>
      </w:r>
      <w:proofErr w:type="spellEnd"/>
      <w:r w:rsidR="00593712" w:rsidRPr="00CB7115">
        <w:rPr>
          <w:rFonts w:ascii="Helvetica" w:hAnsi="Helvetica"/>
          <w:szCs w:val="24"/>
        </w:rPr>
        <w:t xml:space="preserve">, Sarah </w:t>
      </w:r>
      <w:proofErr w:type="spellStart"/>
      <w:r w:rsidR="00593712" w:rsidRPr="00CB7115">
        <w:rPr>
          <w:rFonts w:ascii="Helvetica" w:hAnsi="Helvetica"/>
          <w:szCs w:val="24"/>
        </w:rPr>
        <w:t>McCawley</w:t>
      </w:r>
      <w:proofErr w:type="spellEnd"/>
      <w:r w:rsidR="00593712" w:rsidRPr="00CB7115">
        <w:rPr>
          <w:rFonts w:ascii="Helvetica" w:hAnsi="Helvetica"/>
          <w:szCs w:val="24"/>
        </w:rPr>
        <w:t xml:space="preserve">, </w:t>
      </w:r>
      <w:r w:rsidR="00860B20" w:rsidRPr="00CB7115">
        <w:rPr>
          <w:rFonts w:ascii="Helvetica" w:hAnsi="Helvetica"/>
          <w:szCs w:val="24"/>
        </w:rPr>
        <w:t xml:space="preserve">Amy </w:t>
      </w:r>
      <w:proofErr w:type="spellStart"/>
      <w:r w:rsidR="00860B20" w:rsidRPr="00CB7115">
        <w:rPr>
          <w:rFonts w:ascii="Helvetica" w:hAnsi="Helvetica"/>
          <w:szCs w:val="24"/>
        </w:rPr>
        <w:t>Metheny</w:t>
      </w:r>
      <w:proofErr w:type="spellEnd"/>
      <w:r w:rsidR="00860B20" w:rsidRPr="00CB7115">
        <w:rPr>
          <w:rFonts w:ascii="Helvetica" w:hAnsi="Helvetica"/>
          <w:szCs w:val="24"/>
        </w:rPr>
        <w:t xml:space="preserve">, </w:t>
      </w:r>
      <w:r w:rsidR="00593712" w:rsidRPr="00CB7115">
        <w:rPr>
          <w:rFonts w:ascii="Helvetica" w:hAnsi="Helvetica"/>
          <w:szCs w:val="24"/>
        </w:rPr>
        <w:t xml:space="preserve">Elise Murphy, S. Andrew </w:t>
      </w:r>
      <w:proofErr w:type="spellStart"/>
      <w:r w:rsidR="00593712" w:rsidRPr="00CB7115">
        <w:rPr>
          <w:rFonts w:ascii="Helvetica" w:hAnsi="Helvetica"/>
          <w:szCs w:val="24"/>
        </w:rPr>
        <w:t>Naymick</w:t>
      </w:r>
      <w:proofErr w:type="spellEnd"/>
      <w:r w:rsidR="00593712" w:rsidRPr="00CB7115">
        <w:rPr>
          <w:rFonts w:ascii="Helvetica" w:hAnsi="Helvetica"/>
          <w:szCs w:val="24"/>
        </w:rPr>
        <w:t xml:space="preserve">, </w:t>
      </w:r>
      <w:r w:rsidR="007F2D39" w:rsidRPr="00CB7115">
        <w:rPr>
          <w:rFonts w:ascii="Helvetica" w:hAnsi="Helvetica"/>
          <w:szCs w:val="24"/>
        </w:rPr>
        <w:t xml:space="preserve">Erika </w:t>
      </w:r>
      <w:proofErr w:type="spellStart"/>
      <w:r w:rsidR="007F2D39" w:rsidRPr="00CB7115">
        <w:rPr>
          <w:rFonts w:ascii="Helvetica" w:hAnsi="Helvetica"/>
          <w:szCs w:val="24"/>
        </w:rPr>
        <w:t>Orlikoff</w:t>
      </w:r>
      <w:proofErr w:type="spellEnd"/>
      <w:r w:rsidR="007F2D39" w:rsidRPr="00CB7115">
        <w:rPr>
          <w:rFonts w:ascii="Helvetica" w:hAnsi="Helvetica"/>
          <w:szCs w:val="24"/>
        </w:rPr>
        <w:t xml:space="preserve">, </w:t>
      </w:r>
      <w:r w:rsidR="00593712" w:rsidRPr="00CB7115">
        <w:rPr>
          <w:rFonts w:ascii="Helvetica" w:hAnsi="Helvetica"/>
          <w:szCs w:val="24"/>
        </w:rPr>
        <w:t xml:space="preserve">Rebecca Rush, Nancy Sheets, Susan </w:t>
      </w:r>
      <w:proofErr w:type="spellStart"/>
      <w:r w:rsidR="00593712" w:rsidRPr="00CB7115">
        <w:rPr>
          <w:rFonts w:ascii="Helvetica" w:hAnsi="Helvetica"/>
          <w:szCs w:val="24"/>
        </w:rPr>
        <w:t>Woodling</w:t>
      </w:r>
      <w:proofErr w:type="spellEnd"/>
      <w:r w:rsidR="00593712" w:rsidRPr="00CB7115">
        <w:rPr>
          <w:rFonts w:ascii="Helvetica" w:hAnsi="Helvetica"/>
          <w:szCs w:val="24"/>
        </w:rPr>
        <w:t xml:space="preserve">, </w:t>
      </w:r>
      <w:r w:rsidR="007E30FD" w:rsidRPr="00CB7115">
        <w:rPr>
          <w:rFonts w:ascii="Helvetica" w:hAnsi="Helvetica"/>
          <w:szCs w:val="24"/>
        </w:rPr>
        <w:t>G.</w:t>
      </w:r>
      <w:r w:rsidR="00593712" w:rsidRPr="00CB7115">
        <w:rPr>
          <w:rFonts w:ascii="Helvetica" w:hAnsi="Helvetica"/>
          <w:szCs w:val="24"/>
        </w:rPr>
        <w:t xml:space="preserve"> Tyler Wright and Anne </w:t>
      </w:r>
      <w:proofErr w:type="spellStart"/>
      <w:r w:rsidR="00593712" w:rsidRPr="00CB7115">
        <w:rPr>
          <w:rFonts w:ascii="Helvetica" w:hAnsi="Helvetica"/>
          <w:szCs w:val="24"/>
        </w:rPr>
        <w:t>Zondlo</w:t>
      </w:r>
      <w:proofErr w:type="spellEnd"/>
      <w:r w:rsidR="00593712" w:rsidRPr="00CB7115">
        <w:rPr>
          <w:rFonts w:ascii="Helvetica" w:hAnsi="Helvetica"/>
          <w:szCs w:val="24"/>
        </w:rPr>
        <w:t xml:space="preserve"> worked tirelessly to cha</w:t>
      </w:r>
      <w:r w:rsidR="007E30FD" w:rsidRPr="00CB7115">
        <w:rPr>
          <w:rFonts w:ascii="Helvetica" w:hAnsi="Helvetica"/>
          <w:szCs w:val="24"/>
        </w:rPr>
        <w:t>racterize the bark</w:t>
      </w:r>
      <w:r w:rsidR="00593712" w:rsidRPr="00CB7115">
        <w:rPr>
          <w:rFonts w:ascii="Helvetica" w:hAnsi="Helvetica"/>
          <w:szCs w:val="24"/>
        </w:rPr>
        <w:t xml:space="preserve"> samples that have been collected over the many years of this study.</w:t>
      </w:r>
      <w:ins w:id="146" w:author="WVU" w:date="2016-08-15T13:48:00Z">
        <w:r w:rsidR="000177B5" w:rsidRPr="00CB7115">
          <w:rPr>
            <w:rFonts w:ascii="Helvetica" w:hAnsi="Helvetica"/>
            <w:szCs w:val="24"/>
          </w:rPr>
          <w:t xml:space="preserve"> Special thanks to Sean Gere, Kevin Hamm and Lance Wallace, professional arborists who assisted with treatment and canker evaluation from the tree crowns.  The authors acknowledge the countless </w:t>
        </w:r>
        <w:r w:rsidR="000177B5" w:rsidRPr="00CB7115">
          <w:rPr>
            <w:rFonts w:ascii="Helvetica" w:hAnsi="Helvetica"/>
            <w:szCs w:val="24"/>
          </w:rPr>
          <w:lastRenderedPageBreak/>
          <w:t xml:space="preserve">undergraduate and </w:t>
        </w:r>
        <w:proofErr w:type="spellStart"/>
        <w:r w:rsidR="000177B5" w:rsidRPr="00CB7115">
          <w:rPr>
            <w:rFonts w:ascii="Helvetica" w:hAnsi="Helvetica"/>
            <w:szCs w:val="24"/>
          </w:rPr>
          <w:t>gradutate</w:t>
        </w:r>
        <w:proofErr w:type="spellEnd"/>
        <w:r w:rsidR="000177B5" w:rsidRPr="00CB7115">
          <w:rPr>
            <w:rFonts w:ascii="Helvetica" w:hAnsi="Helvetica"/>
            <w:szCs w:val="24"/>
          </w:rPr>
          <w:t xml:space="preserve"> students from Michigan State University and the </w:t>
        </w:r>
        <w:proofErr w:type="spellStart"/>
        <w:r w:rsidR="000177B5" w:rsidRPr="00CB7115">
          <w:rPr>
            <w:rFonts w:ascii="Helvetica" w:hAnsi="Helvetica"/>
            <w:szCs w:val="24"/>
          </w:rPr>
          <w:t>Univeristy</w:t>
        </w:r>
        <w:proofErr w:type="spellEnd"/>
        <w:r w:rsidR="000177B5" w:rsidRPr="00CB7115">
          <w:rPr>
            <w:rFonts w:ascii="Helvetica" w:hAnsi="Helvetica"/>
            <w:szCs w:val="24"/>
          </w:rPr>
          <w:t xml:space="preserve"> of Wisconsin La Crosse who participated in the annual treatment/survey.</w:t>
        </w:r>
      </w:ins>
    </w:p>
    <w:p w14:paraId="4D316DF6" w14:textId="77777777" w:rsidR="00606BD5" w:rsidRPr="00CB7115" w:rsidRDefault="00606BD5" w:rsidP="006F5FEB">
      <w:pPr>
        <w:spacing w:line="480" w:lineRule="auto"/>
        <w:rPr>
          <w:ins w:id="147" w:author="WVU" w:date="2016-08-15T13:48:00Z"/>
          <w:rFonts w:ascii="Helvetica" w:hAnsi="Helvetica"/>
          <w:szCs w:val="24"/>
        </w:rPr>
      </w:pPr>
      <w:ins w:id="148" w:author="WVU" w:date="2016-08-15T13:48:00Z">
        <w:r w:rsidRPr="00CB7115">
          <w:rPr>
            <w:rFonts w:ascii="Helvetica" w:hAnsi="Helvetica"/>
            <w:szCs w:val="24"/>
          </w:rPr>
          <w:t>Scientific Article No. XXXX of the West Virginia Agricultural and Forestry Experiment Station, Morgantown.</w:t>
        </w:r>
      </w:ins>
    </w:p>
    <w:p w14:paraId="7C54578C" w14:textId="77777777" w:rsidR="00606BD5" w:rsidRPr="00CB7115" w:rsidRDefault="00606BD5" w:rsidP="006F5FEB">
      <w:pPr>
        <w:spacing w:line="480" w:lineRule="auto"/>
        <w:ind w:right="90"/>
        <w:rPr>
          <w:ins w:id="149" w:author="WVU" w:date="2016-08-15T13:48:00Z"/>
          <w:rFonts w:ascii="Helvetica" w:hAnsi="Helvetica"/>
          <w:szCs w:val="24"/>
        </w:rPr>
      </w:pPr>
    </w:p>
    <w:p w14:paraId="041B2857" w14:textId="77777777" w:rsidR="00C46B89" w:rsidRPr="00CB7115" w:rsidRDefault="00C46B89" w:rsidP="006F5FEB">
      <w:pPr>
        <w:spacing w:line="480" w:lineRule="auto"/>
        <w:jc w:val="center"/>
        <w:rPr>
          <w:rFonts w:ascii="Helvetica" w:hAnsi="Helvetica"/>
          <w:b/>
          <w:caps/>
          <w:szCs w:val="24"/>
        </w:rPr>
      </w:pPr>
      <w:r w:rsidRPr="00CB7115">
        <w:rPr>
          <w:rFonts w:ascii="Helvetica" w:hAnsi="Helvetica"/>
          <w:b/>
          <w:caps/>
          <w:szCs w:val="24"/>
        </w:rPr>
        <w:t>Literature Cited</w:t>
      </w:r>
    </w:p>
    <w:p w14:paraId="20E751E5" w14:textId="77777777" w:rsidR="00C46B89" w:rsidRPr="00CB7115" w:rsidRDefault="00C46B89" w:rsidP="00C34427">
      <w:pPr>
        <w:pStyle w:val="ListParagraph"/>
        <w:spacing w:line="480" w:lineRule="auto"/>
        <w:rPr>
          <w:rFonts w:ascii="Helvetica" w:hAnsi="Helvetica"/>
          <w:szCs w:val="24"/>
        </w:rPr>
      </w:pPr>
    </w:p>
    <w:p w14:paraId="18D874A8" w14:textId="287DC85E" w:rsidR="00121356" w:rsidRPr="00CB7115" w:rsidRDefault="00F47943" w:rsidP="00C34427">
      <w:pPr>
        <w:pStyle w:val="ListParagraph"/>
        <w:spacing w:line="480" w:lineRule="auto"/>
        <w:ind w:left="360" w:hanging="360"/>
        <w:rPr>
          <w:rFonts w:ascii="Helvetica" w:hAnsi="Helvetica"/>
          <w:szCs w:val="24"/>
        </w:rPr>
      </w:pPr>
      <w:proofErr w:type="spellStart"/>
      <w:r w:rsidRPr="00CB7115">
        <w:rPr>
          <w:rFonts w:ascii="Helvetica" w:hAnsi="Helvetica"/>
          <w:szCs w:val="24"/>
        </w:rPr>
        <w:t>Agresti</w:t>
      </w:r>
      <w:proofErr w:type="spellEnd"/>
      <w:r w:rsidRPr="00CB7115">
        <w:rPr>
          <w:rFonts w:ascii="Helvetica" w:hAnsi="Helvetica"/>
          <w:szCs w:val="24"/>
        </w:rPr>
        <w:t>, A. 2002. Categorical data analysis, 2nd ed. Wiley</w:t>
      </w:r>
      <w:r w:rsidR="00121356" w:rsidRPr="00CB7115">
        <w:rPr>
          <w:rFonts w:ascii="Helvetica" w:hAnsi="Helvetica"/>
          <w:szCs w:val="24"/>
        </w:rPr>
        <w:t xml:space="preserve">, New York, </w:t>
      </w:r>
      <w:r w:rsidRPr="00CB7115">
        <w:rPr>
          <w:rFonts w:ascii="Helvetica" w:hAnsi="Helvetica"/>
          <w:szCs w:val="24"/>
        </w:rPr>
        <w:t>N.Y</w:t>
      </w:r>
      <w:r w:rsidR="00121356" w:rsidRPr="00CB7115">
        <w:rPr>
          <w:rFonts w:ascii="Helvetica" w:hAnsi="Helvetica"/>
          <w:szCs w:val="24"/>
        </w:rPr>
        <w:t>.</w:t>
      </w:r>
    </w:p>
    <w:p w14:paraId="1A6C1F7E" w14:textId="5064A20C" w:rsidR="001A1CD7" w:rsidRPr="00CB7115" w:rsidRDefault="001A1CD7" w:rsidP="00C34427">
      <w:pPr>
        <w:pStyle w:val="ListParagraph"/>
        <w:spacing w:line="480" w:lineRule="auto"/>
        <w:ind w:left="360" w:hanging="360"/>
        <w:rPr>
          <w:rFonts w:ascii="Helvetica" w:hAnsi="Helvetica"/>
          <w:szCs w:val="24"/>
        </w:rPr>
      </w:pPr>
      <w:proofErr w:type="spellStart"/>
      <w:r w:rsidRPr="00CB7115">
        <w:rPr>
          <w:rFonts w:ascii="Helvetica" w:hAnsi="Helvetica"/>
          <w:szCs w:val="24"/>
        </w:rPr>
        <w:t>Akilli</w:t>
      </w:r>
      <w:proofErr w:type="spellEnd"/>
      <w:r w:rsidRPr="00CB7115">
        <w:rPr>
          <w:rFonts w:ascii="Helvetica" w:hAnsi="Helvetica"/>
          <w:szCs w:val="24"/>
        </w:rPr>
        <w:t xml:space="preserve">, S., </w:t>
      </w:r>
      <w:proofErr w:type="spellStart"/>
      <w:r w:rsidRPr="00CB7115">
        <w:rPr>
          <w:rFonts w:ascii="Helvetica" w:hAnsi="Helvetica"/>
          <w:szCs w:val="24"/>
        </w:rPr>
        <w:t>Katircio</w:t>
      </w:r>
      <w:r w:rsidR="000B48EF" w:rsidRPr="00CB7115">
        <w:rPr>
          <w:rFonts w:ascii="Helvetica" w:hAnsi="Helvetica"/>
          <w:szCs w:val="24"/>
        </w:rPr>
        <w:t>ğ</w:t>
      </w:r>
      <w:r w:rsidRPr="00CB7115">
        <w:rPr>
          <w:rFonts w:ascii="Helvetica" w:hAnsi="Helvetica"/>
          <w:szCs w:val="24"/>
        </w:rPr>
        <w:t>lu</w:t>
      </w:r>
      <w:proofErr w:type="spellEnd"/>
      <w:r w:rsidRPr="00CB7115">
        <w:rPr>
          <w:rFonts w:ascii="Helvetica" w:hAnsi="Helvetica"/>
          <w:szCs w:val="24"/>
        </w:rPr>
        <w:t>, Y.</w:t>
      </w:r>
      <w:r w:rsidR="0056019D" w:rsidRPr="00CB7115">
        <w:rPr>
          <w:rFonts w:ascii="Helvetica" w:hAnsi="Helvetica"/>
          <w:szCs w:val="24"/>
        </w:rPr>
        <w:t xml:space="preserve"> </w:t>
      </w:r>
      <w:r w:rsidRPr="00CB7115">
        <w:rPr>
          <w:rFonts w:ascii="Helvetica" w:hAnsi="Helvetica"/>
          <w:szCs w:val="24"/>
        </w:rPr>
        <w:t>K.</w:t>
      </w:r>
      <w:r w:rsidR="0056019D" w:rsidRPr="00CB7115">
        <w:rPr>
          <w:rFonts w:ascii="Helvetica" w:hAnsi="Helvetica"/>
          <w:szCs w:val="24"/>
        </w:rPr>
        <w:t>,</w:t>
      </w:r>
      <w:r w:rsidRPr="00CB7115">
        <w:rPr>
          <w:rFonts w:ascii="Helvetica" w:hAnsi="Helvetica"/>
          <w:szCs w:val="24"/>
        </w:rPr>
        <w:t xml:space="preserve"> and </w:t>
      </w:r>
      <w:proofErr w:type="spellStart"/>
      <w:r w:rsidRPr="00CB7115">
        <w:rPr>
          <w:rFonts w:ascii="Helvetica" w:hAnsi="Helvetica"/>
          <w:szCs w:val="24"/>
        </w:rPr>
        <w:t>Maden</w:t>
      </w:r>
      <w:proofErr w:type="spellEnd"/>
      <w:r w:rsidRPr="00CB7115">
        <w:rPr>
          <w:rFonts w:ascii="Helvetica" w:hAnsi="Helvetica"/>
          <w:szCs w:val="24"/>
        </w:rPr>
        <w:t xml:space="preserve">, S.  2011.  Biological control of chestnut canker, caused by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by antagonistic organisms and </w:t>
      </w:r>
      <w:proofErr w:type="spellStart"/>
      <w:r w:rsidRPr="00CB7115">
        <w:rPr>
          <w:rFonts w:ascii="Helvetica" w:hAnsi="Helvetica"/>
          <w:szCs w:val="24"/>
        </w:rPr>
        <w:t>hypovirulent</w:t>
      </w:r>
      <w:proofErr w:type="spellEnd"/>
      <w:r w:rsidRPr="00CB7115">
        <w:rPr>
          <w:rFonts w:ascii="Helvetica" w:hAnsi="Helvetica"/>
          <w:szCs w:val="24"/>
        </w:rPr>
        <w:t xml:space="preserve"> strains.  Turk</w:t>
      </w:r>
      <w:r w:rsidR="007E30FD" w:rsidRPr="00CB7115">
        <w:rPr>
          <w:rFonts w:ascii="Helvetica" w:hAnsi="Helvetica"/>
          <w:szCs w:val="24"/>
        </w:rPr>
        <w:t>.</w:t>
      </w:r>
      <w:r w:rsidRPr="00CB7115">
        <w:rPr>
          <w:rFonts w:ascii="Helvetica" w:hAnsi="Helvetica"/>
          <w:szCs w:val="24"/>
        </w:rPr>
        <w:t xml:space="preserve"> J. </w:t>
      </w:r>
      <w:proofErr w:type="spellStart"/>
      <w:r w:rsidRPr="00CB7115">
        <w:rPr>
          <w:rFonts w:ascii="Helvetica" w:hAnsi="Helvetica"/>
          <w:szCs w:val="24"/>
        </w:rPr>
        <w:t>Agic</w:t>
      </w:r>
      <w:proofErr w:type="spellEnd"/>
      <w:r w:rsidRPr="00CB7115">
        <w:rPr>
          <w:rFonts w:ascii="Helvetica" w:hAnsi="Helvetica"/>
          <w:szCs w:val="24"/>
        </w:rPr>
        <w:t>. For. 35:515-523.</w:t>
      </w:r>
    </w:p>
    <w:p w14:paraId="653D922F" w14:textId="67A72381" w:rsidR="00C46B89" w:rsidRPr="00CB7115" w:rsidRDefault="00C46B89" w:rsidP="00C34427">
      <w:pPr>
        <w:pStyle w:val="ListParagraph"/>
        <w:spacing w:line="480" w:lineRule="auto"/>
        <w:ind w:left="360" w:hanging="360"/>
        <w:rPr>
          <w:rFonts w:ascii="Helvetica" w:hAnsi="Helvetica"/>
          <w:szCs w:val="24"/>
        </w:rPr>
      </w:pPr>
      <w:proofErr w:type="spellStart"/>
      <w:r w:rsidRPr="00CB7115">
        <w:rPr>
          <w:rFonts w:ascii="Helvetica" w:hAnsi="Helvetica"/>
          <w:szCs w:val="24"/>
        </w:rPr>
        <w:t>Anagnostakis</w:t>
      </w:r>
      <w:proofErr w:type="spellEnd"/>
      <w:r w:rsidRPr="00CB7115">
        <w:rPr>
          <w:rFonts w:ascii="Helvetica" w:hAnsi="Helvetica"/>
          <w:szCs w:val="24"/>
        </w:rPr>
        <w:t>, S.</w:t>
      </w:r>
      <w:r w:rsidR="0056019D" w:rsidRPr="00CB7115">
        <w:rPr>
          <w:rFonts w:ascii="Helvetica" w:hAnsi="Helvetica"/>
          <w:szCs w:val="24"/>
        </w:rPr>
        <w:t xml:space="preserve"> </w:t>
      </w:r>
      <w:r w:rsidRPr="00CB7115">
        <w:rPr>
          <w:rFonts w:ascii="Helvetica" w:hAnsi="Helvetica"/>
          <w:szCs w:val="24"/>
        </w:rPr>
        <w:t xml:space="preserve">L.  1977.  Vegetative incompatibility in </w:t>
      </w:r>
      <w:proofErr w:type="spellStart"/>
      <w:r w:rsidRPr="00CB7115">
        <w:rPr>
          <w:rFonts w:ascii="Helvetica" w:hAnsi="Helvetica"/>
          <w:i/>
          <w:szCs w:val="24"/>
        </w:rPr>
        <w:t>Endothia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Exp. Mycology 1:306-316.</w:t>
      </w:r>
    </w:p>
    <w:p w14:paraId="132DDBDB" w14:textId="009EF926" w:rsidR="00652D3F" w:rsidRPr="00CB7115" w:rsidRDefault="003757EF" w:rsidP="00C34427">
      <w:pPr>
        <w:pStyle w:val="ListParagraph"/>
        <w:spacing w:line="480" w:lineRule="auto"/>
        <w:ind w:left="360" w:hanging="360"/>
        <w:textAlignment w:val="baseline"/>
        <w:rPr>
          <w:rFonts w:ascii="Helvetica" w:eastAsia="Arial Unicode MS" w:hAnsi="Helvetica"/>
          <w:szCs w:val="24"/>
        </w:rPr>
      </w:pPr>
      <w:proofErr w:type="spellStart"/>
      <w:r w:rsidRPr="00CB7115">
        <w:rPr>
          <w:rFonts w:ascii="Helvetica" w:hAnsi="Helvetica"/>
          <w:color w:val="2E2E2E"/>
          <w:szCs w:val="24"/>
        </w:rPr>
        <w:t>Anagnostakis</w:t>
      </w:r>
      <w:proofErr w:type="spellEnd"/>
      <w:r w:rsidR="00652D3F" w:rsidRPr="00CB7115">
        <w:rPr>
          <w:rFonts w:ascii="Helvetica" w:eastAsia="Arial Unicode MS" w:hAnsi="Helvetica"/>
          <w:color w:val="2E2E2E"/>
          <w:szCs w:val="24"/>
        </w:rPr>
        <w:t>, S.</w:t>
      </w:r>
      <w:r w:rsidR="006B4A65" w:rsidRPr="00CB7115">
        <w:rPr>
          <w:rFonts w:ascii="Helvetica" w:eastAsia="Arial Unicode MS" w:hAnsi="Helvetica"/>
          <w:color w:val="2E2E2E"/>
          <w:szCs w:val="24"/>
        </w:rPr>
        <w:t xml:space="preserve"> </w:t>
      </w:r>
      <w:r w:rsidR="00652D3F" w:rsidRPr="00CB7115">
        <w:rPr>
          <w:rFonts w:ascii="Helvetica" w:eastAsia="Arial Unicode MS" w:hAnsi="Helvetica"/>
          <w:color w:val="2E2E2E"/>
          <w:szCs w:val="24"/>
        </w:rPr>
        <w:t xml:space="preserve">L., </w:t>
      </w:r>
      <w:proofErr w:type="spellStart"/>
      <w:r w:rsidR="00652D3F" w:rsidRPr="00CB7115">
        <w:rPr>
          <w:rFonts w:ascii="Helvetica" w:eastAsia="Arial Unicode MS" w:hAnsi="Helvetica"/>
          <w:color w:val="2E2E2E"/>
          <w:szCs w:val="24"/>
        </w:rPr>
        <w:t>Hau</w:t>
      </w:r>
      <w:proofErr w:type="spellEnd"/>
      <w:r w:rsidR="00652D3F" w:rsidRPr="00CB7115">
        <w:rPr>
          <w:rFonts w:ascii="Helvetica" w:eastAsia="Arial Unicode MS" w:hAnsi="Helvetica"/>
          <w:color w:val="2E2E2E"/>
          <w:szCs w:val="24"/>
        </w:rPr>
        <w:t xml:space="preserve">, B., and </w:t>
      </w:r>
      <w:proofErr w:type="spellStart"/>
      <w:r w:rsidR="00652D3F" w:rsidRPr="00CB7115">
        <w:rPr>
          <w:rFonts w:ascii="Helvetica" w:eastAsia="Arial Unicode MS" w:hAnsi="Helvetica"/>
          <w:color w:val="2E2E2E"/>
          <w:szCs w:val="24"/>
        </w:rPr>
        <w:t>Kranz</w:t>
      </w:r>
      <w:proofErr w:type="spellEnd"/>
      <w:r w:rsidR="00652D3F" w:rsidRPr="00CB7115">
        <w:rPr>
          <w:rFonts w:ascii="Helvetica" w:eastAsia="Arial Unicode MS" w:hAnsi="Helvetica"/>
          <w:color w:val="2E2E2E"/>
          <w:szCs w:val="24"/>
        </w:rPr>
        <w:t>, J. 1986.</w:t>
      </w:r>
      <w:r w:rsidR="00E92783" w:rsidRPr="00CB7115">
        <w:rPr>
          <w:rFonts w:ascii="Helvetica" w:eastAsia="Arial Unicode MS" w:hAnsi="Helvetica"/>
          <w:color w:val="2E2E2E"/>
          <w:szCs w:val="24"/>
        </w:rPr>
        <w:t xml:space="preserve">  </w:t>
      </w:r>
      <w:r w:rsidR="00652D3F" w:rsidRPr="00CB7115">
        <w:rPr>
          <w:rFonts w:ascii="Helvetica" w:eastAsia="Arial Unicode MS" w:hAnsi="Helvetica"/>
          <w:bCs/>
          <w:color w:val="2E2E2E"/>
          <w:szCs w:val="24"/>
        </w:rPr>
        <w:t>Diversity of vegetative compatibility groups of </w:t>
      </w:r>
      <w:proofErr w:type="spellStart"/>
      <w:r w:rsidR="00652D3F" w:rsidRPr="00CB7115">
        <w:rPr>
          <w:rFonts w:ascii="Helvetica" w:eastAsia="Arial Unicode MS" w:hAnsi="Helvetica"/>
          <w:bCs/>
          <w:i/>
          <w:iCs/>
          <w:color w:val="2E2E2E"/>
          <w:szCs w:val="24"/>
          <w:bdr w:val="none" w:sz="0" w:space="0" w:color="auto" w:frame="1"/>
        </w:rPr>
        <w:t>Cryphonectria</w:t>
      </w:r>
      <w:proofErr w:type="spellEnd"/>
      <w:r w:rsidR="00652D3F" w:rsidRPr="00CB7115">
        <w:rPr>
          <w:rFonts w:ascii="Helvetica" w:eastAsia="Arial Unicode MS" w:hAnsi="Helvetica"/>
          <w:bCs/>
          <w:i/>
          <w:iCs/>
          <w:color w:val="2E2E2E"/>
          <w:szCs w:val="24"/>
          <w:bdr w:val="none" w:sz="0" w:space="0" w:color="auto" w:frame="1"/>
        </w:rPr>
        <w:t xml:space="preserve"> </w:t>
      </w:r>
      <w:proofErr w:type="spellStart"/>
      <w:r w:rsidR="00652D3F" w:rsidRPr="00CB7115">
        <w:rPr>
          <w:rFonts w:ascii="Helvetica" w:eastAsia="Arial Unicode MS" w:hAnsi="Helvetica"/>
          <w:bCs/>
          <w:i/>
          <w:iCs/>
          <w:color w:val="2E2E2E"/>
          <w:szCs w:val="24"/>
          <w:bdr w:val="none" w:sz="0" w:space="0" w:color="auto" w:frame="1"/>
        </w:rPr>
        <w:t>parasitica</w:t>
      </w:r>
      <w:proofErr w:type="spellEnd"/>
      <w:r w:rsidR="00652D3F" w:rsidRPr="00CB7115">
        <w:rPr>
          <w:rFonts w:ascii="Helvetica" w:eastAsia="Arial Unicode MS" w:hAnsi="Helvetica"/>
          <w:bCs/>
          <w:color w:val="2E2E2E"/>
          <w:szCs w:val="24"/>
        </w:rPr>
        <w:t> in Connecticut and Europe.</w:t>
      </w:r>
      <w:r w:rsidR="00652D3F" w:rsidRPr="00CB7115">
        <w:rPr>
          <w:rFonts w:ascii="Helvetica" w:eastAsia="Arial Unicode MS" w:hAnsi="Helvetica"/>
          <w:b/>
          <w:bCs/>
          <w:color w:val="2E2E2E"/>
          <w:szCs w:val="24"/>
        </w:rPr>
        <w:t xml:space="preserve"> </w:t>
      </w:r>
      <w:r w:rsidR="00652D3F" w:rsidRPr="00CB7115">
        <w:rPr>
          <w:rFonts w:ascii="Helvetica" w:eastAsia="Arial Unicode MS" w:hAnsi="Helvetica"/>
          <w:color w:val="5C5C5C"/>
          <w:szCs w:val="24"/>
        </w:rPr>
        <w:t>Plant Dis</w:t>
      </w:r>
      <w:r w:rsidR="00652D3F" w:rsidRPr="00CB7115">
        <w:rPr>
          <w:rFonts w:ascii="Helvetica" w:eastAsia="Arial Unicode MS" w:hAnsi="Helvetica"/>
          <w:szCs w:val="24"/>
        </w:rPr>
        <w:t>. 70:536–538.</w:t>
      </w:r>
    </w:p>
    <w:p w14:paraId="56B75C6E" w14:textId="77777777" w:rsidR="003757EF" w:rsidRPr="00CB7115" w:rsidRDefault="00F47943" w:rsidP="00C34427">
      <w:pPr>
        <w:pStyle w:val="BodyText3"/>
        <w:spacing w:line="480" w:lineRule="auto"/>
        <w:ind w:left="360" w:hanging="360"/>
        <w:rPr>
          <w:rFonts w:ascii="Helvetica" w:hAnsi="Helvetica"/>
          <w:sz w:val="24"/>
          <w:szCs w:val="24"/>
        </w:rPr>
      </w:pPr>
      <w:proofErr w:type="spellStart"/>
      <w:r w:rsidRPr="00CB7115">
        <w:rPr>
          <w:rFonts w:ascii="Helvetica" w:hAnsi="Helvetica"/>
          <w:sz w:val="24"/>
          <w:szCs w:val="24"/>
        </w:rPr>
        <w:t>Anagnostakis</w:t>
      </w:r>
      <w:proofErr w:type="spellEnd"/>
      <w:r w:rsidR="003757EF" w:rsidRPr="00CB7115">
        <w:rPr>
          <w:rFonts w:ascii="Helvetica" w:hAnsi="Helvetica"/>
          <w:sz w:val="24"/>
          <w:szCs w:val="24"/>
        </w:rPr>
        <w:t xml:space="preserve">. S. L., and Day, P. R. 1979. </w:t>
      </w:r>
      <w:proofErr w:type="spellStart"/>
      <w:r w:rsidR="003757EF" w:rsidRPr="00CB7115">
        <w:rPr>
          <w:rFonts w:ascii="Helvetica" w:hAnsi="Helvetica"/>
          <w:sz w:val="24"/>
          <w:szCs w:val="24"/>
        </w:rPr>
        <w:t>Hypovirulence</w:t>
      </w:r>
      <w:proofErr w:type="spellEnd"/>
      <w:r w:rsidR="003757EF" w:rsidRPr="00CB7115">
        <w:rPr>
          <w:rFonts w:ascii="Helvetica" w:hAnsi="Helvetica"/>
          <w:sz w:val="24"/>
          <w:szCs w:val="24"/>
        </w:rPr>
        <w:t xml:space="preserve"> conversion in </w:t>
      </w:r>
      <w:proofErr w:type="spellStart"/>
      <w:r w:rsidR="003757EF" w:rsidRPr="00CB7115">
        <w:rPr>
          <w:rFonts w:ascii="Helvetica" w:hAnsi="Helvetica"/>
          <w:i/>
          <w:sz w:val="24"/>
          <w:szCs w:val="24"/>
        </w:rPr>
        <w:t>Endothia</w:t>
      </w:r>
      <w:proofErr w:type="spellEnd"/>
      <w:r w:rsidR="003757EF" w:rsidRPr="00CB7115">
        <w:rPr>
          <w:rFonts w:ascii="Helvetica" w:hAnsi="Helvetica"/>
          <w:i/>
          <w:sz w:val="24"/>
          <w:szCs w:val="24"/>
        </w:rPr>
        <w:t xml:space="preserve"> </w:t>
      </w:r>
      <w:proofErr w:type="spellStart"/>
      <w:r w:rsidR="003757EF" w:rsidRPr="00CB7115">
        <w:rPr>
          <w:rFonts w:ascii="Helvetica" w:hAnsi="Helvetica"/>
          <w:i/>
          <w:sz w:val="24"/>
          <w:szCs w:val="24"/>
        </w:rPr>
        <w:t>parasitica</w:t>
      </w:r>
      <w:proofErr w:type="spellEnd"/>
      <w:r w:rsidR="003757EF" w:rsidRPr="00CB7115">
        <w:rPr>
          <w:rFonts w:ascii="Helvetica" w:hAnsi="Helvetica"/>
          <w:sz w:val="24"/>
          <w:szCs w:val="24"/>
        </w:rPr>
        <w:t>. Phytopathology 69: 1226-1229.</w:t>
      </w:r>
    </w:p>
    <w:p w14:paraId="061E06AB" w14:textId="127CBEFB" w:rsidR="00C46B89" w:rsidRPr="00CB7115" w:rsidRDefault="00C46B89" w:rsidP="00C34427">
      <w:pPr>
        <w:pStyle w:val="BodyText3"/>
        <w:spacing w:line="480" w:lineRule="auto"/>
        <w:ind w:left="360" w:hanging="360"/>
        <w:rPr>
          <w:rFonts w:ascii="Helvetica" w:hAnsi="Helvetica"/>
          <w:sz w:val="24"/>
          <w:szCs w:val="24"/>
        </w:rPr>
      </w:pPr>
      <w:r w:rsidRPr="00CB7115">
        <w:rPr>
          <w:rFonts w:ascii="Helvetica" w:hAnsi="Helvetica"/>
          <w:sz w:val="24"/>
          <w:szCs w:val="24"/>
        </w:rPr>
        <w:t>Bell, B.</w:t>
      </w:r>
      <w:r w:rsidR="0056019D" w:rsidRPr="00CB7115">
        <w:rPr>
          <w:rFonts w:ascii="Helvetica" w:hAnsi="Helvetica"/>
          <w:sz w:val="24"/>
          <w:szCs w:val="24"/>
        </w:rPr>
        <w:t xml:space="preserve"> </w:t>
      </w:r>
      <w:r w:rsidRPr="00CB7115">
        <w:rPr>
          <w:rFonts w:ascii="Helvetica" w:hAnsi="Helvetica"/>
          <w:sz w:val="24"/>
          <w:szCs w:val="24"/>
        </w:rPr>
        <w:t>C.  2004.  Comparison of chestnut canker treatment procedures for hypovirus introduction.  MS Thesis, West Virginia University, Morgantown, WV.</w:t>
      </w:r>
    </w:p>
    <w:p w14:paraId="3E92C6A8" w14:textId="77777777" w:rsidR="00A40345" w:rsidRDefault="00A40345" w:rsidP="004D7D90">
      <w:pPr>
        <w:pStyle w:val="BodyText3"/>
        <w:spacing w:line="480" w:lineRule="auto"/>
        <w:ind w:left="360" w:hanging="360"/>
        <w:rPr>
          <w:rFonts w:ascii="Helvetica" w:hAnsi="Helvetica"/>
          <w:szCs w:val="24"/>
        </w:rPr>
      </w:pPr>
      <w:r w:rsidRPr="00CB7115">
        <w:rPr>
          <w:rFonts w:ascii="Helvetica" w:hAnsi="Helvetica"/>
          <w:szCs w:val="24"/>
        </w:rPr>
        <w:t>Castro et al. 2003</w:t>
      </w:r>
    </w:p>
    <w:p w14:paraId="4FC70672" w14:textId="1FDBF3F9" w:rsidR="00C46B89" w:rsidRPr="00CB7115" w:rsidRDefault="004D788D" w:rsidP="004D7D90">
      <w:pPr>
        <w:pStyle w:val="BodyText3"/>
        <w:spacing w:line="480" w:lineRule="auto"/>
        <w:ind w:left="360" w:hanging="360"/>
        <w:rPr>
          <w:rFonts w:ascii="Helvetica" w:hAnsi="Helvetica"/>
          <w:szCs w:val="24"/>
        </w:rPr>
      </w:pPr>
      <w:r w:rsidRPr="00CB7115">
        <w:rPr>
          <w:rFonts w:ascii="Helvetica" w:hAnsi="Helvetica"/>
          <w:szCs w:val="24"/>
        </w:rPr>
        <w:lastRenderedPageBreak/>
        <w:t>Clark</w:t>
      </w:r>
      <w:r w:rsidR="00C46B89" w:rsidRPr="00CB7115">
        <w:rPr>
          <w:rFonts w:ascii="Helvetica" w:hAnsi="Helvetica"/>
          <w:szCs w:val="24"/>
        </w:rPr>
        <w:t>, S</w:t>
      </w:r>
      <w:r w:rsidRPr="00CB7115">
        <w:rPr>
          <w:rFonts w:ascii="Helvetica" w:hAnsi="Helvetica"/>
          <w:szCs w:val="24"/>
        </w:rPr>
        <w:t xml:space="preserve">. L., </w:t>
      </w:r>
      <w:proofErr w:type="spellStart"/>
      <w:r w:rsidRPr="00CB7115">
        <w:rPr>
          <w:rFonts w:ascii="Helvetica" w:hAnsi="Helvetica"/>
          <w:szCs w:val="24"/>
        </w:rPr>
        <w:t>Schlarbarum</w:t>
      </w:r>
      <w:proofErr w:type="spellEnd"/>
      <w:r w:rsidRPr="00CB7115">
        <w:rPr>
          <w:rFonts w:ascii="Helvetica" w:hAnsi="Helvetica"/>
          <w:szCs w:val="24"/>
        </w:rPr>
        <w:t xml:space="preserve">, S. </w:t>
      </w:r>
      <w:r w:rsidR="00C46B89" w:rsidRPr="00CB7115">
        <w:rPr>
          <w:rFonts w:ascii="Helvetica" w:hAnsi="Helvetica"/>
          <w:szCs w:val="24"/>
        </w:rPr>
        <w:t xml:space="preserve">E., </w:t>
      </w:r>
      <w:r w:rsidRPr="00CB7115">
        <w:rPr>
          <w:rFonts w:ascii="Helvetica" w:hAnsi="Helvetica"/>
          <w:szCs w:val="24"/>
        </w:rPr>
        <w:t>Saxton, A. M</w:t>
      </w:r>
      <w:r w:rsidR="00C46B89" w:rsidRPr="00CB7115">
        <w:rPr>
          <w:rFonts w:ascii="Helvetica" w:hAnsi="Helvetica"/>
          <w:szCs w:val="24"/>
        </w:rPr>
        <w:t xml:space="preserve">., and </w:t>
      </w:r>
      <w:proofErr w:type="spellStart"/>
      <w:r w:rsidRPr="00CB7115">
        <w:rPr>
          <w:rFonts w:ascii="Helvetica" w:hAnsi="Helvetica"/>
          <w:szCs w:val="24"/>
        </w:rPr>
        <w:t>Hebard</w:t>
      </w:r>
      <w:proofErr w:type="spellEnd"/>
      <w:r w:rsidRPr="00CB7115">
        <w:rPr>
          <w:rFonts w:ascii="Helvetica" w:hAnsi="Helvetica"/>
          <w:szCs w:val="24"/>
        </w:rPr>
        <w:t>, F. V.  2016.  Establishment of American chestnuts (</w:t>
      </w:r>
      <w:proofErr w:type="spellStart"/>
      <w:r w:rsidRPr="00CB7115">
        <w:rPr>
          <w:rFonts w:ascii="Helvetica" w:hAnsi="Helvetica"/>
          <w:i/>
          <w:szCs w:val="24"/>
        </w:rPr>
        <w:t>Castanea</w:t>
      </w:r>
      <w:proofErr w:type="spellEnd"/>
      <w:r w:rsidRPr="00CB7115">
        <w:rPr>
          <w:rFonts w:ascii="Helvetica" w:hAnsi="Helvetica"/>
          <w:i/>
          <w:szCs w:val="24"/>
        </w:rPr>
        <w:t xml:space="preserve"> </w:t>
      </w:r>
      <w:proofErr w:type="spellStart"/>
      <w:r w:rsidRPr="00CB7115">
        <w:rPr>
          <w:rFonts w:ascii="Helvetica" w:hAnsi="Helvetica"/>
          <w:i/>
          <w:szCs w:val="24"/>
        </w:rPr>
        <w:t>dentata</w:t>
      </w:r>
      <w:proofErr w:type="spellEnd"/>
      <w:r w:rsidRPr="00CB7115">
        <w:rPr>
          <w:rFonts w:ascii="Helvetica" w:hAnsi="Helvetica"/>
          <w:szCs w:val="24"/>
        </w:rPr>
        <w:t>) bred for blight (</w:t>
      </w:r>
      <w:proofErr w:type="spellStart"/>
      <w:r w:rsidR="00C46B89" w:rsidRPr="00CB7115">
        <w:rPr>
          <w:rFonts w:ascii="Helvetica" w:hAnsi="Helvetica"/>
          <w:i/>
          <w:szCs w:val="24"/>
        </w:rPr>
        <w:t>Cryphonectria</w:t>
      </w:r>
      <w:proofErr w:type="spellEnd"/>
      <w:r w:rsidR="00C46B89" w:rsidRPr="00CB7115">
        <w:rPr>
          <w:rFonts w:ascii="Helvetica" w:hAnsi="Helvetica"/>
          <w:i/>
          <w:szCs w:val="24"/>
        </w:rPr>
        <w:t xml:space="preserve"> </w:t>
      </w:r>
      <w:proofErr w:type="spellStart"/>
      <w:r w:rsidR="00C46B89" w:rsidRPr="00CB7115">
        <w:rPr>
          <w:rFonts w:ascii="Helvetica" w:hAnsi="Helvetica"/>
          <w:i/>
          <w:szCs w:val="24"/>
        </w:rPr>
        <w:t>parasitica</w:t>
      </w:r>
      <w:proofErr w:type="spellEnd"/>
      <w:r w:rsidRPr="00CB7115">
        <w:rPr>
          <w:rFonts w:ascii="Helvetica" w:hAnsi="Helvetica"/>
          <w:szCs w:val="24"/>
        </w:rPr>
        <w:t>) resistance: influence of breeding</w:t>
      </w:r>
      <w:r w:rsidR="00C46B89" w:rsidRPr="00CB7115">
        <w:rPr>
          <w:rFonts w:ascii="Helvetica" w:hAnsi="Helvetica"/>
          <w:szCs w:val="24"/>
        </w:rPr>
        <w:t xml:space="preserve"> and </w:t>
      </w:r>
      <w:r w:rsidRPr="00CB7115">
        <w:rPr>
          <w:rFonts w:ascii="Helvetica" w:hAnsi="Helvetica"/>
          <w:szCs w:val="24"/>
        </w:rPr>
        <w:t>nursery grading.  New Forests 47:243-270</w:t>
      </w:r>
      <w:r w:rsidR="00C46B89" w:rsidRPr="00CB7115">
        <w:rPr>
          <w:rFonts w:ascii="Helvetica" w:hAnsi="Helvetica"/>
          <w:sz w:val="24"/>
          <w:szCs w:val="24"/>
        </w:rPr>
        <w:t>.</w:t>
      </w:r>
    </w:p>
    <w:p w14:paraId="6E6129AA" w14:textId="726379EC" w:rsidR="00343308" w:rsidRPr="00CB7115" w:rsidRDefault="00343308"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Cortesi</w:t>
      </w:r>
      <w:proofErr w:type="spellEnd"/>
      <w:r w:rsidRPr="00CB7115">
        <w:rPr>
          <w:rFonts w:ascii="Helvetica" w:hAnsi="Helvetica"/>
          <w:szCs w:val="24"/>
        </w:rPr>
        <w:t xml:space="preserve">, P., and </w:t>
      </w:r>
      <w:proofErr w:type="spellStart"/>
      <w:r w:rsidRPr="00CB7115">
        <w:rPr>
          <w:rFonts w:ascii="Helvetica" w:hAnsi="Helvetica"/>
          <w:szCs w:val="24"/>
        </w:rPr>
        <w:t>Milgroom</w:t>
      </w:r>
      <w:proofErr w:type="spellEnd"/>
      <w:r w:rsidRPr="00CB7115">
        <w:rPr>
          <w:rFonts w:ascii="Helvetica" w:hAnsi="Helvetica"/>
          <w:szCs w:val="24"/>
        </w:rPr>
        <w:t xml:space="preserve"> M. G. 1998.  Genetics of vegetative incompatibility in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Appl. Environ. </w:t>
      </w:r>
      <w:proofErr w:type="spellStart"/>
      <w:r w:rsidRPr="00CB7115">
        <w:rPr>
          <w:rFonts w:ascii="Helvetica" w:hAnsi="Helvetica"/>
          <w:szCs w:val="24"/>
        </w:rPr>
        <w:t>Microbiol</w:t>
      </w:r>
      <w:proofErr w:type="spellEnd"/>
      <w:r w:rsidRPr="00CB7115">
        <w:rPr>
          <w:rFonts w:ascii="Helvetica" w:hAnsi="Helvetica"/>
          <w:szCs w:val="24"/>
        </w:rPr>
        <w:t>. 64:2988-2994.</w:t>
      </w:r>
    </w:p>
    <w:p w14:paraId="214F31B6" w14:textId="516E1B76" w:rsidR="00C46B89" w:rsidRPr="00CB7115" w:rsidRDefault="007E30FD" w:rsidP="004D7D90">
      <w:pPr>
        <w:pStyle w:val="ColorfulList-Accent11"/>
        <w:spacing w:line="480" w:lineRule="auto"/>
        <w:ind w:left="360" w:hanging="360"/>
        <w:rPr>
          <w:rFonts w:ascii="Helvetica" w:hAnsi="Helvetica"/>
          <w:szCs w:val="24"/>
        </w:rPr>
      </w:pPr>
      <w:r w:rsidRPr="00CB7115">
        <w:rPr>
          <w:rFonts w:ascii="Helvetica" w:hAnsi="Helvetica"/>
          <w:szCs w:val="24"/>
        </w:rPr>
        <w:t xml:space="preserve">Cummings Carlson, J., </w:t>
      </w:r>
      <w:r w:rsidR="00C46B89" w:rsidRPr="00CB7115">
        <w:rPr>
          <w:rFonts w:ascii="Helvetica" w:hAnsi="Helvetica"/>
          <w:szCs w:val="24"/>
        </w:rPr>
        <w:t>Fulbright,</w:t>
      </w:r>
      <w:r w:rsidRPr="00CB7115">
        <w:rPr>
          <w:rFonts w:ascii="Helvetica" w:hAnsi="Helvetica"/>
          <w:szCs w:val="24"/>
        </w:rPr>
        <w:t xml:space="preserve"> D.</w:t>
      </w:r>
      <w:r w:rsidR="0056019D" w:rsidRPr="00CB7115">
        <w:rPr>
          <w:rFonts w:ascii="Helvetica" w:hAnsi="Helvetica"/>
          <w:szCs w:val="24"/>
        </w:rPr>
        <w:t xml:space="preserve"> </w:t>
      </w:r>
      <w:r w:rsidRPr="00CB7115">
        <w:rPr>
          <w:rFonts w:ascii="Helvetica" w:hAnsi="Helvetica"/>
          <w:szCs w:val="24"/>
        </w:rPr>
        <w:t xml:space="preserve">W, </w:t>
      </w:r>
      <w:r w:rsidR="00C46B89" w:rsidRPr="00CB7115">
        <w:rPr>
          <w:rFonts w:ascii="Helvetica" w:hAnsi="Helvetica"/>
          <w:szCs w:val="24"/>
        </w:rPr>
        <w:t>MacDonald</w:t>
      </w:r>
      <w:r w:rsidRPr="00CB7115">
        <w:rPr>
          <w:rFonts w:ascii="Helvetica" w:hAnsi="Helvetica"/>
          <w:szCs w:val="24"/>
        </w:rPr>
        <w:t>, W.</w:t>
      </w:r>
      <w:r w:rsidR="0056019D" w:rsidRPr="00CB7115">
        <w:rPr>
          <w:rFonts w:ascii="Helvetica" w:hAnsi="Helvetica"/>
          <w:szCs w:val="24"/>
        </w:rPr>
        <w:t xml:space="preserve"> </w:t>
      </w:r>
      <w:r w:rsidRPr="00CB7115">
        <w:rPr>
          <w:rFonts w:ascii="Helvetica" w:hAnsi="Helvetica"/>
          <w:szCs w:val="24"/>
        </w:rPr>
        <w:t>L.</w:t>
      </w:r>
      <w:r w:rsidR="0056019D" w:rsidRPr="00CB7115">
        <w:rPr>
          <w:rFonts w:ascii="Helvetica" w:hAnsi="Helvetica"/>
          <w:szCs w:val="24"/>
        </w:rPr>
        <w:t>,</w:t>
      </w:r>
      <w:r w:rsidRPr="00CB7115">
        <w:rPr>
          <w:rFonts w:ascii="Helvetica" w:hAnsi="Helvetica"/>
          <w:szCs w:val="24"/>
        </w:rPr>
        <w:t xml:space="preserve"> and </w:t>
      </w:r>
      <w:proofErr w:type="spellStart"/>
      <w:r w:rsidR="00C46B89" w:rsidRPr="00CB7115">
        <w:rPr>
          <w:rFonts w:ascii="Helvetica" w:hAnsi="Helvetica"/>
          <w:szCs w:val="24"/>
        </w:rPr>
        <w:t>Milgroom</w:t>
      </w:r>
      <w:proofErr w:type="spellEnd"/>
      <w:r w:rsidRPr="00CB7115">
        <w:rPr>
          <w:rFonts w:ascii="Helvetica" w:hAnsi="Helvetica"/>
          <w:szCs w:val="24"/>
        </w:rPr>
        <w:t>, M.</w:t>
      </w:r>
      <w:r w:rsidR="0056019D" w:rsidRPr="00CB7115">
        <w:rPr>
          <w:rFonts w:ascii="Helvetica" w:hAnsi="Helvetica"/>
          <w:szCs w:val="24"/>
        </w:rPr>
        <w:t xml:space="preserve"> </w:t>
      </w:r>
      <w:r w:rsidRPr="00CB7115">
        <w:rPr>
          <w:rFonts w:ascii="Helvetica" w:hAnsi="Helvetica"/>
          <w:szCs w:val="24"/>
        </w:rPr>
        <w:t>G</w:t>
      </w:r>
      <w:r w:rsidR="00C46B89" w:rsidRPr="00CB7115">
        <w:rPr>
          <w:rFonts w:ascii="Helvetica" w:hAnsi="Helvetica"/>
          <w:szCs w:val="24"/>
        </w:rPr>
        <w:t xml:space="preserve">.  1998.  West Salem: a research update. </w:t>
      </w:r>
      <w:r w:rsidRPr="00CB7115">
        <w:rPr>
          <w:rFonts w:ascii="Helvetica" w:hAnsi="Helvetica"/>
          <w:szCs w:val="24"/>
        </w:rPr>
        <w:t xml:space="preserve"> </w:t>
      </w:r>
      <w:r w:rsidR="00C46B89" w:rsidRPr="00CB7115">
        <w:rPr>
          <w:rFonts w:ascii="Helvetica" w:hAnsi="Helvetica"/>
          <w:szCs w:val="24"/>
        </w:rPr>
        <w:t>J. Amer</w:t>
      </w:r>
      <w:r w:rsidRPr="00CB7115">
        <w:rPr>
          <w:rFonts w:ascii="Helvetica" w:hAnsi="Helvetica"/>
          <w:szCs w:val="24"/>
        </w:rPr>
        <w:t>ican Chestnut Foundation. 12</w:t>
      </w:r>
      <w:r w:rsidR="00C46B89" w:rsidRPr="00CB7115">
        <w:rPr>
          <w:rFonts w:ascii="Helvetica" w:hAnsi="Helvetica"/>
          <w:szCs w:val="24"/>
        </w:rPr>
        <w:t>: 24-26.</w:t>
      </w:r>
    </w:p>
    <w:p w14:paraId="7632D4FA" w14:textId="53753EB7" w:rsidR="00C46B89" w:rsidRPr="00CB7115" w:rsidRDefault="00C46B89"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Davelos</w:t>
      </w:r>
      <w:proofErr w:type="spellEnd"/>
      <w:r w:rsidRPr="00CB7115">
        <w:rPr>
          <w:rFonts w:ascii="Helvetica" w:hAnsi="Helvetica"/>
          <w:szCs w:val="24"/>
        </w:rPr>
        <w:t>, A.</w:t>
      </w:r>
      <w:r w:rsidR="0056019D" w:rsidRPr="00CB7115">
        <w:rPr>
          <w:rFonts w:ascii="Helvetica" w:hAnsi="Helvetica"/>
          <w:szCs w:val="24"/>
        </w:rPr>
        <w:t xml:space="preserve"> </w:t>
      </w:r>
      <w:r w:rsidRPr="00CB7115">
        <w:rPr>
          <w:rFonts w:ascii="Helvetica" w:hAnsi="Helvetica"/>
          <w:szCs w:val="24"/>
        </w:rPr>
        <w:t>L.</w:t>
      </w:r>
      <w:r w:rsidR="0056019D" w:rsidRPr="00CB7115">
        <w:rPr>
          <w:rFonts w:ascii="Helvetica" w:hAnsi="Helvetica"/>
          <w:szCs w:val="24"/>
        </w:rPr>
        <w:t>, and</w:t>
      </w:r>
      <w:r w:rsidRPr="00CB7115">
        <w:rPr>
          <w:rFonts w:ascii="Helvetica" w:hAnsi="Helvetica"/>
          <w:szCs w:val="24"/>
        </w:rPr>
        <w:t xml:space="preserve"> </w:t>
      </w:r>
      <w:proofErr w:type="spellStart"/>
      <w:r w:rsidRPr="00CB7115">
        <w:rPr>
          <w:rFonts w:ascii="Helvetica" w:hAnsi="Helvetica"/>
          <w:szCs w:val="24"/>
        </w:rPr>
        <w:t>Jarosz</w:t>
      </w:r>
      <w:proofErr w:type="spellEnd"/>
      <w:r w:rsidRPr="00CB7115">
        <w:rPr>
          <w:rFonts w:ascii="Helvetica" w:hAnsi="Helvetica"/>
          <w:szCs w:val="24"/>
        </w:rPr>
        <w:t>, A.</w:t>
      </w:r>
      <w:r w:rsidR="0056019D" w:rsidRPr="00CB7115">
        <w:rPr>
          <w:rFonts w:ascii="Helvetica" w:hAnsi="Helvetica"/>
          <w:szCs w:val="24"/>
        </w:rPr>
        <w:t xml:space="preserve"> </w:t>
      </w:r>
      <w:r w:rsidRPr="00CB7115">
        <w:rPr>
          <w:rFonts w:ascii="Helvetica" w:hAnsi="Helvetica"/>
          <w:szCs w:val="24"/>
        </w:rPr>
        <w:t xml:space="preserve">M. 2004. Demography of American chestnut populations: effects of pathogen and a </w:t>
      </w:r>
      <w:proofErr w:type="spellStart"/>
      <w:r w:rsidRPr="00CB7115">
        <w:rPr>
          <w:rFonts w:ascii="Helvetica" w:hAnsi="Helvetica"/>
          <w:szCs w:val="24"/>
        </w:rPr>
        <w:t>hyperparasite</w:t>
      </w:r>
      <w:proofErr w:type="spellEnd"/>
      <w:r w:rsidRPr="00CB7115">
        <w:rPr>
          <w:rFonts w:ascii="Helvetica" w:hAnsi="Helvetica"/>
          <w:szCs w:val="24"/>
        </w:rPr>
        <w:t>. Journal of Ecology 92:675-685.</w:t>
      </w:r>
    </w:p>
    <w:p w14:paraId="17216E10" w14:textId="6DF4128B" w:rsidR="00C46B89" w:rsidRPr="00CB7115" w:rsidRDefault="00C46B89" w:rsidP="004D7D90">
      <w:pPr>
        <w:pStyle w:val="ColorfulList-Accent11"/>
        <w:spacing w:line="480" w:lineRule="auto"/>
        <w:ind w:left="360" w:hanging="360"/>
        <w:rPr>
          <w:rFonts w:ascii="Helvetica" w:hAnsi="Helvetica"/>
          <w:szCs w:val="24"/>
        </w:rPr>
      </w:pPr>
      <w:r w:rsidRPr="00CB7115">
        <w:rPr>
          <w:rFonts w:ascii="Helvetica" w:hAnsi="Helvetica"/>
          <w:szCs w:val="24"/>
        </w:rPr>
        <w:t xml:space="preserve">Day, P. R., </w:t>
      </w:r>
      <w:proofErr w:type="spellStart"/>
      <w:r w:rsidR="007E30FD" w:rsidRPr="00CB7115">
        <w:rPr>
          <w:rFonts w:ascii="Helvetica" w:hAnsi="Helvetica"/>
          <w:szCs w:val="24"/>
        </w:rPr>
        <w:t>Dodds</w:t>
      </w:r>
      <w:proofErr w:type="spellEnd"/>
      <w:r w:rsidR="007E30FD" w:rsidRPr="00CB7115">
        <w:rPr>
          <w:rFonts w:ascii="Helvetica" w:hAnsi="Helvetica"/>
          <w:szCs w:val="24"/>
        </w:rPr>
        <w:t>, J.</w:t>
      </w:r>
      <w:r w:rsidR="0056019D" w:rsidRPr="00CB7115">
        <w:rPr>
          <w:rFonts w:ascii="Helvetica" w:hAnsi="Helvetica"/>
          <w:szCs w:val="24"/>
        </w:rPr>
        <w:t xml:space="preserve"> </w:t>
      </w:r>
      <w:r w:rsidR="007E30FD" w:rsidRPr="00CB7115">
        <w:rPr>
          <w:rFonts w:ascii="Helvetica" w:hAnsi="Helvetica"/>
          <w:szCs w:val="24"/>
        </w:rPr>
        <w:t>A., Elliston, J.</w:t>
      </w:r>
      <w:r w:rsidR="0056019D" w:rsidRPr="00CB7115">
        <w:rPr>
          <w:rFonts w:ascii="Helvetica" w:hAnsi="Helvetica"/>
          <w:szCs w:val="24"/>
        </w:rPr>
        <w:t xml:space="preserve"> </w:t>
      </w:r>
      <w:r w:rsidR="007E30FD" w:rsidRPr="00CB7115">
        <w:rPr>
          <w:rFonts w:ascii="Helvetica" w:hAnsi="Helvetica"/>
          <w:szCs w:val="24"/>
        </w:rPr>
        <w:t xml:space="preserve">E., </w:t>
      </w:r>
      <w:proofErr w:type="spellStart"/>
      <w:r w:rsidR="007E30FD" w:rsidRPr="00CB7115">
        <w:rPr>
          <w:rFonts w:ascii="Helvetica" w:hAnsi="Helvetica"/>
          <w:szCs w:val="24"/>
        </w:rPr>
        <w:t>Jaynes</w:t>
      </w:r>
      <w:proofErr w:type="spellEnd"/>
      <w:r w:rsidR="007E30FD" w:rsidRPr="00CB7115">
        <w:rPr>
          <w:rFonts w:ascii="Helvetica" w:hAnsi="Helvetica"/>
          <w:szCs w:val="24"/>
        </w:rPr>
        <w:t>, R.</w:t>
      </w:r>
      <w:r w:rsidR="0056019D" w:rsidRPr="00CB7115">
        <w:rPr>
          <w:rFonts w:ascii="Helvetica" w:hAnsi="Helvetica"/>
          <w:szCs w:val="24"/>
        </w:rPr>
        <w:t xml:space="preserve"> </w:t>
      </w:r>
      <w:r w:rsidR="007E30FD" w:rsidRPr="00CB7115">
        <w:rPr>
          <w:rFonts w:ascii="Helvetica" w:hAnsi="Helvetica"/>
          <w:szCs w:val="24"/>
        </w:rPr>
        <w:t xml:space="preserve">A., and </w:t>
      </w:r>
      <w:proofErr w:type="spellStart"/>
      <w:r w:rsidR="007E30FD" w:rsidRPr="00CB7115">
        <w:rPr>
          <w:rFonts w:ascii="Helvetica" w:hAnsi="Helvetica"/>
          <w:szCs w:val="24"/>
        </w:rPr>
        <w:t>Anaganostakis</w:t>
      </w:r>
      <w:proofErr w:type="spellEnd"/>
      <w:r w:rsidR="007E30FD" w:rsidRPr="00CB7115">
        <w:rPr>
          <w:rFonts w:ascii="Helvetica" w:hAnsi="Helvetica"/>
          <w:szCs w:val="24"/>
        </w:rPr>
        <w:t>. S.</w:t>
      </w:r>
      <w:r w:rsidR="0056019D" w:rsidRPr="00CB7115">
        <w:rPr>
          <w:rFonts w:ascii="Helvetica" w:hAnsi="Helvetica"/>
          <w:szCs w:val="24"/>
        </w:rPr>
        <w:t xml:space="preserve"> </w:t>
      </w:r>
      <w:r w:rsidR="007E30FD" w:rsidRPr="00CB7115">
        <w:rPr>
          <w:rFonts w:ascii="Helvetica" w:hAnsi="Helvetica"/>
          <w:szCs w:val="24"/>
        </w:rPr>
        <w:t>L.  1</w:t>
      </w:r>
      <w:r w:rsidRPr="00CB7115">
        <w:rPr>
          <w:rFonts w:ascii="Helvetica" w:hAnsi="Helvetica"/>
          <w:szCs w:val="24"/>
        </w:rPr>
        <w:t xml:space="preserve">977. Double-stranded RNA in </w:t>
      </w:r>
      <w:proofErr w:type="spellStart"/>
      <w:r w:rsidRPr="00CB7115">
        <w:rPr>
          <w:rFonts w:ascii="Helvetica" w:hAnsi="Helvetica"/>
          <w:i/>
          <w:szCs w:val="24"/>
        </w:rPr>
        <w:t>Endothia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Phytopathology</w:t>
      </w:r>
      <w:r w:rsidR="007E30FD" w:rsidRPr="00CB7115">
        <w:rPr>
          <w:rFonts w:ascii="Helvetica" w:hAnsi="Helvetica"/>
          <w:szCs w:val="24"/>
        </w:rPr>
        <w:t xml:space="preserve"> </w:t>
      </w:r>
      <w:r w:rsidR="00184AF2" w:rsidRPr="00CB7115">
        <w:rPr>
          <w:rFonts w:ascii="Helvetica" w:hAnsi="Helvetica"/>
          <w:szCs w:val="24"/>
        </w:rPr>
        <w:t>67</w:t>
      </w:r>
      <w:r w:rsidR="00F47943" w:rsidRPr="00CB7115">
        <w:rPr>
          <w:rFonts w:ascii="Helvetica" w:hAnsi="Helvetica"/>
          <w:szCs w:val="24"/>
        </w:rPr>
        <w:t>:</w:t>
      </w:r>
      <w:r w:rsidR="00184AF2" w:rsidRPr="00CB7115">
        <w:rPr>
          <w:rFonts w:ascii="Helvetica" w:hAnsi="Helvetica"/>
          <w:szCs w:val="24"/>
        </w:rPr>
        <w:t>1393-1396</w:t>
      </w:r>
      <w:r w:rsidRPr="00CB7115">
        <w:rPr>
          <w:rFonts w:ascii="Helvetica" w:hAnsi="Helvetica"/>
          <w:szCs w:val="24"/>
        </w:rPr>
        <w:t>.</w:t>
      </w:r>
    </w:p>
    <w:p w14:paraId="78AE81CE" w14:textId="055741DE" w:rsidR="00EB698C" w:rsidRPr="00CB7115" w:rsidRDefault="005057D3" w:rsidP="004D7D90">
      <w:pPr>
        <w:pStyle w:val="ColorfulList-Accent11"/>
        <w:autoSpaceDE w:val="0"/>
        <w:autoSpaceDN w:val="0"/>
        <w:adjustRightInd w:val="0"/>
        <w:spacing w:line="480" w:lineRule="auto"/>
        <w:ind w:left="360" w:hanging="360"/>
        <w:rPr>
          <w:rFonts w:ascii="Helvetica" w:hAnsi="Helvetica"/>
          <w:szCs w:val="24"/>
        </w:rPr>
      </w:pPr>
      <w:proofErr w:type="spellStart"/>
      <w:r w:rsidRPr="00CB7115">
        <w:rPr>
          <w:rFonts w:ascii="Helvetica" w:hAnsi="Helvetica"/>
          <w:szCs w:val="24"/>
        </w:rPr>
        <w:t>Deutch</w:t>
      </w:r>
      <w:proofErr w:type="spellEnd"/>
      <w:r w:rsidRPr="00CB7115">
        <w:rPr>
          <w:rFonts w:ascii="Helvetica" w:hAnsi="Helvetica"/>
          <w:szCs w:val="24"/>
        </w:rPr>
        <w:t xml:space="preserve">, C., Barnes, B., </w:t>
      </w:r>
      <w:proofErr w:type="spellStart"/>
      <w:r w:rsidRPr="00CB7115">
        <w:rPr>
          <w:rFonts w:ascii="Helvetica" w:hAnsi="Helvetica"/>
          <w:szCs w:val="24"/>
        </w:rPr>
        <w:t>Bridier</w:t>
      </w:r>
      <w:proofErr w:type="spellEnd"/>
      <w:r w:rsidRPr="00CB7115">
        <w:rPr>
          <w:rFonts w:ascii="Helvetica" w:hAnsi="Helvetica"/>
          <w:szCs w:val="24"/>
        </w:rPr>
        <w:t xml:space="preserve">, L., Robin, C., </w:t>
      </w:r>
      <w:proofErr w:type="spellStart"/>
      <w:r w:rsidRPr="00CB7115">
        <w:rPr>
          <w:rFonts w:ascii="Helvetica" w:hAnsi="Helvetica"/>
          <w:szCs w:val="24"/>
        </w:rPr>
        <w:t>Milgroom</w:t>
      </w:r>
      <w:proofErr w:type="spellEnd"/>
      <w:r w:rsidRPr="00CB7115">
        <w:rPr>
          <w:rFonts w:ascii="Helvetica" w:hAnsi="Helvetica"/>
          <w:szCs w:val="24"/>
        </w:rPr>
        <w:t>, M.</w:t>
      </w:r>
      <w:r w:rsidR="0056019D" w:rsidRPr="00CB7115">
        <w:rPr>
          <w:rFonts w:ascii="Helvetica" w:hAnsi="Helvetica"/>
          <w:szCs w:val="24"/>
        </w:rPr>
        <w:t>,</w:t>
      </w:r>
      <w:r w:rsidRPr="00CB7115">
        <w:rPr>
          <w:rFonts w:ascii="Helvetica" w:hAnsi="Helvetica"/>
          <w:szCs w:val="24"/>
        </w:rPr>
        <w:t xml:space="preserve"> and </w:t>
      </w:r>
      <w:proofErr w:type="spellStart"/>
      <w:r w:rsidRPr="00CB7115">
        <w:rPr>
          <w:rFonts w:ascii="Helvetica" w:hAnsi="Helvetica"/>
          <w:szCs w:val="24"/>
        </w:rPr>
        <w:t>Ravignés</w:t>
      </w:r>
      <w:proofErr w:type="spellEnd"/>
      <w:r w:rsidRPr="00CB7115">
        <w:rPr>
          <w:rFonts w:ascii="Helvetica" w:hAnsi="Helvetica"/>
          <w:szCs w:val="24"/>
        </w:rPr>
        <w:t>, V. 2012.  The chestnut blight fungus world tour: successive introduction events from diverse origins in an invasive plant fungal pathogen. Mol. Ecol. 21:3931-3946.</w:t>
      </w:r>
    </w:p>
    <w:p w14:paraId="22F3B20B" w14:textId="77777777" w:rsidR="00A40345" w:rsidRDefault="00A40345" w:rsidP="004D7D90">
      <w:pPr>
        <w:pStyle w:val="ListParagraph"/>
        <w:spacing w:line="480" w:lineRule="auto"/>
        <w:ind w:left="360" w:hanging="360"/>
        <w:rPr>
          <w:rFonts w:ascii="Helvetica" w:hAnsi="Helvetica"/>
          <w:szCs w:val="24"/>
        </w:rPr>
      </w:pPr>
      <w:r w:rsidRPr="00CB7115">
        <w:rPr>
          <w:rFonts w:ascii="Helvetica" w:hAnsi="Helvetica"/>
          <w:szCs w:val="24"/>
        </w:rPr>
        <w:t>Doherty et al. 2006</w:t>
      </w:r>
    </w:p>
    <w:p w14:paraId="20EB3CE2" w14:textId="7A0215FA" w:rsidR="007E1BEC" w:rsidRPr="00CB7115" w:rsidRDefault="007E1BEC" w:rsidP="004D7D90">
      <w:pPr>
        <w:pStyle w:val="ListParagraph"/>
        <w:spacing w:line="480" w:lineRule="auto"/>
        <w:ind w:left="360" w:hanging="360"/>
        <w:rPr>
          <w:rFonts w:ascii="Helvetica" w:hAnsi="Helvetica"/>
          <w:szCs w:val="24"/>
        </w:rPr>
      </w:pPr>
      <w:r w:rsidRPr="00CB7115">
        <w:rPr>
          <w:rFonts w:ascii="Helvetica" w:hAnsi="Helvetica"/>
          <w:szCs w:val="24"/>
        </w:rPr>
        <w:t>Double, M.</w:t>
      </w:r>
      <w:r w:rsidR="0056019D" w:rsidRPr="00CB7115">
        <w:rPr>
          <w:rFonts w:ascii="Helvetica" w:hAnsi="Helvetica"/>
          <w:szCs w:val="24"/>
        </w:rPr>
        <w:t xml:space="preserve"> L., </w:t>
      </w:r>
      <w:proofErr w:type="spellStart"/>
      <w:r w:rsidRPr="00CB7115">
        <w:rPr>
          <w:rFonts w:ascii="Helvetica" w:hAnsi="Helvetica"/>
          <w:szCs w:val="24"/>
        </w:rPr>
        <w:t>Kolp</w:t>
      </w:r>
      <w:proofErr w:type="spellEnd"/>
      <w:r w:rsidRPr="00CB7115">
        <w:rPr>
          <w:rFonts w:ascii="Helvetica" w:hAnsi="Helvetica"/>
          <w:szCs w:val="24"/>
        </w:rPr>
        <w:t>,</w:t>
      </w:r>
      <w:r w:rsidR="0056019D" w:rsidRPr="00CB7115">
        <w:rPr>
          <w:rFonts w:ascii="Helvetica" w:hAnsi="Helvetica"/>
          <w:szCs w:val="24"/>
        </w:rPr>
        <w:t xml:space="preserve"> M. R., </w:t>
      </w:r>
      <w:proofErr w:type="spellStart"/>
      <w:r w:rsidRPr="00CB7115">
        <w:rPr>
          <w:rFonts w:ascii="Helvetica" w:hAnsi="Helvetica"/>
          <w:szCs w:val="24"/>
        </w:rPr>
        <w:t>Jarosz</w:t>
      </w:r>
      <w:proofErr w:type="spellEnd"/>
      <w:r w:rsidRPr="00CB7115">
        <w:rPr>
          <w:rFonts w:ascii="Helvetica" w:hAnsi="Helvetica"/>
          <w:szCs w:val="24"/>
        </w:rPr>
        <w:t>,</w:t>
      </w:r>
      <w:r w:rsidR="0056019D" w:rsidRPr="00CB7115">
        <w:rPr>
          <w:rFonts w:ascii="Helvetica" w:hAnsi="Helvetica"/>
          <w:szCs w:val="24"/>
        </w:rPr>
        <w:t xml:space="preserve"> A. M., </w:t>
      </w:r>
      <w:proofErr w:type="spellStart"/>
      <w:r w:rsidRPr="00CB7115">
        <w:rPr>
          <w:rFonts w:ascii="Helvetica" w:hAnsi="Helvetica"/>
          <w:szCs w:val="24"/>
        </w:rPr>
        <w:t>Davelos</w:t>
      </w:r>
      <w:proofErr w:type="spellEnd"/>
      <w:r w:rsidRPr="00CB7115">
        <w:rPr>
          <w:rFonts w:ascii="Helvetica" w:hAnsi="Helvetica"/>
          <w:szCs w:val="24"/>
        </w:rPr>
        <w:t xml:space="preserve"> Baines,</w:t>
      </w:r>
      <w:r w:rsidR="0056019D" w:rsidRPr="00CB7115">
        <w:rPr>
          <w:rFonts w:ascii="Helvetica" w:hAnsi="Helvetica"/>
          <w:szCs w:val="24"/>
        </w:rPr>
        <w:t xml:space="preserve"> A., </w:t>
      </w:r>
      <w:r w:rsidRPr="00CB7115">
        <w:rPr>
          <w:rFonts w:ascii="Helvetica" w:hAnsi="Helvetica"/>
          <w:szCs w:val="24"/>
        </w:rPr>
        <w:t>Fulbright</w:t>
      </w:r>
      <w:r w:rsidR="0056019D" w:rsidRPr="00CB7115">
        <w:rPr>
          <w:rFonts w:ascii="Helvetica" w:hAnsi="Helvetica"/>
          <w:szCs w:val="24"/>
        </w:rPr>
        <w:t>, D. W.,</w:t>
      </w:r>
      <w:r w:rsidRPr="00CB7115">
        <w:rPr>
          <w:rFonts w:ascii="Helvetica" w:hAnsi="Helvetica"/>
          <w:szCs w:val="24"/>
        </w:rPr>
        <w:t xml:space="preserve"> </w:t>
      </w:r>
      <w:proofErr w:type="gramStart"/>
      <w:r w:rsidRPr="00CB7115">
        <w:rPr>
          <w:rFonts w:ascii="Helvetica" w:hAnsi="Helvetica"/>
          <w:szCs w:val="24"/>
        </w:rPr>
        <w:t>and  MacDonald</w:t>
      </w:r>
      <w:proofErr w:type="gramEnd"/>
      <w:r w:rsidR="0056019D" w:rsidRPr="00CB7115">
        <w:rPr>
          <w:rFonts w:ascii="Helvetica" w:hAnsi="Helvetica"/>
          <w:szCs w:val="24"/>
        </w:rPr>
        <w:t>, W. L</w:t>
      </w:r>
      <w:r w:rsidRPr="00CB7115">
        <w:rPr>
          <w:rFonts w:ascii="Helvetica" w:hAnsi="Helvetica"/>
          <w:szCs w:val="24"/>
        </w:rPr>
        <w:t xml:space="preserve">.  2013.  Fungi associated with </w:t>
      </w:r>
      <w:proofErr w:type="spellStart"/>
      <w:r w:rsidRPr="00CB7115">
        <w:rPr>
          <w:rFonts w:ascii="Helvetica" w:hAnsi="Helvetica"/>
          <w:szCs w:val="24"/>
        </w:rPr>
        <w:t>hypovirulent</w:t>
      </w:r>
      <w:proofErr w:type="spellEnd"/>
      <w:r w:rsidRPr="00CB7115">
        <w:rPr>
          <w:rFonts w:ascii="Helvetica" w:hAnsi="Helvetica"/>
          <w:szCs w:val="24"/>
        </w:rPr>
        <w:t xml:space="preserve"> cankers of differing ages on American chestnut.  </w:t>
      </w:r>
      <w:proofErr w:type="spellStart"/>
      <w:r w:rsidRPr="00CB7115">
        <w:rPr>
          <w:rFonts w:ascii="Helvetica" w:hAnsi="Helvetica"/>
          <w:szCs w:val="24"/>
        </w:rPr>
        <w:t>Acta</w:t>
      </w:r>
      <w:proofErr w:type="spellEnd"/>
      <w:r w:rsidRPr="00CB7115">
        <w:rPr>
          <w:rFonts w:ascii="Helvetica" w:hAnsi="Helvetica"/>
          <w:szCs w:val="24"/>
        </w:rPr>
        <w:t xml:space="preserve"> </w:t>
      </w:r>
      <w:proofErr w:type="spellStart"/>
      <w:r w:rsidRPr="00CB7115">
        <w:rPr>
          <w:rFonts w:ascii="Helvetica" w:hAnsi="Helvetica"/>
          <w:szCs w:val="24"/>
        </w:rPr>
        <w:t>Hort</w:t>
      </w:r>
      <w:proofErr w:type="spellEnd"/>
      <w:r w:rsidRPr="00CB7115">
        <w:rPr>
          <w:rFonts w:ascii="Helvetica" w:hAnsi="Helvetica"/>
          <w:szCs w:val="24"/>
        </w:rPr>
        <w:t xml:space="preserve"> 1043:57-65.</w:t>
      </w:r>
    </w:p>
    <w:p w14:paraId="57F67357" w14:textId="5C94F0F4" w:rsidR="00EB698C" w:rsidRPr="00CB7115" w:rsidRDefault="00C46B89" w:rsidP="004D7D90">
      <w:pPr>
        <w:pStyle w:val="ColorfulList-Accent11"/>
        <w:spacing w:line="480" w:lineRule="auto"/>
        <w:ind w:left="360" w:hanging="360"/>
        <w:rPr>
          <w:rFonts w:ascii="Helvetica" w:hAnsi="Helvetica"/>
          <w:szCs w:val="24"/>
        </w:rPr>
      </w:pPr>
      <w:r w:rsidRPr="00CB7115">
        <w:rPr>
          <w:rFonts w:ascii="Helvetica" w:hAnsi="Helvetica"/>
          <w:szCs w:val="24"/>
        </w:rPr>
        <w:t>Elliston, J.</w:t>
      </w:r>
      <w:r w:rsidR="0056019D" w:rsidRPr="00CB7115">
        <w:rPr>
          <w:rFonts w:ascii="Helvetica" w:hAnsi="Helvetica"/>
          <w:szCs w:val="24"/>
        </w:rPr>
        <w:t xml:space="preserve"> </w:t>
      </w:r>
      <w:r w:rsidRPr="00CB7115">
        <w:rPr>
          <w:rFonts w:ascii="Helvetica" w:hAnsi="Helvetica"/>
          <w:szCs w:val="24"/>
        </w:rPr>
        <w:t xml:space="preserve">E., </w:t>
      </w:r>
      <w:proofErr w:type="spellStart"/>
      <w:r w:rsidRPr="00CB7115">
        <w:rPr>
          <w:rFonts w:ascii="Helvetica" w:hAnsi="Helvetica"/>
          <w:szCs w:val="24"/>
        </w:rPr>
        <w:t>Jaynes</w:t>
      </w:r>
      <w:proofErr w:type="spellEnd"/>
      <w:r w:rsidRPr="00CB7115">
        <w:rPr>
          <w:rFonts w:ascii="Helvetica" w:hAnsi="Helvetica"/>
          <w:szCs w:val="24"/>
        </w:rPr>
        <w:t>, R.</w:t>
      </w:r>
      <w:r w:rsidR="0056019D" w:rsidRPr="00CB7115">
        <w:rPr>
          <w:rFonts w:ascii="Helvetica" w:hAnsi="Helvetica"/>
          <w:szCs w:val="24"/>
        </w:rPr>
        <w:t xml:space="preserve"> </w:t>
      </w:r>
      <w:r w:rsidRPr="00CB7115">
        <w:rPr>
          <w:rFonts w:ascii="Helvetica" w:hAnsi="Helvetica"/>
          <w:szCs w:val="24"/>
        </w:rPr>
        <w:t>A., Day, P.</w:t>
      </w:r>
      <w:r w:rsidR="0056019D" w:rsidRPr="00CB7115">
        <w:rPr>
          <w:rFonts w:ascii="Helvetica" w:hAnsi="Helvetica"/>
          <w:szCs w:val="24"/>
        </w:rPr>
        <w:t xml:space="preserve"> </w:t>
      </w:r>
      <w:r w:rsidRPr="00CB7115">
        <w:rPr>
          <w:rFonts w:ascii="Helvetica" w:hAnsi="Helvetica"/>
          <w:szCs w:val="24"/>
        </w:rPr>
        <w:t xml:space="preserve">R., and </w:t>
      </w:r>
      <w:proofErr w:type="spellStart"/>
      <w:r w:rsidRPr="00CB7115">
        <w:rPr>
          <w:rFonts w:ascii="Helvetica" w:hAnsi="Helvetica"/>
          <w:szCs w:val="24"/>
        </w:rPr>
        <w:t>Anagnostakis</w:t>
      </w:r>
      <w:proofErr w:type="spellEnd"/>
      <w:r w:rsidRPr="00CB7115">
        <w:rPr>
          <w:rFonts w:ascii="Helvetica" w:hAnsi="Helvetica"/>
          <w:szCs w:val="24"/>
        </w:rPr>
        <w:t>, S.</w:t>
      </w:r>
      <w:r w:rsidR="0056019D" w:rsidRPr="00CB7115">
        <w:rPr>
          <w:rFonts w:ascii="Helvetica" w:hAnsi="Helvetica"/>
          <w:szCs w:val="24"/>
        </w:rPr>
        <w:t xml:space="preserve"> </w:t>
      </w:r>
      <w:r w:rsidRPr="00CB7115">
        <w:rPr>
          <w:rFonts w:ascii="Helvetica" w:hAnsi="Helvetica"/>
          <w:szCs w:val="24"/>
        </w:rPr>
        <w:t xml:space="preserve">L. 1977. A native American </w:t>
      </w:r>
      <w:proofErr w:type="spellStart"/>
      <w:r w:rsidRPr="00CB7115">
        <w:rPr>
          <w:rFonts w:ascii="Helvetica" w:hAnsi="Helvetica"/>
          <w:szCs w:val="24"/>
        </w:rPr>
        <w:t>hypovirulent</w:t>
      </w:r>
      <w:proofErr w:type="spellEnd"/>
      <w:r w:rsidRPr="00CB7115">
        <w:rPr>
          <w:rFonts w:ascii="Helvetica" w:hAnsi="Helvetica"/>
          <w:szCs w:val="24"/>
        </w:rPr>
        <w:t xml:space="preserve"> strain of </w:t>
      </w:r>
      <w:proofErr w:type="spellStart"/>
      <w:r w:rsidRPr="00CB7115">
        <w:rPr>
          <w:rFonts w:ascii="Helvetica" w:hAnsi="Helvetica"/>
          <w:i/>
          <w:szCs w:val="24"/>
        </w:rPr>
        <w:t>Endothia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w:t>
      </w:r>
      <w:proofErr w:type="spellStart"/>
      <w:r w:rsidRPr="00CB7115">
        <w:rPr>
          <w:rFonts w:ascii="Helvetica" w:hAnsi="Helvetica"/>
          <w:szCs w:val="24"/>
        </w:rPr>
        <w:t>Abstr</w:t>
      </w:r>
      <w:proofErr w:type="spellEnd"/>
      <w:r w:rsidRPr="00CB7115">
        <w:rPr>
          <w:rFonts w:ascii="Helvetica" w:hAnsi="Helvetica"/>
          <w:szCs w:val="24"/>
        </w:rPr>
        <w:t xml:space="preserve">.) Proc. Am. </w:t>
      </w:r>
      <w:proofErr w:type="spellStart"/>
      <w:r w:rsidRPr="00CB7115">
        <w:rPr>
          <w:rFonts w:ascii="Helvetica" w:hAnsi="Helvetica"/>
          <w:szCs w:val="24"/>
        </w:rPr>
        <w:t>Phytopathol</w:t>
      </w:r>
      <w:proofErr w:type="spellEnd"/>
      <w:r w:rsidRPr="00CB7115">
        <w:rPr>
          <w:rFonts w:ascii="Helvetica" w:hAnsi="Helvetica"/>
          <w:szCs w:val="24"/>
        </w:rPr>
        <w:t>. Soc. 4:83-84</w:t>
      </w:r>
      <w:r w:rsidR="003E5A97" w:rsidRPr="00CB7115">
        <w:rPr>
          <w:rFonts w:ascii="Helvetica" w:hAnsi="Helvetica"/>
          <w:szCs w:val="24"/>
        </w:rPr>
        <w:t>.</w:t>
      </w:r>
    </w:p>
    <w:p w14:paraId="158E5158" w14:textId="02E206A1" w:rsidR="00EB698C" w:rsidRPr="00CB7115" w:rsidRDefault="00C46B89" w:rsidP="004D7D90">
      <w:pPr>
        <w:pStyle w:val="ColorfulList-Accent11"/>
        <w:spacing w:line="480" w:lineRule="auto"/>
        <w:ind w:left="360" w:hanging="360"/>
        <w:rPr>
          <w:rFonts w:ascii="Helvetica" w:hAnsi="Helvetica"/>
          <w:szCs w:val="24"/>
        </w:rPr>
      </w:pPr>
      <w:r w:rsidRPr="00CB7115">
        <w:rPr>
          <w:rFonts w:ascii="Helvetica" w:hAnsi="Helvetica"/>
          <w:szCs w:val="24"/>
        </w:rPr>
        <w:lastRenderedPageBreak/>
        <w:t>Fulbright,</w:t>
      </w:r>
      <w:r w:rsidR="0056019D" w:rsidRPr="00CB7115">
        <w:rPr>
          <w:rFonts w:ascii="Helvetica" w:hAnsi="Helvetica"/>
          <w:szCs w:val="24"/>
        </w:rPr>
        <w:t xml:space="preserve"> D. W., </w:t>
      </w:r>
      <w:proofErr w:type="spellStart"/>
      <w:r w:rsidRPr="00CB7115">
        <w:rPr>
          <w:rFonts w:ascii="Helvetica" w:hAnsi="Helvetica"/>
          <w:szCs w:val="24"/>
        </w:rPr>
        <w:t>Weidlich</w:t>
      </w:r>
      <w:proofErr w:type="spellEnd"/>
      <w:r w:rsidRPr="00CB7115">
        <w:rPr>
          <w:rFonts w:ascii="Helvetica" w:hAnsi="Helvetica"/>
          <w:szCs w:val="24"/>
        </w:rPr>
        <w:t>,</w:t>
      </w:r>
      <w:r w:rsidR="0007511D" w:rsidRPr="00CB7115">
        <w:rPr>
          <w:rFonts w:ascii="Helvetica" w:hAnsi="Helvetica"/>
          <w:szCs w:val="24"/>
        </w:rPr>
        <w:t xml:space="preserve"> W.</w:t>
      </w:r>
      <w:r w:rsidR="006B4A65" w:rsidRPr="00CB7115">
        <w:rPr>
          <w:rFonts w:ascii="Helvetica" w:hAnsi="Helvetica"/>
          <w:szCs w:val="24"/>
        </w:rPr>
        <w:t xml:space="preserve"> </w:t>
      </w:r>
      <w:r w:rsidR="0007511D" w:rsidRPr="00CB7115">
        <w:rPr>
          <w:rFonts w:ascii="Helvetica" w:hAnsi="Helvetica"/>
          <w:szCs w:val="24"/>
        </w:rPr>
        <w:t xml:space="preserve">H, </w:t>
      </w:r>
      <w:proofErr w:type="spellStart"/>
      <w:r w:rsidR="0007511D" w:rsidRPr="00CB7115">
        <w:rPr>
          <w:rFonts w:ascii="Helvetica" w:hAnsi="Helvetica"/>
          <w:szCs w:val="24"/>
        </w:rPr>
        <w:t>Haufler</w:t>
      </w:r>
      <w:proofErr w:type="spellEnd"/>
      <w:r w:rsidR="0007511D" w:rsidRPr="00CB7115">
        <w:rPr>
          <w:rFonts w:ascii="Helvetica" w:hAnsi="Helvetica"/>
          <w:szCs w:val="24"/>
        </w:rPr>
        <w:t>, K.</w:t>
      </w:r>
      <w:r w:rsidR="0056019D" w:rsidRPr="00CB7115">
        <w:rPr>
          <w:rFonts w:ascii="Helvetica" w:hAnsi="Helvetica"/>
          <w:szCs w:val="24"/>
        </w:rPr>
        <w:t xml:space="preserve"> </w:t>
      </w:r>
      <w:r w:rsidR="0007511D" w:rsidRPr="00CB7115">
        <w:rPr>
          <w:rFonts w:ascii="Helvetica" w:hAnsi="Helvetica"/>
          <w:szCs w:val="24"/>
        </w:rPr>
        <w:t>Z., Thomas, C.</w:t>
      </w:r>
      <w:r w:rsidR="0056019D" w:rsidRPr="00CB7115">
        <w:rPr>
          <w:rFonts w:ascii="Helvetica" w:hAnsi="Helvetica"/>
          <w:szCs w:val="24"/>
        </w:rPr>
        <w:t xml:space="preserve"> </w:t>
      </w:r>
      <w:r w:rsidR="0007511D" w:rsidRPr="00CB7115">
        <w:rPr>
          <w:rFonts w:ascii="Helvetica" w:hAnsi="Helvetica"/>
          <w:szCs w:val="24"/>
        </w:rPr>
        <w:t>S.</w:t>
      </w:r>
      <w:r w:rsidR="0056019D" w:rsidRPr="00CB7115">
        <w:rPr>
          <w:rFonts w:ascii="Helvetica" w:hAnsi="Helvetica"/>
          <w:szCs w:val="24"/>
        </w:rPr>
        <w:t>,</w:t>
      </w:r>
      <w:r w:rsidR="0007511D" w:rsidRPr="00CB7115">
        <w:rPr>
          <w:rFonts w:ascii="Helvetica" w:hAnsi="Helvetica"/>
          <w:szCs w:val="24"/>
        </w:rPr>
        <w:t xml:space="preserve"> and Paul, C.</w:t>
      </w:r>
      <w:r w:rsidR="006B4A65" w:rsidRPr="00CB7115">
        <w:rPr>
          <w:rFonts w:ascii="Helvetica" w:hAnsi="Helvetica"/>
          <w:szCs w:val="24"/>
        </w:rPr>
        <w:t xml:space="preserve"> </w:t>
      </w:r>
      <w:r w:rsidR="0007511D" w:rsidRPr="00CB7115">
        <w:rPr>
          <w:rFonts w:ascii="Helvetica" w:hAnsi="Helvetica"/>
          <w:szCs w:val="24"/>
        </w:rPr>
        <w:t>P.</w:t>
      </w:r>
      <w:r w:rsidRPr="00CB7115">
        <w:rPr>
          <w:rFonts w:ascii="Helvetica" w:hAnsi="Helvetica"/>
          <w:szCs w:val="24"/>
        </w:rPr>
        <w:t xml:space="preserve"> 1983. Chestnut blight and recovering American chestnut trees in Michigan. Can. J. Bot. </w:t>
      </w:r>
      <w:r w:rsidRPr="00CB7115">
        <w:rPr>
          <w:rFonts w:ascii="Helvetica" w:hAnsi="Helvetica"/>
          <w:bCs/>
          <w:szCs w:val="24"/>
        </w:rPr>
        <w:t>61</w:t>
      </w:r>
      <w:r w:rsidRPr="00CB7115">
        <w:rPr>
          <w:rFonts w:ascii="Helvetica" w:hAnsi="Helvetica"/>
          <w:szCs w:val="24"/>
        </w:rPr>
        <w:t>: 3164</w:t>
      </w:r>
      <w:r w:rsidR="0007511D" w:rsidRPr="00CB7115">
        <w:rPr>
          <w:rFonts w:ascii="Helvetica" w:hAnsi="Helvetica"/>
          <w:szCs w:val="24"/>
        </w:rPr>
        <w:t>-3171</w:t>
      </w:r>
      <w:r w:rsidRPr="00CB7115">
        <w:rPr>
          <w:rFonts w:ascii="Helvetica" w:hAnsi="Helvetica"/>
          <w:szCs w:val="24"/>
        </w:rPr>
        <w:t>.</w:t>
      </w:r>
    </w:p>
    <w:p w14:paraId="069A55A8" w14:textId="5583B98F" w:rsidR="007A7312" w:rsidRPr="00CB7115" w:rsidRDefault="007A7312"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Gilland</w:t>
      </w:r>
      <w:proofErr w:type="spellEnd"/>
      <w:r w:rsidRPr="00CB7115">
        <w:rPr>
          <w:rFonts w:ascii="Helvetica" w:hAnsi="Helvetica"/>
          <w:szCs w:val="24"/>
        </w:rPr>
        <w:t>, K.</w:t>
      </w:r>
      <w:r w:rsidR="0056019D" w:rsidRPr="00CB7115">
        <w:rPr>
          <w:rFonts w:ascii="Helvetica" w:hAnsi="Helvetica"/>
          <w:szCs w:val="24"/>
        </w:rPr>
        <w:t xml:space="preserve"> </w:t>
      </w:r>
      <w:r w:rsidRPr="00CB7115">
        <w:rPr>
          <w:rFonts w:ascii="Helvetica" w:hAnsi="Helvetica"/>
          <w:szCs w:val="24"/>
        </w:rPr>
        <w:t xml:space="preserve">E., </w:t>
      </w:r>
      <w:proofErr w:type="spellStart"/>
      <w:r w:rsidRPr="00CB7115">
        <w:rPr>
          <w:rFonts w:ascii="Helvetica" w:hAnsi="Helvetica"/>
          <w:szCs w:val="24"/>
        </w:rPr>
        <w:t>Keiffer</w:t>
      </w:r>
      <w:proofErr w:type="spellEnd"/>
      <w:r w:rsidRPr="00CB7115">
        <w:rPr>
          <w:rFonts w:ascii="Helvetica" w:hAnsi="Helvetica"/>
          <w:szCs w:val="24"/>
        </w:rPr>
        <w:t>, C.</w:t>
      </w:r>
      <w:r w:rsidR="0056019D" w:rsidRPr="00CB7115">
        <w:rPr>
          <w:rFonts w:ascii="Helvetica" w:hAnsi="Helvetica"/>
          <w:szCs w:val="24"/>
        </w:rPr>
        <w:t xml:space="preserve"> </w:t>
      </w:r>
      <w:r w:rsidRPr="00CB7115">
        <w:rPr>
          <w:rFonts w:ascii="Helvetica" w:hAnsi="Helvetica"/>
          <w:szCs w:val="24"/>
        </w:rPr>
        <w:t>H.</w:t>
      </w:r>
      <w:r w:rsidR="0056019D" w:rsidRPr="00CB7115">
        <w:rPr>
          <w:rFonts w:ascii="Helvetica" w:hAnsi="Helvetica"/>
          <w:szCs w:val="24"/>
        </w:rPr>
        <w:t>,</w:t>
      </w:r>
      <w:r w:rsidRPr="00CB7115">
        <w:rPr>
          <w:rFonts w:ascii="Helvetica" w:hAnsi="Helvetica"/>
          <w:szCs w:val="24"/>
        </w:rPr>
        <w:t xml:space="preserve"> and McCarthy, B.</w:t>
      </w:r>
      <w:r w:rsidR="0056019D" w:rsidRPr="00CB7115">
        <w:rPr>
          <w:rFonts w:ascii="Helvetica" w:hAnsi="Helvetica"/>
          <w:szCs w:val="24"/>
        </w:rPr>
        <w:t xml:space="preserve"> </w:t>
      </w:r>
      <w:r w:rsidRPr="00CB7115">
        <w:rPr>
          <w:rFonts w:ascii="Helvetica" w:hAnsi="Helvetica"/>
          <w:szCs w:val="24"/>
        </w:rPr>
        <w:t>C.  2012.  Seed production of mature forest-grown American chestnut (</w:t>
      </w:r>
      <w:proofErr w:type="spellStart"/>
      <w:r w:rsidRPr="00CB7115">
        <w:rPr>
          <w:rFonts w:ascii="Helvetica" w:hAnsi="Helvetica"/>
          <w:i/>
          <w:szCs w:val="24"/>
        </w:rPr>
        <w:t>Castanea</w:t>
      </w:r>
      <w:proofErr w:type="spellEnd"/>
      <w:r w:rsidRPr="00CB7115">
        <w:rPr>
          <w:rFonts w:ascii="Helvetica" w:hAnsi="Helvetica"/>
          <w:i/>
          <w:szCs w:val="24"/>
        </w:rPr>
        <w:t xml:space="preserve"> </w:t>
      </w:r>
      <w:proofErr w:type="spellStart"/>
      <w:r w:rsidRPr="00CB7115">
        <w:rPr>
          <w:rFonts w:ascii="Helvetica" w:hAnsi="Helvetica"/>
          <w:i/>
          <w:szCs w:val="24"/>
        </w:rPr>
        <w:t>dentata</w:t>
      </w:r>
      <w:proofErr w:type="spellEnd"/>
      <w:r w:rsidRPr="00CB7115">
        <w:rPr>
          <w:rFonts w:ascii="Helvetica" w:hAnsi="Helvetica"/>
          <w:szCs w:val="24"/>
        </w:rPr>
        <w:t xml:space="preserve"> </w:t>
      </w:r>
      <w:r w:rsidR="0070781E" w:rsidRPr="00CB7115">
        <w:rPr>
          <w:rFonts w:ascii="Helvetica" w:hAnsi="Helvetica"/>
          <w:szCs w:val="24"/>
        </w:rPr>
        <w:t>[</w:t>
      </w:r>
      <w:r w:rsidRPr="00CB7115">
        <w:rPr>
          <w:rFonts w:ascii="Helvetica" w:hAnsi="Helvetica"/>
          <w:szCs w:val="24"/>
        </w:rPr>
        <w:t>Marsh</w:t>
      </w:r>
      <w:r w:rsidR="00F47943" w:rsidRPr="00CB7115">
        <w:rPr>
          <w:rFonts w:ascii="Helvetica" w:hAnsi="Helvetica"/>
          <w:szCs w:val="24"/>
        </w:rPr>
        <w:t>.</w:t>
      </w:r>
      <w:r w:rsidR="0070781E" w:rsidRPr="00CB7115">
        <w:rPr>
          <w:rFonts w:ascii="Helvetica" w:hAnsi="Helvetica"/>
          <w:szCs w:val="24"/>
        </w:rPr>
        <w:t>]</w:t>
      </w:r>
      <w:r w:rsidRPr="00CB7115">
        <w:rPr>
          <w:rFonts w:ascii="Helvetica" w:hAnsi="Helvetica"/>
          <w:szCs w:val="24"/>
        </w:rPr>
        <w:t xml:space="preserve"> </w:t>
      </w:r>
      <w:proofErr w:type="spellStart"/>
      <w:r w:rsidRPr="00CB7115">
        <w:rPr>
          <w:rFonts w:ascii="Helvetica" w:hAnsi="Helvetica"/>
          <w:szCs w:val="24"/>
        </w:rPr>
        <w:t>Borkh</w:t>
      </w:r>
      <w:proofErr w:type="spellEnd"/>
      <w:r w:rsidRPr="00CB7115">
        <w:rPr>
          <w:rFonts w:ascii="Helvetica" w:hAnsi="Helvetica"/>
          <w:szCs w:val="24"/>
        </w:rPr>
        <w:t>).  Journal of the Torrey Botanical Society 139: 283–289.</w:t>
      </w:r>
    </w:p>
    <w:p w14:paraId="49533D12" w14:textId="77777777" w:rsidR="00343308" w:rsidRPr="00CB7115" w:rsidRDefault="00343308" w:rsidP="004D7D90">
      <w:pPr>
        <w:pStyle w:val="BodyText3"/>
        <w:spacing w:line="480" w:lineRule="auto"/>
        <w:ind w:left="360" w:hanging="360"/>
        <w:rPr>
          <w:rFonts w:ascii="Helvetica" w:hAnsi="Helvetica"/>
          <w:sz w:val="24"/>
          <w:szCs w:val="24"/>
        </w:rPr>
      </w:pPr>
      <w:r w:rsidRPr="00CB7115">
        <w:rPr>
          <w:rFonts w:ascii="Helvetica" w:hAnsi="Helvetica"/>
          <w:sz w:val="24"/>
          <w:szCs w:val="24"/>
        </w:rPr>
        <w:t xml:space="preserve">Graves, A. H. 1950. Relative blight resistance in species and hybrids of </w:t>
      </w:r>
      <w:proofErr w:type="spellStart"/>
      <w:r w:rsidRPr="00CB7115">
        <w:rPr>
          <w:rFonts w:ascii="Helvetica" w:hAnsi="Helvetica"/>
          <w:i/>
          <w:sz w:val="24"/>
          <w:szCs w:val="24"/>
        </w:rPr>
        <w:t>Castanea</w:t>
      </w:r>
      <w:proofErr w:type="spellEnd"/>
      <w:r w:rsidRPr="00CB7115">
        <w:rPr>
          <w:rFonts w:ascii="Helvetica" w:hAnsi="Helvetica"/>
          <w:i/>
          <w:sz w:val="24"/>
          <w:szCs w:val="24"/>
        </w:rPr>
        <w:t>.</w:t>
      </w:r>
      <w:r w:rsidRPr="00CB7115">
        <w:rPr>
          <w:rFonts w:ascii="Helvetica" w:hAnsi="Helvetica"/>
          <w:sz w:val="24"/>
          <w:szCs w:val="24"/>
        </w:rPr>
        <w:t xml:space="preserve">  </w:t>
      </w:r>
      <w:proofErr w:type="spellStart"/>
      <w:r w:rsidRPr="00CB7115">
        <w:rPr>
          <w:rFonts w:ascii="Helvetica" w:hAnsi="Helvetica"/>
          <w:sz w:val="24"/>
          <w:szCs w:val="24"/>
        </w:rPr>
        <w:t>Phytopath</w:t>
      </w:r>
      <w:proofErr w:type="spellEnd"/>
      <w:r w:rsidRPr="00CB7115">
        <w:rPr>
          <w:rFonts w:ascii="Helvetica" w:hAnsi="Helvetica"/>
          <w:sz w:val="24"/>
          <w:szCs w:val="24"/>
        </w:rPr>
        <w:t>. 40:1125-1131.</w:t>
      </w:r>
    </w:p>
    <w:p w14:paraId="7AD5FDE7" w14:textId="26E72818" w:rsidR="00C46B89" w:rsidRPr="00CB7115" w:rsidRDefault="00C46B89" w:rsidP="004D7D90">
      <w:pPr>
        <w:pStyle w:val="MediumGrid21"/>
        <w:spacing w:line="480" w:lineRule="auto"/>
        <w:ind w:left="360" w:hanging="360"/>
        <w:rPr>
          <w:rFonts w:ascii="Helvetica" w:hAnsi="Helvetica"/>
          <w:color w:val="000000"/>
          <w:szCs w:val="24"/>
        </w:rPr>
      </w:pPr>
      <w:r w:rsidRPr="00CB7115">
        <w:rPr>
          <w:rFonts w:ascii="Helvetica" w:hAnsi="Helvetica"/>
          <w:szCs w:val="24"/>
          <w:lang w:val="es-PR"/>
        </w:rPr>
        <w:t>Grente, J. 1</w:t>
      </w:r>
      <w:r w:rsidR="00BF12AA" w:rsidRPr="00CB7115">
        <w:rPr>
          <w:rFonts w:ascii="Helvetica" w:hAnsi="Helvetica"/>
          <w:szCs w:val="24"/>
          <w:lang w:val="es-PR"/>
        </w:rPr>
        <w:t>981.  Les variants hypovirulents</w:t>
      </w:r>
      <w:r w:rsidRPr="00CB7115">
        <w:rPr>
          <w:rFonts w:ascii="Helvetica" w:hAnsi="Helvetica"/>
          <w:szCs w:val="24"/>
          <w:lang w:val="es-PR"/>
        </w:rPr>
        <w:t xml:space="preserve"> de </w:t>
      </w:r>
      <w:r w:rsidRPr="00CB7115">
        <w:rPr>
          <w:rFonts w:ascii="Helvetica" w:hAnsi="Helvetica"/>
          <w:i/>
          <w:szCs w:val="24"/>
          <w:lang w:val="es-PR"/>
        </w:rPr>
        <w:t>l’Endothia parasitica</w:t>
      </w:r>
      <w:r w:rsidRPr="00CB7115">
        <w:rPr>
          <w:rFonts w:ascii="Helvetica" w:hAnsi="Helvetica"/>
          <w:szCs w:val="24"/>
          <w:lang w:val="es-PR"/>
        </w:rPr>
        <w:t xml:space="preserve"> et la lutte biologique contre le chancre du châtaignier.  </w:t>
      </w:r>
      <w:r w:rsidRPr="00CB7115">
        <w:rPr>
          <w:rFonts w:ascii="Helvetica" w:hAnsi="Helvetica"/>
          <w:szCs w:val="24"/>
        </w:rPr>
        <w:t xml:space="preserve">Ph.D. </w:t>
      </w:r>
      <w:proofErr w:type="gramStart"/>
      <w:r w:rsidR="00BF12AA" w:rsidRPr="00CB7115">
        <w:rPr>
          <w:rFonts w:ascii="Helvetica" w:hAnsi="Helvetica"/>
          <w:szCs w:val="24"/>
        </w:rPr>
        <w:t>thesis,</w:t>
      </w:r>
      <w:r w:rsidRPr="00CB7115">
        <w:rPr>
          <w:rFonts w:ascii="Helvetica" w:hAnsi="Helvetica"/>
          <w:szCs w:val="24"/>
        </w:rPr>
        <w:t xml:space="preserve">  </w:t>
      </w:r>
      <w:proofErr w:type="spellStart"/>
      <w:r w:rsidR="00BF12AA" w:rsidRPr="00CB7115">
        <w:rPr>
          <w:rFonts w:ascii="Helvetica" w:hAnsi="Helvetica"/>
          <w:szCs w:val="24"/>
        </w:rPr>
        <w:t>Université</w:t>
      </w:r>
      <w:proofErr w:type="spellEnd"/>
      <w:proofErr w:type="gramEnd"/>
      <w:r w:rsidR="00BF12AA" w:rsidRPr="00CB7115">
        <w:rPr>
          <w:rFonts w:ascii="Helvetica" w:hAnsi="Helvetica"/>
          <w:szCs w:val="24"/>
        </w:rPr>
        <w:t xml:space="preserve"> de Bretagne </w:t>
      </w:r>
      <w:proofErr w:type="spellStart"/>
      <w:r w:rsidR="00BF12AA" w:rsidRPr="00CB7115">
        <w:rPr>
          <w:rFonts w:ascii="Helvetica" w:hAnsi="Helvetica"/>
          <w:szCs w:val="24"/>
        </w:rPr>
        <w:t>Occidentale</w:t>
      </w:r>
      <w:proofErr w:type="spellEnd"/>
      <w:r w:rsidR="00BF12AA" w:rsidRPr="00CB7115">
        <w:rPr>
          <w:rFonts w:ascii="Helvetica" w:hAnsi="Helvetica"/>
          <w:szCs w:val="24"/>
        </w:rPr>
        <w:t>, France.</w:t>
      </w:r>
      <w:r w:rsidRPr="00CB7115">
        <w:rPr>
          <w:rFonts w:ascii="Helvetica" w:hAnsi="Helvetica"/>
          <w:szCs w:val="24"/>
        </w:rPr>
        <w:t xml:space="preserve"> </w:t>
      </w:r>
    </w:p>
    <w:p w14:paraId="7E7A8D43" w14:textId="24F60816" w:rsidR="00C46B89" w:rsidRPr="00CB7115" w:rsidRDefault="00C46B89" w:rsidP="004D7D90">
      <w:pPr>
        <w:pStyle w:val="BodyText3"/>
        <w:spacing w:line="480" w:lineRule="auto"/>
        <w:ind w:left="360" w:hanging="360"/>
        <w:rPr>
          <w:rFonts w:ascii="Helvetica" w:hAnsi="Helvetica"/>
          <w:sz w:val="24"/>
          <w:szCs w:val="24"/>
        </w:rPr>
      </w:pPr>
      <w:proofErr w:type="spellStart"/>
      <w:r w:rsidRPr="00CB7115">
        <w:rPr>
          <w:rFonts w:ascii="Helvetica" w:hAnsi="Helvetica"/>
          <w:sz w:val="24"/>
          <w:szCs w:val="24"/>
        </w:rPr>
        <w:t>Grente</w:t>
      </w:r>
      <w:proofErr w:type="spellEnd"/>
      <w:r w:rsidRPr="00CB7115">
        <w:rPr>
          <w:rFonts w:ascii="Helvetica" w:hAnsi="Helvetica"/>
          <w:sz w:val="24"/>
          <w:szCs w:val="24"/>
        </w:rPr>
        <w:t>, J.</w:t>
      </w:r>
      <w:r w:rsidR="0056019D" w:rsidRPr="00CB7115">
        <w:rPr>
          <w:rFonts w:ascii="Helvetica" w:hAnsi="Helvetica"/>
          <w:sz w:val="24"/>
          <w:szCs w:val="24"/>
        </w:rPr>
        <w:t>,</w:t>
      </w:r>
      <w:r w:rsidRPr="00CB7115">
        <w:rPr>
          <w:rFonts w:ascii="Helvetica" w:hAnsi="Helvetica"/>
          <w:sz w:val="24"/>
          <w:szCs w:val="24"/>
        </w:rPr>
        <w:t xml:space="preserve"> and </w:t>
      </w:r>
      <w:proofErr w:type="spellStart"/>
      <w:r w:rsidRPr="00CB7115">
        <w:rPr>
          <w:rFonts w:ascii="Helvetica" w:hAnsi="Helvetica"/>
          <w:sz w:val="24"/>
          <w:szCs w:val="24"/>
        </w:rPr>
        <w:t>Berthelay-Sauret</w:t>
      </w:r>
      <w:proofErr w:type="spellEnd"/>
      <w:r w:rsidRPr="00CB7115">
        <w:rPr>
          <w:rFonts w:ascii="Helvetica" w:hAnsi="Helvetica"/>
          <w:sz w:val="24"/>
          <w:szCs w:val="24"/>
        </w:rPr>
        <w:t>, S.  1978.  Biological control of chest</w:t>
      </w:r>
      <w:r w:rsidR="00BF12AA" w:rsidRPr="00CB7115">
        <w:rPr>
          <w:rFonts w:ascii="Helvetica" w:hAnsi="Helvetica"/>
          <w:sz w:val="24"/>
          <w:szCs w:val="24"/>
        </w:rPr>
        <w:t>nut blight in France.  Pages 30-</w:t>
      </w:r>
      <w:r w:rsidRPr="00CB7115">
        <w:rPr>
          <w:rFonts w:ascii="Helvetica" w:hAnsi="Helvetica"/>
          <w:sz w:val="24"/>
          <w:szCs w:val="24"/>
        </w:rPr>
        <w:t>34 in: Proc</w:t>
      </w:r>
      <w:r w:rsidR="00BF12AA" w:rsidRPr="00CB7115">
        <w:rPr>
          <w:rFonts w:ascii="Helvetica" w:hAnsi="Helvetica"/>
          <w:sz w:val="24"/>
          <w:szCs w:val="24"/>
        </w:rPr>
        <w:t>.</w:t>
      </w:r>
      <w:r w:rsidRPr="00CB7115">
        <w:rPr>
          <w:rFonts w:ascii="Helvetica" w:hAnsi="Helvetica"/>
          <w:sz w:val="24"/>
          <w:szCs w:val="24"/>
        </w:rPr>
        <w:t xml:space="preserve"> of the Am</w:t>
      </w:r>
      <w:r w:rsidR="00EB1AD1" w:rsidRPr="00CB7115">
        <w:rPr>
          <w:rFonts w:ascii="Helvetica" w:hAnsi="Helvetica"/>
          <w:sz w:val="24"/>
          <w:szCs w:val="24"/>
        </w:rPr>
        <w:t xml:space="preserve">erican Chestnut </w:t>
      </w:r>
      <w:proofErr w:type="spellStart"/>
      <w:r w:rsidR="00EB1AD1" w:rsidRPr="00CB7115">
        <w:rPr>
          <w:rFonts w:ascii="Helvetica" w:hAnsi="Helvetica"/>
          <w:sz w:val="24"/>
          <w:szCs w:val="24"/>
        </w:rPr>
        <w:t>Symp</w:t>
      </w:r>
      <w:proofErr w:type="spellEnd"/>
      <w:r w:rsidR="00BF12AA" w:rsidRPr="00CB7115">
        <w:rPr>
          <w:rFonts w:ascii="Helvetica" w:hAnsi="Helvetica"/>
          <w:sz w:val="24"/>
          <w:szCs w:val="24"/>
        </w:rPr>
        <w:t>.</w:t>
      </w:r>
      <w:r w:rsidR="00EB1AD1" w:rsidRPr="00CB7115">
        <w:rPr>
          <w:rFonts w:ascii="Helvetica" w:hAnsi="Helvetica"/>
          <w:sz w:val="24"/>
          <w:szCs w:val="24"/>
        </w:rPr>
        <w:t xml:space="preserve"> </w:t>
      </w:r>
      <w:r w:rsidR="00524740" w:rsidRPr="00CB7115">
        <w:rPr>
          <w:rFonts w:ascii="Helvetica" w:hAnsi="Helvetica"/>
          <w:sz w:val="24"/>
          <w:szCs w:val="24"/>
        </w:rPr>
        <w:t xml:space="preserve">W. L. MacDonald, F. C. </w:t>
      </w:r>
      <w:proofErr w:type="spellStart"/>
      <w:r w:rsidR="00524740" w:rsidRPr="00CB7115">
        <w:rPr>
          <w:rFonts w:ascii="Helvetica" w:hAnsi="Helvetica"/>
          <w:sz w:val="24"/>
          <w:szCs w:val="24"/>
        </w:rPr>
        <w:t>Cech</w:t>
      </w:r>
      <w:proofErr w:type="spellEnd"/>
      <w:r w:rsidR="00524740" w:rsidRPr="00CB7115">
        <w:rPr>
          <w:rFonts w:ascii="Helvetica" w:hAnsi="Helvetica"/>
          <w:sz w:val="24"/>
          <w:szCs w:val="24"/>
        </w:rPr>
        <w:t xml:space="preserve">, J. </w:t>
      </w:r>
      <w:proofErr w:type="spellStart"/>
      <w:r w:rsidRPr="00CB7115">
        <w:rPr>
          <w:rFonts w:ascii="Helvetica" w:hAnsi="Helvetica"/>
          <w:sz w:val="24"/>
          <w:szCs w:val="24"/>
        </w:rPr>
        <w:t>Luchok</w:t>
      </w:r>
      <w:proofErr w:type="spellEnd"/>
      <w:r w:rsidR="0056019D" w:rsidRPr="00CB7115">
        <w:rPr>
          <w:rFonts w:ascii="Helvetica" w:hAnsi="Helvetica"/>
          <w:sz w:val="24"/>
          <w:szCs w:val="24"/>
        </w:rPr>
        <w:t xml:space="preserve">, and </w:t>
      </w:r>
      <w:r w:rsidR="00524740" w:rsidRPr="00CB7115">
        <w:rPr>
          <w:rFonts w:ascii="Helvetica" w:hAnsi="Helvetica"/>
          <w:sz w:val="24"/>
          <w:szCs w:val="24"/>
        </w:rPr>
        <w:t xml:space="preserve">C. Smith, </w:t>
      </w:r>
      <w:r w:rsidRPr="00CB7115">
        <w:rPr>
          <w:rFonts w:ascii="Helvetica" w:hAnsi="Helvetica"/>
          <w:sz w:val="24"/>
          <w:szCs w:val="24"/>
        </w:rPr>
        <w:t>ed</w:t>
      </w:r>
      <w:r w:rsidR="0056019D" w:rsidRPr="00CB7115">
        <w:rPr>
          <w:rFonts w:ascii="Helvetica" w:hAnsi="Helvetica"/>
          <w:sz w:val="24"/>
          <w:szCs w:val="24"/>
        </w:rPr>
        <w:t>s</w:t>
      </w:r>
      <w:r w:rsidR="00524740" w:rsidRPr="00CB7115">
        <w:rPr>
          <w:rFonts w:ascii="Helvetica" w:hAnsi="Helvetica"/>
          <w:sz w:val="24"/>
          <w:szCs w:val="24"/>
        </w:rPr>
        <w:t>. West Virginia University Press, Morgantown, WV.</w:t>
      </w:r>
    </w:p>
    <w:p w14:paraId="4EC299D9" w14:textId="05599E0B" w:rsidR="009A2344" w:rsidRPr="00CB7115" w:rsidRDefault="009A2344" w:rsidP="004D7D90">
      <w:pPr>
        <w:pStyle w:val="BodyText3"/>
        <w:spacing w:line="480" w:lineRule="auto"/>
        <w:ind w:left="360" w:hanging="360"/>
        <w:rPr>
          <w:rFonts w:ascii="Helvetica" w:hAnsi="Helvetica"/>
          <w:sz w:val="24"/>
          <w:szCs w:val="24"/>
        </w:rPr>
      </w:pPr>
      <w:r w:rsidRPr="00CB7115">
        <w:rPr>
          <w:rFonts w:ascii="Helvetica" w:hAnsi="Helvetica"/>
          <w:sz w:val="24"/>
          <w:szCs w:val="24"/>
        </w:rPr>
        <w:t>Griffin, G.</w:t>
      </w:r>
      <w:r w:rsidR="00EB1AD1" w:rsidRPr="00CB7115">
        <w:rPr>
          <w:rFonts w:ascii="Helvetica" w:hAnsi="Helvetica"/>
          <w:sz w:val="24"/>
          <w:szCs w:val="24"/>
        </w:rPr>
        <w:t xml:space="preserve"> </w:t>
      </w:r>
      <w:r w:rsidRPr="00CB7115">
        <w:rPr>
          <w:rFonts w:ascii="Helvetica" w:hAnsi="Helvetica"/>
          <w:sz w:val="24"/>
          <w:szCs w:val="24"/>
        </w:rPr>
        <w:t xml:space="preserve">J.  1999.  Frequencies and spatial patterns of white </w:t>
      </w:r>
      <w:proofErr w:type="spellStart"/>
      <w:r w:rsidRPr="00CB7115">
        <w:rPr>
          <w:rFonts w:ascii="Helvetica" w:hAnsi="Helvetica"/>
          <w:sz w:val="24"/>
          <w:szCs w:val="24"/>
        </w:rPr>
        <w:t>hypovirulent</w:t>
      </w:r>
      <w:proofErr w:type="spellEnd"/>
      <w:r w:rsidRPr="00CB7115">
        <w:rPr>
          <w:rFonts w:ascii="Helvetica" w:hAnsi="Helvetica"/>
          <w:sz w:val="24"/>
          <w:szCs w:val="24"/>
        </w:rPr>
        <w:t xml:space="preserve"> and pigmented strains of </w:t>
      </w:r>
      <w:proofErr w:type="spellStart"/>
      <w:r w:rsidRPr="00CB7115">
        <w:rPr>
          <w:rFonts w:ascii="Helvetica" w:hAnsi="Helvetica"/>
          <w:i/>
          <w:sz w:val="24"/>
          <w:szCs w:val="24"/>
        </w:rPr>
        <w:t>Cryphonectria</w:t>
      </w:r>
      <w:proofErr w:type="spellEnd"/>
      <w:r w:rsidRPr="00CB7115">
        <w:rPr>
          <w:rFonts w:ascii="Helvetica" w:hAnsi="Helvetica"/>
          <w:i/>
          <w:sz w:val="24"/>
          <w:szCs w:val="24"/>
        </w:rPr>
        <w:t xml:space="preserve"> </w:t>
      </w:r>
      <w:proofErr w:type="spellStart"/>
      <w:r w:rsidRPr="00CB7115">
        <w:rPr>
          <w:rFonts w:ascii="Helvetica" w:hAnsi="Helvetica"/>
          <w:i/>
          <w:sz w:val="24"/>
          <w:szCs w:val="24"/>
        </w:rPr>
        <w:t>parasitica</w:t>
      </w:r>
      <w:proofErr w:type="spellEnd"/>
      <w:r w:rsidRPr="00CB7115">
        <w:rPr>
          <w:rFonts w:ascii="Helvetica" w:hAnsi="Helvetica"/>
          <w:sz w:val="24"/>
          <w:szCs w:val="24"/>
        </w:rPr>
        <w:t xml:space="preserve"> within blight-controlled </w:t>
      </w:r>
      <w:r w:rsidR="00527715" w:rsidRPr="00CB7115">
        <w:rPr>
          <w:rFonts w:ascii="Helvetica" w:hAnsi="Helvetica"/>
          <w:sz w:val="24"/>
          <w:szCs w:val="24"/>
        </w:rPr>
        <w:t>cankers on grafted American chestnut trees 15-16 years after inoculation.  Eur. J. For. Path. 29:377-390.</w:t>
      </w:r>
    </w:p>
    <w:p w14:paraId="7E2AA115" w14:textId="261A8849" w:rsidR="00274461" w:rsidRPr="00CB7115" w:rsidRDefault="00274461" w:rsidP="004D7D90">
      <w:pPr>
        <w:pStyle w:val="BodyText3"/>
        <w:spacing w:line="480" w:lineRule="auto"/>
        <w:ind w:left="360" w:hanging="360"/>
        <w:rPr>
          <w:rFonts w:ascii="Helvetica" w:hAnsi="Helvetica"/>
          <w:sz w:val="24"/>
          <w:szCs w:val="24"/>
        </w:rPr>
      </w:pPr>
      <w:r w:rsidRPr="00CB7115">
        <w:rPr>
          <w:rFonts w:ascii="Helvetica" w:hAnsi="Helvetica"/>
          <w:sz w:val="24"/>
          <w:szCs w:val="24"/>
        </w:rPr>
        <w:t>Griffin, G.</w:t>
      </w:r>
      <w:r w:rsidR="00EB1AD1" w:rsidRPr="00CB7115">
        <w:rPr>
          <w:rFonts w:ascii="Helvetica" w:hAnsi="Helvetica"/>
          <w:sz w:val="24"/>
          <w:szCs w:val="24"/>
        </w:rPr>
        <w:t xml:space="preserve"> </w:t>
      </w:r>
      <w:r w:rsidRPr="00CB7115">
        <w:rPr>
          <w:rFonts w:ascii="Helvetica" w:hAnsi="Helvetica"/>
          <w:sz w:val="24"/>
          <w:szCs w:val="24"/>
        </w:rPr>
        <w:t>J.  2000.  Blight control and restoration of the American chestnut.  J. For. 98:22-27.</w:t>
      </w:r>
    </w:p>
    <w:p w14:paraId="195ABF92" w14:textId="77777777" w:rsidR="00F47943" w:rsidRPr="00CB7115" w:rsidRDefault="00F47943" w:rsidP="006F5FEB">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lastRenderedPageBreak/>
        <w:t>Hebard</w:t>
      </w:r>
      <w:proofErr w:type="spellEnd"/>
      <w:r w:rsidRPr="00CB7115">
        <w:rPr>
          <w:rFonts w:ascii="Helvetica" w:hAnsi="Helvetica"/>
          <w:color w:val="000000"/>
          <w:szCs w:val="24"/>
        </w:rPr>
        <w:t>, F.</w:t>
      </w:r>
      <w:r w:rsidR="006B4A65" w:rsidRPr="00CB7115">
        <w:rPr>
          <w:rFonts w:ascii="Helvetica" w:hAnsi="Helvetica"/>
          <w:color w:val="000000"/>
          <w:szCs w:val="24"/>
        </w:rPr>
        <w:t xml:space="preserve"> </w:t>
      </w:r>
      <w:r w:rsidRPr="00CB7115">
        <w:rPr>
          <w:rFonts w:ascii="Helvetica" w:hAnsi="Helvetica"/>
          <w:color w:val="000000"/>
          <w:szCs w:val="24"/>
        </w:rPr>
        <w:t xml:space="preserve">V. 1982. Biology of virulent and </w:t>
      </w:r>
      <w:proofErr w:type="spellStart"/>
      <w:r w:rsidRPr="00CB7115">
        <w:rPr>
          <w:rFonts w:ascii="Helvetica" w:hAnsi="Helvetica"/>
          <w:color w:val="000000"/>
          <w:szCs w:val="24"/>
        </w:rPr>
        <w:t>hypovirulent</w:t>
      </w:r>
      <w:proofErr w:type="spellEnd"/>
      <w:r w:rsidRPr="00CB7115">
        <w:rPr>
          <w:rFonts w:ascii="Helvetica" w:hAnsi="Helvetica"/>
          <w:color w:val="000000"/>
          <w:szCs w:val="24"/>
        </w:rPr>
        <w:t xml:space="preserve"> </w:t>
      </w:r>
      <w:proofErr w:type="spellStart"/>
      <w:r w:rsidRPr="00CB7115">
        <w:rPr>
          <w:rFonts w:ascii="Helvetica" w:hAnsi="Helvetica"/>
          <w:color w:val="000000"/>
          <w:szCs w:val="24"/>
        </w:rPr>
        <w:t>Endothia</w:t>
      </w:r>
      <w:proofErr w:type="spellEnd"/>
      <w:r w:rsidRPr="00CB7115">
        <w:rPr>
          <w:rFonts w:ascii="Helvetica" w:hAnsi="Helvetica"/>
          <w:color w:val="000000"/>
          <w:szCs w:val="24"/>
        </w:rPr>
        <w:t xml:space="preserve"> </w:t>
      </w:r>
      <w:proofErr w:type="spellStart"/>
      <w:r w:rsidRPr="00CB7115">
        <w:rPr>
          <w:rFonts w:ascii="Helvetica" w:hAnsi="Helvetica"/>
          <w:color w:val="000000"/>
          <w:szCs w:val="24"/>
        </w:rPr>
        <w:t>parasitica</w:t>
      </w:r>
      <w:proofErr w:type="spellEnd"/>
      <w:r w:rsidRPr="00CB7115">
        <w:rPr>
          <w:rFonts w:ascii="Helvetica" w:hAnsi="Helvetica"/>
          <w:color w:val="000000"/>
          <w:szCs w:val="24"/>
        </w:rPr>
        <w:t xml:space="preserve"> on American chestnut (</w:t>
      </w:r>
      <w:proofErr w:type="spellStart"/>
      <w:r w:rsidRPr="00CB7115">
        <w:rPr>
          <w:rFonts w:ascii="Helvetica" w:hAnsi="Helvetica"/>
          <w:i/>
          <w:color w:val="000000"/>
          <w:szCs w:val="24"/>
        </w:rPr>
        <w:t>Castanea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dentata</w:t>
      </w:r>
      <w:proofErr w:type="spellEnd"/>
      <w:r w:rsidRPr="00CB7115">
        <w:rPr>
          <w:rFonts w:ascii="Helvetica" w:hAnsi="Helvetica"/>
          <w:color w:val="000000"/>
          <w:szCs w:val="24"/>
        </w:rPr>
        <w:t>). Ph.D. 295 pp. Virginia Polytechnic Institute and State University.</w:t>
      </w:r>
    </w:p>
    <w:p w14:paraId="577C5231" w14:textId="1E3D1D18" w:rsidR="00C46B89" w:rsidRPr="00CB7115" w:rsidRDefault="00C46B89" w:rsidP="004D7D90">
      <w:pPr>
        <w:pStyle w:val="ColorfulList-Accent11"/>
        <w:spacing w:line="480" w:lineRule="auto"/>
        <w:ind w:left="360" w:hanging="360"/>
        <w:rPr>
          <w:rFonts w:ascii="Helvetica" w:hAnsi="Helvetica"/>
          <w:szCs w:val="24"/>
        </w:rPr>
      </w:pPr>
      <w:proofErr w:type="spellStart"/>
      <w:r w:rsidRPr="00CB7115">
        <w:rPr>
          <w:rFonts w:ascii="Helvetica" w:hAnsi="Helvetica"/>
          <w:szCs w:val="24"/>
        </w:rPr>
        <w:t>Heiniger</w:t>
      </w:r>
      <w:proofErr w:type="spellEnd"/>
      <w:r w:rsidRPr="00CB7115">
        <w:rPr>
          <w:rFonts w:ascii="Helvetica" w:hAnsi="Helvetica"/>
          <w:szCs w:val="24"/>
        </w:rPr>
        <w:t>, U.</w:t>
      </w:r>
      <w:r w:rsidR="00EB1AD1" w:rsidRPr="00CB7115">
        <w:rPr>
          <w:rFonts w:ascii="Helvetica" w:hAnsi="Helvetica"/>
          <w:szCs w:val="24"/>
        </w:rPr>
        <w:t>,</w:t>
      </w:r>
      <w:r w:rsidRPr="00CB7115">
        <w:rPr>
          <w:rFonts w:ascii="Helvetica" w:hAnsi="Helvetica"/>
          <w:szCs w:val="24"/>
        </w:rPr>
        <w:t xml:space="preserve"> and </w:t>
      </w:r>
      <w:proofErr w:type="spellStart"/>
      <w:r w:rsidRPr="00CB7115">
        <w:rPr>
          <w:rFonts w:ascii="Helvetica" w:hAnsi="Helvetica"/>
          <w:szCs w:val="24"/>
        </w:rPr>
        <w:t>Rigling</w:t>
      </w:r>
      <w:proofErr w:type="spellEnd"/>
      <w:r w:rsidRPr="00CB7115">
        <w:rPr>
          <w:rFonts w:ascii="Helvetica" w:hAnsi="Helvetica"/>
          <w:szCs w:val="24"/>
        </w:rPr>
        <w:t xml:space="preserve">, D. 1994.  Biological control of chestnut blight in Europe.  </w:t>
      </w:r>
      <w:proofErr w:type="spellStart"/>
      <w:r w:rsidRPr="00CB7115">
        <w:rPr>
          <w:rFonts w:ascii="Helvetica" w:hAnsi="Helvetica"/>
          <w:szCs w:val="24"/>
        </w:rPr>
        <w:t>Annu</w:t>
      </w:r>
      <w:proofErr w:type="spellEnd"/>
      <w:r w:rsidRPr="00CB7115">
        <w:rPr>
          <w:rFonts w:ascii="Helvetica" w:hAnsi="Helvetica"/>
          <w:szCs w:val="24"/>
        </w:rPr>
        <w:t xml:space="preserve">. Rev. </w:t>
      </w:r>
      <w:proofErr w:type="spellStart"/>
      <w:r w:rsidRPr="00CB7115">
        <w:rPr>
          <w:rFonts w:ascii="Helvetica" w:hAnsi="Helvetica"/>
          <w:szCs w:val="24"/>
        </w:rPr>
        <w:t>Phytopathol</w:t>
      </w:r>
      <w:proofErr w:type="spellEnd"/>
      <w:r w:rsidRPr="00CB7115">
        <w:rPr>
          <w:rFonts w:ascii="Helvetica" w:hAnsi="Helvetica"/>
          <w:szCs w:val="24"/>
        </w:rPr>
        <w:t>. 32:581-599.</w:t>
      </w:r>
    </w:p>
    <w:p w14:paraId="39926128" w14:textId="3A624ACE" w:rsidR="00710E95" w:rsidRPr="00CB7115" w:rsidRDefault="00710E95" w:rsidP="004D7D90">
      <w:pPr>
        <w:pStyle w:val="ListParagraph"/>
        <w:spacing w:line="480" w:lineRule="auto"/>
        <w:ind w:left="360" w:hanging="360"/>
        <w:textAlignment w:val="baseline"/>
        <w:rPr>
          <w:rFonts w:ascii="Helvetica" w:eastAsia="Arial Unicode MS" w:hAnsi="Helvetica"/>
          <w:color w:val="5C5C5C"/>
          <w:szCs w:val="24"/>
        </w:rPr>
      </w:pPr>
      <w:r w:rsidRPr="00CB7115">
        <w:rPr>
          <w:rFonts w:ascii="Helvetica" w:eastAsia="Arial Unicode MS" w:hAnsi="Helvetica"/>
          <w:szCs w:val="24"/>
          <w:shd w:val="clear" w:color="auto" w:fill="FFFFFF" w:themeFill="background1"/>
        </w:rPr>
        <w:t>Hillman</w:t>
      </w:r>
      <w:r w:rsidR="00F05F70" w:rsidRPr="00CB7115">
        <w:rPr>
          <w:rFonts w:ascii="Helvetica" w:eastAsia="Arial Unicode MS" w:hAnsi="Helvetica"/>
          <w:szCs w:val="24"/>
          <w:shd w:val="clear" w:color="auto" w:fill="FFFFFF" w:themeFill="background1"/>
        </w:rPr>
        <w:t xml:space="preserve">, B. I., </w:t>
      </w:r>
      <w:r w:rsidRPr="00CB7115">
        <w:rPr>
          <w:rFonts w:ascii="Helvetica" w:eastAsia="Arial Unicode MS" w:hAnsi="Helvetica"/>
          <w:szCs w:val="24"/>
          <w:shd w:val="clear" w:color="auto" w:fill="FFFFFF" w:themeFill="background1"/>
        </w:rPr>
        <w:t xml:space="preserve">Fulbright, </w:t>
      </w:r>
      <w:r w:rsidR="00F05F70" w:rsidRPr="00CB7115">
        <w:rPr>
          <w:rFonts w:ascii="Helvetica" w:eastAsia="Arial Unicode MS" w:hAnsi="Helvetica"/>
          <w:szCs w:val="24"/>
          <w:shd w:val="clear" w:color="auto" w:fill="FFFFFF" w:themeFill="background1"/>
        </w:rPr>
        <w:t>D. W.,</w:t>
      </w:r>
      <w:r w:rsidRPr="00CB7115">
        <w:rPr>
          <w:rFonts w:ascii="Helvetica" w:eastAsia="Arial Unicode MS" w:hAnsi="Helvetica"/>
          <w:szCs w:val="24"/>
          <w:shd w:val="clear" w:color="auto" w:fill="FFFFFF" w:themeFill="background1"/>
        </w:rPr>
        <w:t xml:space="preserve"> </w:t>
      </w:r>
      <w:proofErr w:type="spellStart"/>
      <w:r w:rsidRPr="00CB7115">
        <w:rPr>
          <w:rFonts w:ascii="Helvetica" w:eastAsia="Arial Unicode MS" w:hAnsi="Helvetica"/>
          <w:szCs w:val="24"/>
          <w:shd w:val="clear" w:color="auto" w:fill="FFFFFF" w:themeFill="background1"/>
        </w:rPr>
        <w:t>Nuss</w:t>
      </w:r>
      <w:proofErr w:type="spellEnd"/>
      <w:r w:rsidRPr="00CB7115">
        <w:rPr>
          <w:rFonts w:ascii="Helvetica" w:eastAsia="Arial Unicode MS" w:hAnsi="Helvetica"/>
          <w:szCs w:val="24"/>
          <w:shd w:val="clear" w:color="auto" w:fill="FFFFFF" w:themeFill="background1"/>
        </w:rPr>
        <w:t xml:space="preserve">, </w:t>
      </w:r>
      <w:r w:rsidR="00F05F70" w:rsidRPr="00CB7115">
        <w:rPr>
          <w:rFonts w:ascii="Helvetica" w:eastAsia="Arial Unicode MS" w:hAnsi="Helvetica"/>
          <w:szCs w:val="24"/>
          <w:shd w:val="clear" w:color="auto" w:fill="FFFFFF" w:themeFill="background1"/>
        </w:rPr>
        <w:t xml:space="preserve">D. L., and </w:t>
      </w:r>
      <w:r w:rsidRPr="00CB7115">
        <w:rPr>
          <w:rFonts w:ascii="Helvetica" w:eastAsia="Arial Unicode MS" w:hAnsi="Helvetica"/>
          <w:szCs w:val="24"/>
          <w:shd w:val="clear" w:color="auto" w:fill="FFFFFF" w:themeFill="background1"/>
        </w:rPr>
        <w:t xml:space="preserve">Van </w:t>
      </w:r>
      <w:proofErr w:type="spellStart"/>
      <w:r w:rsidRPr="00CB7115">
        <w:rPr>
          <w:rFonts w:ascii="Helvetica" w:eastAsia="Arial Unicode MS" w:hAnsi="Helvetica"/>
          <w:szCs w:val="24"/>
          <w:shd w:val="clear" w:color="auto" w:fill="FFFFFF" w:themeFill="background1"/>
        </w:rPr>
        <w:t>Alfen</w:t>
      </w:r>
      <w:proofErr w:type="spellEnd"/>
      <w:r w:rsidR="00F05F70" w:rsidRPr="00CB7115">
        <w:rPr>
          <w:rFonts w:ascii="Helvetica" w:eastAsia="Arial Unicode MS" w:hAnsi="Helvetica"/>
          <w:szCs w:val="24"/>
          <w:shd w:val="clear" w:color="auto" w:fill="FFFFFF" w:themeFill="background1"/>
        </w:rPr>
        <w:t>, N. K</w:t>
      </w:r>
      <w:r w:rsidRPr="00CB7115">
        <w:rPr>
          <w:rFonts w:ascii="Helvetica" w:eastAsia="Arial Unicode MS" w:hAnsi="Helvetica"/>
          <w:szCs w:val="24"/>
          <w:shd w:val="clear" w:color="auto" w:fill="FFFFFF" w:themeFill="background1"/>
        </w:rPr>
        <w:t xml:space="preserve">.  2000. </w:t>
      </w:r>
      <w:proofErr w:type="spellStart"/>
      <w:r w:rsidRPr="00CB7115">
        <w:rPr>
          <w:rFonts w:ascii="Helvetica" w:eastAsia="Arial Unicode MS" w:hAnsi="Helvetica"/>
          <w:szCs w:val="24"/>
          <w:shd w:val="clear" w:color="auto" w:fill="FFFFFF" w:themeFill="background1"/>
        </w:rPr>
        <w:t>Hypoviridae</w:t>
      </w:r>
      <w:proofErr w:type="spellEnd"/>
      <w:r w:rsidRPr="00CB7115">
        <w:rPr>
          <w:rFonts w:ascii="Helvetica" w:eastAsia="Arial Unicode MS" w:hAnsi="Helvetica"/>
          <w:szCs w:val="24"/>
          <w:shd w:val="clear" w:color="auto" w:fill="FFFFFF" w:themeFill="background1"/>
        </w:rPr>
        <w:t xml:space="preserve">.  van </w:t>
      </w:r>
      <w:proofErr w:type="spellStart"/>
      <w:r w:rsidRPr="00CB7115">
        <w:rPr>
          <w:rFonts w:ascii="Helvetica" w:eastAsia="Arial Unicode MS" w:hAnsi="Helvetica"/>
          <w:szCs w:val="24"/>
          <w:shd w:val="clear" w:color="auto" w:fill="FFFFFF" w:themeFill="background1"/>
        </w:rPr>
        <w:t>Regenmortel</w:t>
      </w:r>
      <w:proofErr w:type="spellEnd"/>
      <w:r w:rsidRPr="00CB7115">
        <w:rPr>
          <w:rFonts w:ascii="Helvetica" w:eastAsia="Arial Unicode MS" w:hAnsi="Helvetica"/>
          <w:szCs w:val="24"/>
          <w:shd w:val="clear" w:color="auto" w:fill="FFFFFF" w:themeFill="background1"/>
        </w:rPr>
        <w:t xml:space="preserve">, </w:t>
      </w:r>
      <w:r w:rsidR="00F05F70" w:rsidRPr="00CB7115">
        <w:rPr>
          <w:rFonts w:ascii="Helvetica" w:eastAsia="Arial Unicode MS" w:hAnsi="Helvetica"/>
          <w:szCs w:val="24"/>
          <w:shd w:val="clear" w:color="auto" w:fill="FFFFFF" w:themeFill="background1"/>
        </w:rPr>
        <w:t xml:space="preserve">M. H. V., </w:t>
      </w:r>
      <w:proofErr w:type="spellStart"/>
      <w:r w:rsidRPr="00CB7115">
        <w:rPr>
          <w:rFonts w:ascii="Helvetica" w:eastAsia="Arial Unicode MS" w:hAnsi="Helvetica"/>
          <w:szCs w:val="24"/>
          <w:shd w:val="clear" w:color="auto" w:fill="FFFFFF" w:themeFill="background1"/>
        </w:rPr>
        <w:t>Fauquet</w:t>
      </w:r>
      <w:proofErr w:type="spellEnd"/>
      <w:r w:rsidRPr="00CB7115">
        <w:rPr>
          <w:rFonts w:ascii="Helvetica" w:eastAsia="Arial Unicode MS" w:hAnsi="Helvetica"/>
          <w:szCs w:val="24"/>
          <w:shd w:val="clear" w:color="auto" w:fill="FFFFFF" w:themeFill="background1"/>
        </w:rPr>
        <w:t>,</w:t>
      </w:r>
      <w:r w:rsidR="00F05F70" w:rsidRPr="00CB7115">
        <w:rPr>
          <w:rFonts w:ascii="Helvetica" w:eastAsia="Arial Unicode MS" w:hAnsi="Helvetica"/>
          <w:szCs w:val="24"/>
          <w:shd w:val="clear" w:color="auto" w:fill="FFFFFF" w:themeFill="background1"/>
        </w:rPr>
        <w:t xml:space="preserve"> C. M., </w:t>
      </w:r>
      <w:r w:rsidRPr="00CB7115">
        <w:rPr>
          <w:rFonts w:ascii="Helvetica" w:eastAsia="Arial Unicode MS" w:hAnsi="Helvetica"/>
          <w:szCs w:val="24"/>
          <w:shd w:val="clear" w:color="auto" w:fill="FFFFFF" w:themeFill="background1"/>
        </w:rPr>
        <w:t>Bishop,</w:t>
      </w:r>
      <w:r w:rsidR="00F05F70" w:rsidRPr="00CB7115">
        <w:rPr>
          <w:rFonts w:ascii="Helvetica" w:eastAsia="Arial Unicode MS" w:hAnsi="Helvetica"/>
          <w:szCs w:val="24"/>
          <w:shd w:val="clear" w:color="auto" w:fill="FFFFFF" w:themeFill="background1"/>
        </w:rPr>
        <w:t xml:space="preserve"> D. H. L.,</w:t>
      </w:r>
      <w:r w:rsidRPr="00CB7115">
        <w:rPr>
          <w:rFonts w:ascii="Helvetica" w:eastAsia="Arial Unicode MS" w:hAnsi="Helvetica"/>
          <w:szCs w:val="24"/>
          <w:shd w:val="clear" w:color="auto" w:fill="FFFFFF" w:themeFill="background1"/>
        </w:rPr>
        <w:t xml:space="preserve"> </w:t>
      </w:r>
      <w:proofErr w:type="spellStart"/>
      <w:r w:rsidRPr="00CB7115">
        <w:rPr>
          <w:rFonts w:ascii="Helvetica" w:eastAsia="Arial Unicode MS" w:hAnsi="Helvetica"/>
          <w:szCs w:val="24"/>
          <w:shd w:val="clear" w:color="auto" w:fill="FFFFFF" w:themeFill="background1"/>
        </w:rPr>
        <w:t>Carstens</w:t>
      </w:r>
      <w:proofErr w:type="spellEnd"/>
      <w:r w:rsidRPr="00CB7115">
        <w:rPr>
          <w:rFonts w:ascii="Helvetica" w:eastAsia="Arial Unicode MS" w:hAnsi="Helvetica"/>
          <w:szCs w:val="24"/>
          <w:shd w:val="clear" w:color="auto" w:fill="FFFFFF" w:themeFill="background1"/>
        </w:rPr>
        <w:t xml:space="preserve">, </w:t>
      </w:r>
      <w:r w:rsidR="00F05F70" w:rsidRPr="00CB7115">
        <w:rPr>
          <w:rFonts w:ascii="Helvetica" w:eastAsia="Arial Unicode MS" w:hAnsi="Helvetica"/>
          <w:szCs w:val="24"/>
          <w:shd w:val="clear" w:color="auto" w:fill="FFFFFF" w:themeFill="background1"/>
        </w:rPr>
        <w:t xml:space="preserve">E. B., </w:t>
      </w:r>
      <w:r w:rsidRPr="00CB7115">
        <w:rPr>
          <w:rFonts w:ascii="Helvetica" w:eastAsia="Arial Unicode MS" w:hAnsi="Helvetica"/>
          <w:szCs w:val="24"/>
          <w:shd w:val="clear" w:color="auto" w:fill="FFFFFF" w:themeFill="background1"/>
        </w:rPr>
        <w:t>Estes,</w:t>
      </w:r>
      <w:r w:rsidR="00F05F70" w:rsidRPr="00CB7115">
        <w:rPr>
          <w:rFonts w:ascii="Helvetica" w:eastAsia="Arial Unicode MS" w:hAnsi="Helvetica"/>
          <w:szCs w:val="24"/>
          <w:shd w:val="clear" w:color="auto" w:fill="FFFFFF" w:themeFill="background1"/>
        </w:rPr>
        <w:t xml:space="preserve"> M. K.</w:t>
      </w:r>
      <w:proofErr w:type="gramStart"/>
      <w:r w:rsidR="00F05F70" w:rsidRPr="00CB7115">
        <w:rPr>
          <w:rFonts w:ascii="Helvetica" w:eastAsia="Arial Unicode MS" w:hAnsi="Helvetica"/>
          <w:szCs w:val="24"/>
          <w:shd w:val="clear" w:color="auto" w:fill="FFFFFF" w:themeFill="background1"/>
        </w:rPr>
        <w:t xml:space="preserve">, </w:t>
      </w:r>
      <w:r w:rsidRPr="00CB7115">
        <w:rPr>
          <w:rFonts w:ascii="Helvetica" w:eastAsia="Arial Unicode MS" w:hAnsi="Helvetica"/>
          <w:szCs w:val="24"/>
          <w:shd w:val="clear" w:color="auto" w:fill="FFFFFF" w:themeFill="background1"/>
        </w:rPr>
        <w:t xml:space="preserve"> </w:t>
      </w:r>
      <w:r w:rsidRPr="00CB7115">
        <w:rPr>
          <w:rFonts w:ascii="Helvetica" w:eastAsia="Arial Unicode MS" w:hAnsi="Helvetica"/>
          <w:color w:val="5C5C5C"/>
          <w:szCs w:val="24"/>
        </w:rPr>
        <w:t>Lemon</w:t>
      </w:r>
      <w:proofErr w:type="gramEnd"/>
      <w:r w:rsidRPr="00CB7115">
        <w:rPr>
          <w:rFonts w:ascii="Helvetica" w:eastAsia="Arial Unicode MS" w:hAnsi="Helvetica"/>
          <w:color w:val="5C5C5C"/>
          <w:szCs w:val="24"/>
        </w:rPr>
        <w:t xml:space="preserve">, </w:t>
      </w:r>
      <w:r w:rsidR="00F05F70" w:rsidRPr="00CB7115">
        <w:rPr>
          <w:rFonts w:ascii="Helvetica" w:eastAsia="Arial Unicode MS" w:hAnsi="Helvetica"/>
          <w:color w:val="5C5C5C"/>
          <w:szCs w:val="24"/>
        </w:rPr>
        <w:t xml:space="preserve">S. M., </w:t>
      </w:r>
      <w:proofErr w:type="spellStart"/>
      <w:r w:rsidRPr="00CB7115">
        <w:rPr>
          <w:rFonts w:ascii="Helvetica" w:eastAsia="Arial Unicode MS" w:hAnsi="Helvetica"/>
          <w:color w:val="5C5C5C"/>
          <w:szCs w:val="24"/>
        </w:rPr>
        <w:t>Maniloff</w:t>
      </w:r>
      <w:proofErr w:type="spellEnd"/>
      <w:r w:rsidRPr="00CB7115">
        <w:rPr>
          <w:rFonts w:ascii="Helvetica" w:eastAsia="Arial Unicode MS" w:hAnsi="Helvetica"/>
          <w:color w:val="5C5C5C"/>
          <w:szCs w:val="24"/>
        </w:rPr>
        <w:t xml:space="preserve">, </w:t>
      </w:r>
      <w:r w:rsidR="00F05F70" w:rsidRPr="00CB7115">
        <w:rPr>
          <w:rFonts w:ascii="Helvetica" w:eastAsia="Arial Unicode MS" w:hAnsi="Helvetica"/>
          <w:color w:val="5C5C5C"/>
          <w:szCs w:val="24"/>
        </w:rPr>
        <w:t xml:space="preserve">J., </w:t>
      </w:r>
      <w:r w:rsidRPr="00CB7115">
        <w:rPr>
          <w:rFonts w:ascii="Helvetica" w:eastAsia="Arial Unicode MS" w:hAnsi="Helvetica"/>
          <w:color w:val="5C5C5C"/>
          <w:szCs w:val="24"/>
        </w:rPr>
        <w:t xml:space="preserve">Mayo, </w:t>
      </w:r>
      <w:r w:rsidR="00F05F70" w:rsidRPr="00CB7115">
        <w:rPr>
          <w:rFonts w:ascii="Helvetica" w:eastAsia="Arial Unicode MS" w:hAnsi="Helvetica"/>
          <w:color w:val="5C5C5C"/>
          <w:szCs w:val="24"/>
        </w:rPr>
        <w:t xml:space="preserve">M. A., </w:t>
      </w:r>
      <w:proofErr w:type="spellStart"/>
      <w:r w:rsidRPr="00CB7115">
        <w:rPr>
          <w:rFonts w:ascii="Helvetica" w:eastAsia="Arial Unicode MS" w:hAnsi="Helvetica"/>
          <w:color w:val="5C5C5C"/>
          <w:szCs w:val="24"/>
        </w:rPr>
        <w:t>McGeoch</w:t>
      </w:r>
      <w:proofErr w:type="spellEnd"/>
      <w:r w:rsidRPr="00CB7115">
        <w:rPr>
          <w:rFonts w:ascii="Helvetica" w:eastAsia="Arial Unicode MS" w:hAnsi="Helvetica"/>
          <w:color w:val="5C5C5C"/>
          <w:szCs w:val="24"/>
        </w:rPr>
        <w:t xml:space="preserve">, </w:t>
      </w:r>
      <w:r w:rsidR="00F05F70" w:rsidRPr="00CB7115">
        <w:rPr>
          <w:rFonts w:ascii="Helvetica" w:eastAsia="Arial Unicode MS" w:hAnsi="Helvetica"/>
          <w:color w:val="5C5C5C"/>
          <w:szCs w:val="24"/>
        </w:rPr>
        <w:t xml:space="preserve">D. J., </w:t>
      </w:r>
      <w:r w:rsidRPr="00CB7115">
        <w:rPr>
          <w:rFonts w:ascii="Helvetica" w:eastAsia="Arial Unicode MS" w:hAnsi="Helvetica"/>
          <w:color w:val="5C5C5C"/>
          <w:szCs w:val="24"/>
        </w:rPr>
        <w:t>Pringle,</w:t>
      </w:r>
      <w:r w:rsidR="00F05F70" w:rsidRPr="00CB7115">
        <w:rPr>
          <w:rFonts w:ascii="Helvetica" w:eastAsia="Arial Unicode MS" w:hAnsi="Helvetica"/>
          <w:color w:val="5C5C5C"/>
          <w:szCs w:val="24"/>
        </w:rPr>
        <w:t xml:space="preserve"> C. R., and </w:t>
      </w:r>
      <w:proofErr w:type="spellStart"/>
      <w:r w:rsidRPr="00CB7115">
        <w:rPr>
          <w:rFonts w:ascii="Helvetica" w:eastAsia="Arial Unicode MS" w:hAnsi="Helvetica"/>
          <w:color w:val="5C5C5C"/>
          <w:szCs w:val="24"/>
        </w:rPr>
        <w:t>Wickner</w:t>
      </w:r>
      <w:proofErr w:type="spellEnd"/>
      <w:r w:rsidR="00F05F70" w:rsidRPr="00CB7115">
        <w:rPr>
          <w:rFonts w:ascii="Helvetica" w:eastAsia="Arial Unicode MS" w:hAnsi="Helvetica"/>
          <w:color w:val="5C5C5C"/>
          <w:szCs w:val="24"/>
        </w:rPr>
        <w:t>, R. B.</w:t>
      </w:r>
      <w:r w:rsidRPr="00CB7115">
        <w:rPr>
          <w:rFonts w:ascii="Helvetica" w:eastAsia="Arial Unicode MS" w:hAnsi="Helvetica"/>
          <w:color w:val="5C5C5C"/>
          <w:szCs w:val="24"/>
        </w:rPr>
        <w:t xml:space="preserve"> (Eds.), Virus Taxonomy: Seventh Report of the International Committee for the Taxonomy of Viruses, Academic Press, San Diego, pp. 515–520.</w:t>
      </w:r>
    </w:p>
    <w:p w14:paraId="576A1198" w14:textId="6B83B642" w:rsidR="00C46B89" w:rsidRPr="00CB7115" w:rsidRDefault="00C46B89" w:rsidP="004D7D90">
      <w:pPr>
        <w:pStyle w:val="ColorfulList-Accent11"/>
        <w:spacing w:line="480" w:lineRule="auto"/>
        <w:ind w:left="360" w:hanging="360"/>
        <w:rPr>
          <w:rFonts w:ascii="Helvetica" w:hAnsi="Helvetica"/>
          <w:bCs/>
          <w:color w:val="000000"/>
          <w:szCs w:val="24"/>
        </w:rPr>
      </w:pPr>
      <w:r w:rsidRPr="00CB7115">
        <w:rPr>
          <w:rFonts w:ascii="Helvetica" w:hAnsi="Helvetica"/>
          <w:szCs w:val="24"/>
        </w:rPr>
        <w:t>Hogan, E.</w:t>
      </w:r>
      <w:r w:rsidR="00EB1AD1" w:rsidRPr="00CB7115">
        <w:rPr>
          <w:rFonts w:ascii="Helvetica" w:hAnsi="Helvetica"/>
          <w:szCs w:val="24"/>
        </w:rPr>
        <w:t xml:space="preserve"> </w:t>
      </w:r>
      <w:r w:rsidRPr="00CB7115">
        <w:rPr>
          <w:rFonts w:ascii="Helvetica" w:hAnsi="Helvetica"/>
          <w:szCs w:val="24"/>
        </w:rPr>
        <w:t>P.</w:t>
      </w:r>
      <w:r w:rsidR="00EB1AD1" w:rsidRPr="00CB7115">
        <w:rPr>
          <w:rFonts w:ascii="Helvetica" w:hAnsi="Helvetica"/>
          <w:szCs w:val="24"/>
        </w:rPr>
        <w:t>,</w:t>
      </w:r>
      <w:r w:rsidRPr="00CB7115">
        <w:rPr>
          <w:rFonts w:ascii="Helvetica" w:hAnsi="Helvetica"/>
          <w:szCs w:val="24"/>
        </w:rPr>
        <w:t xml:space="preserve"> and Griffin, G.</w:t>
      </w:r>
      <w:r w:rsidR="00EB1AD1" w:rsidRPr="00CB7115">
        <w:rPr>
          <w:rFonts w:ascii="Helvetica" w:hAnsi="Helvetica"/>
          <w:szCs w:val="24"/>
        </w:rPr>
        <w:t xml:space="preserve"> </w:t>
      </w:r>
      <w:r w:rsidRPr="00CB7115">
        <w:rPr>
          <w:rFonts w:ascii="Helvetica" w:hAnsi="Helvetica"/>
          <w:szCs w:val="24"/>
        </w:rPr>
        <w:t xml:space="preserve">J.  2002.  </w:t>
      </w:r>
      <w:r w:rsidRPr="00CB7115">
        <w:rPr>
          <w:rFonts w:ascii="Helvetica" w:hAnsi="Helvetica"/>
          <w:bCs/>
          <w:color w:val="000000"/>
          <w:szCs w:val="24"/>
        </w:rPr>
        <w:t xml:space="preserve">Incomplete movement of </w:t>
      </w:r>
      <w:proofErr w:type="spellStart"/>
      <w:r w:rsidRPr="00CB7115">
        <w:rPr>
          <w:rFonts w:ascii="Helvetica" w:hAnsi="Helvetica"/>
          <w:bCs/>
          <w:color w:val="000000"/>
          <w:szCs w:val="24"/>
        </w:rPr>
        <w:t>Cryphonectria</w:t>
      </w:r>
      <w:proofErr w:type="spellEnd"/>
      <w:r w:rsidRPr="00CB7115">
        <w:rPr>
          <w:rFonts w:ascii="Helvetica" w:hAnsi="Helvetica"/>
          <w:bCs/>
          <w:color w:val="000000"/>
          <w:szCs w:val="24"/>
        </w:rPr>
        <w:t xml:space="preserve"> hypovirus 1 within a vegetative compatibility type of </w:t>
      </w:r>
      <w:proofErr w:type="spellStart"/>
      <w:r w:rsidRPr="00CB7115">
        <w:rPr>
          <w:rFonts w:ascii="Helvetica" w:hAnsi="Helvetica"/>
          <w:bCs/>
          <w:i/>
          <w:color w:val="000000"/>
          <w:szCs w:val="24"/>
        </w:rPr>
        <w:t>Cryphonectria</w:t>
      </w:r>
      <w:proofErr w:type="spellEnd"/>
      <w:r w:rsidRPr="00CB7115">
        <w:rPr>
          <w:rFonts w:ascii="Helvetica" w:hAnsi="Helvetica"/>
          <w:bCs/>
          <w:i/>
          <w:color w:val="000000"/>
          <w:szCs w:val="24"/>
        </w:rPr>
        <w:t xml:space="preserve"> </w:t>
      </w:r>
      <w:proofErr w:type="spellStart"/>
      <w:r w:rsidRPr="00CB7115">
        <w:rPr>
          <w:rFonts w:ascii="Helvetica" w:hAnsi="Helvetica"/>
          <w:bCs/>
          <w:i/>
          <w:color w:val="000000"/>
          <w:szCs w:val="24"/>
        </w:rPr>
        <w:t>parasitica</w:t>
      </w:r>
      <w:proofErr w:type="spellEnd"/>
      <w:r w:rsidRPr="00CB7115">
        <w:rPr>
          <w:rFonts w:ascii="Helvetica" w:hAnsi="Helvetica"/>
          <w:bCs/>
          <w:color w:val="000000"/>
          <w:szCs w:val="24"/>
        </w:rPr>
        <w:t xml:space="preserve"> in natural cankers on grafted American chestnut trees.  For. Path. 32:331–344.</w:t>
      </w:r>
    </w:p>
    <w:p w14:paraId="690A2C7B" w14:textId="17175BB6" w:rsidR="005C6720" w:rsidRDefault="00F47943" w:rsidP="005C6720">
      <w:pPr>
        <w:pStyle w:val="ColorfulList-Accent11"/>
        <w:tabs>
          <w:tab w:val="left" w:pos="720"/>
        </w:tabs>
        <w:spacing w:line="480" w:lineRule="auto"/>
        <w:ind w:left="360" w:right="90" w:hanging="360"/>
      </w:pPr>
      <w:proofErr w:type="spellStart"/>
      <w:r w:rsidRPr="00CB7115">
        <w:rPr>
          <w:rFonts w:ascii="Helvetica" w:hAnsi="Helvetica"/>
          <w:color w:val="000000"/>
          <w:szCs w:val="24"/>
        </w:rPr>
        <w:t>Jarosz</w:t>
      </w:r>
      <w:proofErr w:type="spellEnd"/>
      <w:r w:rsidRPr="00CB7115">
        <w:rPr>
          <w:rFonts w:ascii="Helvetica" w:hAnsi="Helvetica"/>
          <w:color w:val="000000"/>
          <w:szCs w:val="24"/>
        </w:rPr>
        <w:t>, A.</w:t>
      </w:r>
      <w:r w:rsidR="006B4A65" w:rsidRPr="00CB7115">
        <w:rPr>
          <w:rFonts w:ascii="Helvetica" w:hAnsi="Helvetica"/>
          <w:color w:val="000000"/>
          <w:szCs w:val="24"/>
        </w:rPr>
        <w:t xml:space="preserve"> </w:t>
      </w:r>
      <w:r w:rsidRPr="00CB7115">
        <w:rPr>
          <w:rFonts w:ascii="Helvetica" w:hAnsi="Helvetica"/>
          <w:color w:val="000000"/>
          <w:szCs w:val="24"/>
        </w:rPr>
        <w:t xml:space="preserve">M.  </w:t>
      </w:r>
      <w:r w:rsidR="005C6720">
        <w:t xml:space="preserve">Spatial patterns of blight and hypovirus spread within the West Salem chestnut stand. A. M. JAROSZ (1), S. E. </w:t>
      </w:r>
      <w:proofErr w:type="spellStart"/>
      <w:r w:rsidR="005C6720">
        <w:t>Dahir</w:t>
      </w:r>
      <w:proofErr w:type="spellEnd"/>
      <w:r w:rsidR="005C6720">
        <w:t xml:space="preserve"> (2), and M. L. Double (3). 2002. </w:t>
      </w:r>
      <w:proofErr w:type="gramStart"/>
      <w:r w:rsidR="005C6720">
        <w:t>92:S</w:t>
      </w:r>
      <w:proofErr w:type="gramEnd"/>
      <w:r w:rsidR="005C6720">
        <w:t>94</w:t>
      </w:r>
    </w:p>
    <w:p w14:paraId="1B31CE5C" w14:textId="46594BDE" w:rsidR="00C46B89" w:rsidRPr="00CB7115" w:rsidRDefault="00C46B89" w:rsidP="005C6720">
      <w:pPr>
        <w:pStyle w:val="ColorfulList-Accent11"/>
        <w:tabs>
          <w:tab w:val="left" w:pos="720"/>
        </w:tabs>
        <w:spacing w:line="480" w:lineRule="auto"/>
        <w:ind w:left="360" w:right="90" w:hanging="360"/>
        <w:rPr>
          <w:rFonts w:ascii="Helvetica" w:hAnsi="Helvetica"/>
          <w:bCs/>
          <w:iCs/>
          <w:color w:val="000000"/>
          <w:szCs w:val="24"/>
        </w:rPr>
      </w:pPr>
      <w:proofErr w:type="spellStart"/>
      <w:r w:rsidRPr="00CB7115">
        <w:rPr>
          <w:rFonts w:ascii="Helvetica" w:hAnsi="Helvetica"/>
          <w:szCs w:val="24"/>
        </w:rPr>
        <w:t>Krstin</w:t>
      </w:r>
      <w:proofErr w:type="spellEnd"/>
      <w:r w:rsidRPr="00CB7115">
        <w:rPr>
          <w:rFonts w:ascii="Helvetica" w:hAnsi="Helvetica"/>
          <w:szCs w:val="24"/>
        </w:rPr>
        <w:t>, L., Novak-</w:t>
      </w:r>
      <w:proofErr w:type="spellStart"/>
      <w:r w:rsidRPr="00CB7115">
        <w:rPr>
          <w:rFonts w:ascii="Helvetica" w:hAnsi="Helvetica"/>
          <w:szCs w:val="24"/>
        </w:rPr>
        <w:t>Agbaba</w:t>
      </w:r>
      <w:proofErr w:type="spellEnd"/>
      <w:r w:rsidRPr="00CB7115">
        <w:rPr>
          <w:rFonts w:ascii="Helvetica" w:hAnsi="Helvetica"/>
          <w:szCs w:val="24"/>
        </w:rPr>
        <w:t xml:space="preserve">, S. </w:t>
      </w:r>
      <w:proofErr w:type="spellStart"/>
      <w:r w:rsidRPr="00CB7115">
        <w:rPr>
          <w:rFonts w:ascii="Helvetica" w:hAnsi="Helvetica"/>
          <w:szCs w:val="24"/>
        </w:rPr>
        <w:t>Rigling</w:t>
      </w:r>
      <w:proofErr w:type="spellEnd"/>
      <w:r w:rsidRPr="00CB7115">
        <w:rPr>
          <w:rFonts w:ascii="Helvetica" w:hAnsi="Helvetica"/>
          <w:szCs w:val="24"/>
        </w:rPr>
        <w:t xml:space="preserve">, D., </w:t>
      </w:r>
      <w:proofErr w:type="spellStart"/>
      <w:r w:rsidRPr="00CB7115">
        <w:rPr>
          <w:rStyle w:val="medium-font1"/>
          <w:rFonts w:ascii="Helvetica" w:hAnsi="Helvetica"/>
          <w:sz w:val="24"/>
          <w:szCs w:val="24"/>
        </w:rPr>
        <w:t>Krajačic</w:t>
      </w:r>
      <w:proofErr w:type="spellEnd"/>
      <w:r w:rsidRPr="00CB7115">
        <w:rPr>
          <w:rStyle w:val="medium-font1"/>
          <w:rFonts w:ascii="Helvetica" w:hAnsi="Helvetica"/>
          <w:sz w:val="24"/>
          <w:szCs w:val="24"/>
        </w:rPr>
        <w:t>´, M.</w:t>
      </w:r>
      <w:r w:rsidR="00EB1AD1" w:rsidRPr="00CB7115">
        <w:rPr>
          <w:rStyle w:val="medium-font1"/>
          <w:rFonts w:ascii="Helvetica" w:hAnsi="Helvetica"/>
          <w:sz w:val="24"/>
          <w:szCs w:val="24"/>
        </w:rPr>
        <w:t>,</w:t>
      </w:r>
      <w:r w:rsidRPr="00CB7115">
        <w:rPr>
          <w:rFonts w:ascii="Helvetica" w:hAnsi="Helvetica"/>
          <w:szCs w:val="24"/>
        </w:rPr>
        <w:t xml:space="preserve"> and </w:t>
      </w:r>
      <w:proofErr w:type="spellStart"/>
      <w:r w:rsidRPr="00CB7115">
        <w:rPr>
          <w:rFonts w:ascii="Helvetica" w:hAnsi="Helvetica"/>
          <w:szCs w:val="24"/>
        </w:rPr>
        <w:t>Perica</w:t>
      </w:r>
      <w:proofErr w:type="spellEnd"/>
      <w:r w:rsidRPr="00CB7115">
        <w:rPr>
          <w:rFonts w:ascii="Helvetica" w:hAnsi="Helvetica"/>
          <w:szCs w:val="24"/>
        </w:rPr>
        <w:t xml:space="preserve">, M.C. 2008. Chestnut blight fungus in Croatia: diversity of vegetative compatibility types, mating types and genetic variability of associated </w:t>
      </w:r>
      <w:proofErr w:type="spellStart"/>
      <w:r w:rsidRPr="00CB7115">
        <w:rPr>
          <w:rFonts w:ascii="Helvetica" w:hAnsi="Helvetica"/>
          <w:iCs/>
          <w:szCs w:val="24"/>
        </w:rPr>
        <w:t>Cryphonectria</w:t>
      </w:r>
      <w:proofErr w:type="spellEnd"/>
      <w:r w:rsidRPr="00CB7115">
        <w:rPr>
          <w:rFonts w:ascii="Helvetica" w:hAnsi="Helvetica"/>
          <w:iCs/>
          <w:szCs w:val="24"/>
        </w:rPr>
        <w:t xml:space="preserve"> Hypovirus 1</w:t>
      </w:r>
      <w:r w:rsidRPr="00CB7115">
        <w:rPr>
          <w:rFonts w:ascii="Helvetica" w:hAnsi="Helvetica"/>
          <w:szCs w:val="24"/>
        </w:rPr>
        <w:t xml:space="preserve">. </w:t>
      </w:r>
      <w:r w:rsidRPr="00CB7115">
        <w:rPr>
          <w:rFonts w:ascii="Helvetica" w:hAnsi="Helvetica"/>
          <w:iCs/>
          <w:szCs w:val="24"/>
        </w:rPr>
        <w:t>Plant Pathology</w:t>
      </w:r>
      <w:r w:rsidRPr="00CB7115">
        <w:rPr>
          <w:rFonts w:ascii="Helvetica" w:hAnsi="Helvetica"/>
          <w:szCs w:val="24"/>
        </w:rPr>
        <w:t xml:space="preserve"> 57: 1086-1096.</w:t>
      </w:r>
    </w:p>
    <w:p w14:paraId="18397946" w14:textId="77777777" w:rsidR="00EB1AD1" w:rsidRPr="00CB7115" w:rsidRDefault="0012007F" w:rsidP="004D7D90">
      <w:pPr>
        <w:pStyle w:val="BodyText3"/>
        <w:spacing w:line="480" w:lineRule="auto"/>
        <w:ind w:left="360" w:hanging="360"/>
        <w:rPr>
          <w:rFonts w:ascii="Helvetica" w:hAnsi="Helvetica"/>
          <w:sz w:val="24"/>
          <w:szCs w:val="24"/>
        </w:rPr>
      </w:pPr>
      <w:r w:rsidRPr="00CB7115">
        <w:rPr>
          <w:rFonts w:ascii="Helvetica" w:hAnsi="Helvetica"/>
          <w:sz w:val="24"/>
          <w:szCs w:val="24"/>
        </w:rPr>
        <w:t>Kuhlman, E.</w:t>
      </w:r>
      <w:r w:rsidR="00EB1AD1" w:rsidRPr="00CB7115">
        <w:rPr>
          <w:rFonts w:ascii="Helvetica" w:hAnsi="Helvetica"/>
          <w:sz w:val="24"/>
          <w:szCs w:val="24"/>
        </w:rPr>
        <w:t xml:space="preserve"> </w:t>
      </w:r>
      <w:r w:rsidRPr="00CB7115">
        <w:rPr>
          <w:rFonts w:ascii="Helvetica" w:hAnsi="Helvetica"/>
          <w:sz w:val="24"/>
          <w:szCs w:val="24"/>
        </w:rPr>
        <w:t xml:space="preserve">G.  1978.  The devastation of American chestnut by blight.  Pages 1-3 in: Proceedings of the American Chestnut Symposium, Morgantown, WV. January 4-5, </w:t>
      </w:r>
      <w:r w:rsidRPr="00CB7115">
        <w:rPr>
          <w:rFonts w:ascii="Helvetica" w:hAnsi="Helvetica"/>
          <w:sz w:val="24"/>
          <w:szCs w:val="24"/>
        </w:rPr>
        <w:lastRenderedPageBreak/>
        <w:t xml:space="preserve">1978, </w:t>
      </w:r>
      <w:r w:rsidR="00EB1AD1" w:rsidRPr="00CB7115">
        <w:rPr>
          <w:rFonts w:ascii="Helvetica" w:hAnsi="Helvetica"/>
          <w:sz w:val="24"/>
          <w:szCs w:val="24"/>
        </w:rPr>
        <w:t xml:space="preserve">MacDonald, W. L., </w:t>
      </w:r>
      <w:proofErr w:type="spellStart"/>
      <w:r w:rsidR="00EB1AD1" w:rsidRPr="00CB7115">
        <w:rPr>
          <w:rFonts w:ascii="Helvetica" w:hAnsi="Helvetica"/>
          <w:sz w:val="24"/>
          <w:szCs w:val="24"/>
        </w:rPr>
        <w:t>Cech</w:t>
      </w:r>
      <w:proofErr w:type="spellEnd"/>
      <w:r w:rsidR="00EB1AD1" w:rsidRPr="00CB7115">
        <w:rPr>
          <w:rFonts w:ascii="Helvetica" w:hAnsi="Helvetica"/>
          <w:sz w:val="24"/>
          <w:szCs w:val="24"/>
        </w:rPr>
        <w:t xml:space="preserve">, F. C., </w:t>
      </w:r>
      <w:proofErr w:type="spellStart"/>
      <w:r w:rsidR="00EB1AD1" w:rsidRPr="00CB7115">
        <w:rPr>
          <w:rFonts w:ascii="Helvetica" w:hAnsi="Helvetica"/>
          <w:sz w:val="24"/>
          <w:szCs w:val="24"/>
        </w:rPr>
        <w:t>Luchok</w:t>
      </w:r>
      <w:proofErr w:type="spellEnd"/>
      <w:r w:rsidR="00EB1AD1" w:rsidRPr="00CB7115">
        <w:rPr>
          <w:rFonts w:ascii="Helvetica" w:hAnsi="Helvetica"/>
          <w:sz w:val="24"/>
          <w:szCs w:val="24"/>
        </w:rPr>
        <w:t>, J., and Smith, C., eds., West Virginia University Press.</w:t>
      </w:r>
    </w:p>
    <w:p w14:paraId="17EECFAB" w14:textId="110399C2" w:rsidR="00AB19B4" w:rsidRPr="00CB7115" w:rsidRDefault="00AB19B4"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Liu,</w:t>
      </w:r>
      <w:r w:rsidR="00EB1AD1" w:rsidRPr="00CB7115">
        <w:rPr>
          <w:rFonts w:ascii="Helvetica" w:hAnsi="Helvetica"/>
          <w:color w:val="000000"/>
          <w:szCs w:val="24"/>
        </w:rPr>
        <w:t xml:space="preserve"> </w:t>
      </w:r>
      <w:r w:rsidRPr="00CB7115">
        <w:rPr>
          <w:rFonts w:ascii="Helvetica" w:hAnsi="Helvetica"/>
          <w:color w:val="000000"/>
          <w:szCs w:val="24"/>
        </w:rPr>
        <w:t>Y.</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G.  1996.  Correlation between hypovirus transmission and the number of vegetative incompatibility (</w:t>
      </w:r>
      <w:proofErr w:type="spellStart"/>
      <w:r w:rsidRPr="00CB7115">
        <w:rPr>
          <w:rFonts w:ascii="Helvetica" w:hAnsi="Helvetica"/>
          <w:color w:val="000000"/>
          <w:szCs w:val="24"/>
        </w:rPr>
        <w:t>vic</w:t>
      </w:r>
      <w:proofErr w:type="spellEnd"/>
      <w:r w:rsidRPr="00CB7115">
        <w:rPr>
          <w:rFonts w:ascii="Helvetica" w:hAnsi="Helvetica"/>
          <w:color w:val="000000"/>
          <w:szCs w:val="24"/>
        </w:rPr>
        <w:t xml:space="preserve">) genes different among isolates from a natural population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Phytopathology 86:79-86.</w:t>
      </w:r>
    </w:p>
    <w:p w14:paraId="3DF37EC1" w14:textId="032CFE7A" w:rsidR="003506B7" w:rsidRPr="00CB7115" w:rsidRDefault="003506B7"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MacDonald, W. L., and Fulbright, D. W. 1991.  Biological control of chestnut blight: use and limitations of transmissible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Plant Dis. 75:656-661.</w:t>
      </w:r>
    </w:p>
    <w:p w14:paraId="3A0E3DE0" w14:textId="6841A150" w:rsidR="00652D3F" w:rsidRPr="00CB7115" w:rsidRDefault="00652D3F"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McEwan, R. W., </w:t>
      </w:r>
      <w:proofErr w:type="spellStart"/>
      <w:r w:rsidRPr="00CB7115">
        <w:rPr>
          <w:rFonts w:ascii="Helvetica" w:hAnsi="Helvetica"/>
          <w:color w:val="000000"/>
          <w:szCs w:val="24"/>
        </w:rPr>
        <w:t>Keiffer</w:t>
      </w:r>
      <w:proofErr w:type="spellEnd"/>
      <w:r w:rsidRPr="00CB7115">
        <w:rPr>
          <w:rFonts w:ascii="Helvetica" w:hAnsi="Helvetica"/>
          <w:color w:val="000000"/>
          <w:szCs w:val="24"/>
        </w:rPr>
        <w:t xml:space="preserve">, C. H., and McCarthy, B. C.  2006.  </w:t>
      </w:r>
      <w:proofErr w:type="spellStart"/>
      <w:r w:rsidRPr="00CB7115">
        <w:rPr>
          <w:rFonts w:ascii="Helvetica" w:hAnsi="Helvetica"/>
          <w:color w:val="000000"/>
          <w:szCs w:val="24"/>
        </w:rPr>
        <w:t>Dendroecology</w:t>
      </w:r>
      <w:proofErr w:type="spellEnd"/>
      <w:r w:rsidRPr="00CB7115">
        <w:rPr>
          <w:rFonts w:ascii="Helvetica" w:hAnsi="Helvetica"/>
          <w:color w:val="000000"/>
          <w:szCs w:val="24"/>
        </w:rPr>
        <w:t xml:space="preserve"> of American chestnut in a </w:t>
      </w:r>
      <w:proofErr w:type="spellStart"/>
      <w:r w:rsidRPr="00CB7115">
        <w:rPr>
          <w:rFonts w:ascii="Helvetica" w:hAnsi="Helvetica"/>
          <w:color w:val="000000"/>
          <w:szCs w:val="24"/>
        </w:rPr>
        <w:t>disjunct</w:t>
      </w:r>
      <w:proofErr w:type="spellEnd"/>
      <w:r w:rsidRPr="00CB7115">
        <w:rPr>
          <w:rFonts w:ascii="Helvetica" w:hAnsi="Helvetica"/>
          <w:color w:val="000000"/>
          <w:szCs w:val="24"/>
        </w:rPr>
        <w:t xml:space="preserve"> strand of oak-chestnut forest.  Can. J. For. Res. 36:1-11.</w:t>
      </w:r>
    </w:p>
    <w:p w14:paraId="365B1137" w14:textId="4A0FE766" w:rsidR="00C46B89" w:rsidRPr="00CB7115" w:rsidRDefault="00EB1AD1" w:rsidP="004D7D90">
      <w:pPr>
        <w:pStyle w:val="ColorfulList-Accent11"/>
        <w:tabs>
          <w:tab w:val="left" w:pos="720"/>
        </w:tabs>
        <w:spacing w:line="480" w:lineRule="auto"/>
        <w:ind w:left="360" w:right="90" w:hanging="360"/>
        <w:rPr>
          <w:rFonts w:ascii="Helvetica" w:hAnsi="Helvetica"/>
          <w:szCs w:val="24"/>
        </w:rPr>
      </w:pPr>
      <w:r w:rsidRPr="00CB7115">
        <w:rPr>
          <w:rFonts w:ascii="Helvetica" w:hAnsi="Helvetica"/>
          <w:szCs w:val="24"/>
        </w:rPr>
        <w:t>McGrath, C</w:t>
      </w:r>
      <w:r w:rsidR="00C46B89" w:rsidRPr="00CB7115">
        <w:rPr>
          <w:rFonts w:ascii="Helvetica" w:hAnsi="Helvetica"/>
          <w:szCs w:val="24"/>
        </w:rPr>
        <w:t xml:space="preserve">.  “The last stand </w:t>
      </w:r>
      <w:proofErr w:type="gramStart"/>
      <w:r w:rsidR="00C46B89" w:rsidRPr="00CB7115">
        <w:rPr>
          <w:rFonts w:ascii="Helvetica" w:hAnsi="Helvetica"/>
          <w:szCs w:val="24"/>
        </w:rPr>
        <w:t>chance?-</w:t>
      </w:r>
      <w:proofErr w:type="gramEnd"/>
      <w:r w:rsidR="00C46B89" w:rsidRPr="00CB7115">
        <w:rPr>
          <w:rFonts w:ascii="Helvetica" w:hAnsi="Helvetica"/>
          <w:szCs w:val="24"/>
        </w:rPr>
        <w:t xml:space="preserve">American chestnut stand in West Salem, Wisconsin.” American Forests Nov-Dec 1992.  </w:t>
      </w:r>
    </w:p>
    <w:p w14:paraId="29C8EF6C" w14:textId="0A584FEE"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McGuire, I.</w:t>
      </w:r>
      <w:r w:rsidR="00EB1AD1" w:rsidRPr="00CB7115">
        <w:rPr>
          <w:rFonts w:ascii="Helvetica" w:hAnsi="Helvetica"/>
          <w:color w:val="000000"/>
          <w:szCs w:val="24"/>
        </w:rPr>
        <w:t xml:space="preserve"> </w:t>
      </w:r>
      <w:r w:rsidRPr="00CB7115">
        <w:rPr>
          <w:rFonts w:ascii="Helvetica" w:hAnsi="Helvetica"/>
          <w:color w:val="000000"/>
          <w:szCs w:val="24"/>
        </w:rPr>
        <w:t>C., Davis, J.</w:t>
      </w:r>
      <w:r w:rsidR="00EB1AD1" w:rsidRPr="00CB7115">
        <w:rPr>
          <w:rFonts w:ascii="Helvetica" w:hAnsi="Helvetica"/>
          <w:color w:val="000000"/>
          <w:szCs w:val="24"/>
        </w:rPr>
        <w:t xml:space="preserve"> </w:t>
      </w:r>
      <w:r w:rsidRPr="00CB7115">
        <w:rPr>
          <w:rFonts w:ascii="Helvetica" w:hAnsi="Helvetica"/>
          <w:color w:val="000000"/>
          <w:szCs w:val="24"/>
        </w:rPr>
        <w:t xml:space="preserve">E., Double, </w:t>
      </w:r>
      <w:proofErr w:type="gramStart"/>
      <w:r w:rsidRPr="00CB7115">
        <w:rPr>
          <w:rFonts w:ascii="Helvetica" w:hAnsi="Helvetica"/>
          <w:color w:val="000000"/>
          <w:szCs w:val="24"/>
        </w:rPr>
        <w:t>M</w:t>
      </w:r>
      <w:r w:rsidR="00EB1AD1" w:rsidRPr="00CB7115">
        <w:rPr>
          <w:rFonts w:ascii="Helvetica" w:hAnsi="Helvetica"/>
          <w:color w:val="000000"/>
          <w:szCs w:val="24"/>
        </w:rPr>
        <w:t xml:space="preserve"> </w:t>
      </w:r>
      <w:r w:rsidRPr="00CB7115">
        <w:rPr>
          <w:rFonts w:ascii="Helvetica" w:hAnsi="Helvetica"/>
          <w:color w:val="000000"/>
          <w:szCs w:val="24"/>
        </w:rPr>
        <w:t>.</w:t>
      </w:r>
      <w:proofErr w:type="gramEnd"/>
      <w:r w:rsidRPr="00CB7115">
        <w:rPr>
          <w:rFonts w:ascii="Helvetica" w:hAnsi="Helvetica"/>
          <w:color w:val="000000"/>
          <w:szCs w:val="24"/>
        </w:rPr>
        <w:t>L., MacDonald, W.</w:t>
      </w:r>
      <w:r w:rsidR="00EB1AD1" w:rsidRPr="00CB7115">
        <w:rPr>
          <w:rFonts w:ascii="Helvetica" w:hAnsi="Helvetica"/>
          <w:color w:val="000000"/>
          <w:szCs w:val="24"/>
        </w:rPr>
        <w:t xml:space="preserve"> </w:t>
      </w:r>
      <w:r w:rsidRPr="00CB7115">
        <w:rPr>
          <w:rFonts w:ascii="Helvetica" w:hAnsi="Helvetica"/>
          <w:color w:val="000000"/>
          <w:szCs w:val="24"/>
        </w:rPr>
        <w:t xml:space="preserve">L., Rauscher, T., </w:t>
      </w:r>
      <w:proofErr w:type="spellStart"/>
      <w:r w:rsidRPr="00CB7115">
        <w:rPr>
          <w:rFonts w:ascii="Helvetica" w:hAnsi="Helvetica"/>
          <w:color w:val="000000"/>
          <w:szCs w:val="24"/>
        </w:rPr>
        <w:t>McCawley</w:t>
      </w:r>
      <w:proofErr w:type="spellEnd"/>
      <w:r w:rsidRPr="00CB7115">
        <w:rPr>
          <w:rFonts w:ascii="Helvetica" w:hAnsi="Helvetica"/>
          <w:color w:val="000000"/>
          <w:szCs w:val="24"/>
        </w:rPr>
        <w:t>, S</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 xml:space="preserve">G.  2005.  </w:t>
      </w:r>
      <w:proofErr w:type="spellStart"/>
      <w:r w:rsidRPr="00CB7115">
        <w:rPr>
          <w:rFonts w:ascii="Helvetica" w:hAnsi="Helvetica"/>
          <w:color w:val="000000"/>
          <w:szCs w:val="24"/>
        </w:rPr>
        <w:t>Heterokaryon</w:t>
      </w:r>
      <w:proofErr w:type="spellEnd"/>
      <w:r w:rsidRPr="00CB7115">
        <w:rPr>
          <w:rFonts w:ascii="Helvetica" w:hAnsi="Helvetica"/>
          <w:color w:val="000000"/>
          <w:szCs w:val="24"/>
        </w:rPr>
        <w:t xml:space="preserve"> formation and </w:t>
      </w:r>
      <w:proofErr w:type="spellStart"/>
      <w:r w:rsidRPr="00CB7115">
        <w:rPr>
          <w:rFonts w:ascii="Helvetica" w:hAnsi="Helvetica"/>
          <w:color w:val="000000"/>
          <w:szCs w:val="24"/>
        </w:rPr>
        <w:t>parasexual</w:t>
      </w:r>
      <w:proofErr w:type="spellEnd"/>
      <w:r w:rsidRPr="00CB7115">
        <w:rPr>
          <w:rFonts w:ascii="Helvetica" w:hAnsi="Helvetica"/>
          <w:color w:val="000000"/>
          <w:szCs w:val="24"/>
        </w:rPr>
        <w:t xml:space="preserve"> recombination between </w:t>
      </w:r>
      <w:proofErr w:type="spellStart"/>
      <w:r w:rsidRPr="00CB7115">
        <w:rPr>
          <w:rFonts w:ascii="Helvetica" w:hAnsi="Helvetica"/>
          <w:color w:val="000000"/>
          <w:szCs w:val="24"/>
        </w:rPr>
        <w:t>vegetatively</w:t>
      </w:r>
      <w:proofErr w:type="spellEnd"/>
      <w:r w:rsidRPr="00CB7115">
        <w:rPr>
          <w:rFonts w:ascii="Helvetica" w:hAnsi="Helvetica"/>
          <w:color w:val="000000"/>
          <w:szCs w:val="24"/>
        </w:rPr>
        <w:t xml:space="preserve"> incompatible lineages in a population of the chestnut blight fungus,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Mol. Ecol. 14: 3657-3669.</w:t>
      </w:r>
    </w:p>
    <w:p w14:paraId="4C6ED412" w14:textId="6E5BC049" w:rsidR="00C46B89" w:rsidRPr="00CB7115" w:rsidRDefault="00C46B89" w:rsidP="004D7D90">
      <w:pPr>
        <w:pStyle w:val="ColorfulList-Accent11"/>
        <w:tabs>
          <w:tab w:val="left" w:pos="360"/>
          <w:tab w:val="left" w:pos="720"/>
        </w:tabs>
        <w:spacing w:line="480" w:lineRule="auto"/>
        <w:ind w:left="360" w:right="90" w:hanging="360"/>
        <w:rPr>
          <w:rFonts w:ascii="Helvetica" w:hAnsi="Helvetica"/>
          <w:szCs w:val="24"/>
        </w:rPr>
      </w:pPr>
      <w:r w:rsidRPr="00CB7115">
        <w:rPr>
          <w:rFonts w:ascii="Helvetica" w:hAnsi="Helvetica"/>
          <w:color w:val="000000"/>
          <w:szCs w:val="24"/>
        </w:rPr>
        <w:t>McGuire, I.</w:t>
      </w:r>
      <w:r w:rsidR="00EB1AD1" w:rsidRPr="00CB7115">
        <w:rPr>
          <w:rFonts w:ascii="Helvetica" w:hAnsi="Helvetica"/>
          <w:color w:val="000000"/>
          <w:szCs w:val="24"/>
        </w:rPr>
        <w:t xml:space="preserve"> </w:t>
      </w:r>
      <w:r w:rsidR="00F47943" w:rsidRPr="00CB7115">
        <w:rPr>
          <w:rFonts w:ascii="Helvetica" w:hAnsi="Helvetica"/>
          <w:color w:val="000000"/>
          <w:szCs w:val="24"/>
        </w:rPr>
        <w:t xml:space="preserve">C., </w:t>
      </w:r>
      <w:proofErr w:type="spellStart"/>
      <w:r w:rsidRPr="00CB7115">
        <w:rPr>
          <w:rFonts w:ascii="Helvetica" w:hAnsi="Helvetica"/>
          <w:color w:val="000000"/>
          <w:szCs w:val="24"/>
        </w:rPr>
        <w:t>Marra</w:t>
      </w:r>
      <w:proofErr w:type="spellEnd"/>
      <w:r w:rsidRPr="00CB7115">
        <w:rPr>
          <w:rFonts w:ascii="Helvetica" w:hAnsi="Helvetica"/>
          <w:color w:val="000000"/>
          <w:szCs w:val="24"/>
        </w:rPr>
        <w:t>, R.</w:t>
      </w:r>
      <w:r w:rsidR="00EB1AD1" w:rsidRPr="00CB7115">
        <w:rPr>
          <w:rFonts w:ascii="Helvetica" w:hAnsi="Helvetica"/>
          <w:color w:val="000000"/>
          <w:szCs w:val="24"/>
        </w:rPr>
        <w:t xml:space="preserve"> </w:t>
      </w:r>
      <w:r w:rsidRPr="00CB7115">
        <w:rPr>
          <w:rFonts w:ascii="Helvetica" w:hAnsi="Helvetica"/>
          <w:color w:val="000000"/>
          <w:szCs w:val="24"/>
        </w:rPr>
        <w:t xml:space="preserve">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 xml:space="preserve">G.  2004.  Mating-type </w:t>
      </w:r>
      <w:proofErr w:type="spellStart"/>
      <w:r w:rsidRPr="00CB7115">
        <w:rPr>
          <w:rFonts w:ascii="Helvetica" w:hAnsi="Helvetica"/>
          <w:color w:val="000000"/>
          <w:szCs w:val="24"/>
        </w:rPr>
        <w:t>heterokaryosis</w:t>
      </w:r>
      <w:proofErr w:type="spellEnd"/>
      <w:r w:rsidRPr="00CB7115">
        <w:rPr>
          <w:rFonts w:ascii="Helvetica" w:hAnsi="Helvetica"/>
          <w:color w:val="000000"/>
          <w:szCs w:val="24"/>
        </w:rPr>
        <w:t xml:space="preserve"> and </w:t>
      </w:r>
      <w:proofErr w:type="spellStart"/>
      <w:r w:rsidRPr="00CB7115">
        <w:rPr>
          <w:rFonts w:ascii="Helvetica" w:hAnsi="Helvetica"/>
          <w:color w:val="000000"/>
          <w:szCs w:val="24"/>
        </w:rPr>
        <w:t>selfing</w:t>
      </w:r>
      <w:proofErr w:type="spellEnd"/>
      <w:r w:rsidRPr="00CB7115">
        <w:rPr>
          <w:rFonts w:ascii="Helvetica" w:hAnsi="Helvetica"/>
          <w:color w:val="000000"/>
          <w:szCs w:val="24"/>
        </w:rPr>
        <w:t xml:space="preserve"> in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Fungal Genetics and Biology 41: 521-533.</w:t>
      </w:r>
    </w:p>
    <w:p w14:paraId="2DCE67B8" w14:textId="437B8398" w:rsidR="003B22B6" w:rsidRPr="00CB7115" w:rsidRDefault="003B22B6"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G</w:t>
      </w:r>
      <w:r w:rsidR="00F47943" w:rsidRPr="00CB7115">
        <w:rPr>
          <w:rFonts w:ascii="Helvetica" w:hAnsi="Helvetica"/>
          <w:color w:val="000000"/>
          <w:szCs w:val="24"/>
        </w:rPr>
        <w:t>.</w:t>
      </w:r>
      <w:r w:rsidR="00430168"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Cortesi</w:t>
      </w:r>
      <w:proofErr w:type="spellEnd"/>
      <w:r w:rsidRPr="00CB7115">
        <w:rPr>
          <w:rFonts w:ascii="Helvetica" w:hAnsi="Helvetica"/>
          <w:color w:val="000000"/>
          <w:szCs w:val="24"/>
        </w:rPr>
        <w:t xml:space="preserve">, P.  2004.  Biological control of chestnut blight with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a critical analysis.  </w:t>
      </w:r>
      <w:proofErr w:type="spellStart"/>
      <w:r w:rsidRPr="00CB7115">
        <w:rPr>
          <w:rFonts w:ascii="Helvetica" w:hAnsi="Helvetica"/>
          <w:color w:val="000000"/>
          <w:szCs w:val="24"/>
        </w:rPr>
        <w:t>Annu</w:t>
      </w:r>
      <w:proofErr w:type="spellEnd"/>
      <w:r w:rsidRPr="00CB7115">
        <w:rPr>
          <w:rFonts w:ascii="Helvetica" w:hAnsi="Helvetica"/>
          <w:color w:val="000000"/>
          <w:szCs w:val="24"/>
        </w:rPr>
        <w:t xml:space="preserve">. Rev. </w:t>
      </w:r>
      <w:proofErr w:type="spellStart"/>
      <w:r w:rsidRPr="00CB7115">
        <w:rPr>
          <w:rFonts w:ascii="Helvetica" w:hAnsi="Helvetica"/>
          <w:color w:val="000000"/>
          <w:szCs w:val="24"/>
        </w:rPr>
        <w:t>Phytopathol</w:t>
      </w:r>
      <w:proofErr w:type="spellEnd"/>
      <w:r w:rsidRPr="00CB7115">
        <w:rPr>
          <w:rFonts w:ascii="Helvetica" w:hAnsi="Helvetica"/>
          <w:color w:val="000000"/>
          <w:szCs w:val="24"/>
        </w:rPr>
        <w:t>. 42:311-338.</w:t>
      </w:r>
    </w:p>
    <w:p w14:paraId="0BBE4190" w14:textId="77777777" w:rsidR="00BE2B17" w:rsidRPr="00CB7115" w:rsidRDefault="00BE2B17" w:rsidP="004D7D90">
      <w:pPr>
        <w:pStyle w:val="ColorfulList-Accent11"/>
        <w:tabs>
          <w:tab w:val="left" w:pos="720"/>
        </w:tabs>
        <w:spacing w:line="480" w:lineRule="auto"/>
        <w:ind w:left="360" w:right="90" w:hanging="360"/>
        <w:rPr>
          <w:rFonts w:ascii="Helvetica" w:hAnsi="Helvetica"/>
          <w:color w:val="000000"/>
          <w:shd w:val="clear" w:color="auto" w:fill="FFFFFF"/>
        </w:rPr>
      </w:pPr>
      <w:r w:rsidRPr="00CB7115">
        <w:rPr>
          <w:rFonts w:ascii="Helvetica" w:hAnsi="Helvetica"/>
          <w:color w:val="000000"/>
          <w:shd w:val="clear" w:color="auto" w:fill="FFFFFF"/>
        </w:rPr>
        <w:t xml:space="preserve">Morris, T. J. and </w:t>
      </w:r>
      <w:proofErr w:type="spellStart"/>
      <w:r w:rsidRPr="00CB7115">
        <w:rPr>
          <w:rFonts w:ascii="Helvetica" w:hAnsi="Helvetica"/>
          <w:color w:val="000000"/>
          <w:shd w:val="clear" w:color="auto" w:fill="FFFFFF"/>
        </w:rPr>
        <w:t>Dodds</w:t>
      </w:r>
      <w:proofErr w:type="spellEnd"/>
      <w:r w:rsidRPr="00CB7115">
        <w:rPr>
          <w:rFonts w:ascii="Helvetica" w:hAnsi="Helvetica"/>
          <w:color w:val="000000"/>
          <w:shd w:val="clear" w:color="auto" w:fill="FFFFFF"/>
        </w:rPr>
        <w:t>, J. A.  1979.  Isolation and analysis of double-stranded RNA from virus-infected plant and fungal tissue.  Phytopathology 69:854-858.</w:t>
      </w:r>
    </w:p>
    <w:p w14:paraId="747444CB" w14:textId="1CE5DF19"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lastRenderedPageBreak/>
        <w:t>Palmer, J</w:t>
      </w:r>
      <w:r w:rsidR="00721B9E" w:rsidRPr="00CB7115">
        <w:rPr>
          <w:rFonts w:ascii="Helvetica" w:hAnsi="Helvetica"/>
          <w:color w:val="000000"/>
          <w:szCs w:val="24"/>
        </w:rPr>
        <w:t>.</w:t>
      </w:r>
      <w:r w:rsidR="00EB1AD1" w:rsidRPr="00CB7115">
        <w:rPr>
          <w:rFonts w:ascii="Helvetica" w:hAnsi="Helvetica"/>
          <w:color w:val="000000"/>
          <w:szCs w:val="24"/>
        </w:rPr>
        <w:t xml:space="preserve"> </w:t>
      </w:r>
      <w:r w:rsidRPr="00CB7115">
        <w:rPr>
          <w:rFonts w:ascii="Helvetica" w:hAnsi="Helvetica"/>
          <w:color w:val="000000"/>
          <w:szCs w:val="24"/>
        </w:rPr>
        <w:t>M</w:t>
      </w:r>
      <w:r w:rsidR="00721B9E" w:rsidRPr="00CB7115">
        <w:rPr>
          <w:rFonts w:ascii="Helvetica" w:hAnsi="Helvetica"/>
          <w:color w:val="000000"/>
          <w:szCs w:val="24"/>
        </w:rPr>
        <w:t xml:space="preserve">., </w:t>
      </w:r>
      <w:r w:rsidRPr="00CB7115">
        <w:rPr>
          <w:rFonts w:ascii="Helvetica" w:hAnsi="Helvetica"/>
          <w:color w:val="000000"/>
          <w:szCs w:val="24"/>
        </w:rPr>
        <w:t xml:space="preserve">Lindner, </w:t>
      </w:r>
      <w:r w:rsidR="00721B9E" w:rsidRPr="00CB7115">
        <w:rPr>
          <w:rFonts w:ascii="Helvetica" w:hAnsi="Helvetica"/>
          <w:color w:val="000000"/>
          <w:szCs w:val="24"/>
        </w:rPr>
        <w:t>D.</w:t>
      </w:r>
      <w:r w:rsidR="00EB1AD1" w:rsidRPr="00CB7115">
        <w:rPr>
          <w:rFonts w:ascii="Helvetica" w:hAnsi="Helvetica"/>
          <w:color w:val="000000"/>
          <w:szCs w:val="24"/>
        </w:rPr>
        <w:t xml:space="preserve"> </w:t>
      </w:r>
      <w:r w:rsidR="00721B9E" w:rsidRPr="00CB7115">
        <w:rPr>
          <w:rFonts w:ascii="Helvetica" w:hAnsi="Helvetica"/>
          <w:color w:val="000000"/>
          <w:szCs w:val="24"/>
        </w:rPr>
        <w:t>L.</w:t>
      </w:r>
      <w:r w:rsidR="00EB1AD1" w:rsidRPr="00CB7115">
        <w:rPr>
          <w:rFonts w:ascii="Helvetica" w:hAnsi="Helvetica"/>
          <w:color w:val="000000"/>
          <w:szCs w:val="24"/>
        </w:rPr>
        <w:t>,</w:t>
      </w:r>
      <w:r w:rsidR="00721B9E" w:rsidRPr="00CB7115">
        <w:rPr>
          <w:rFonts w:ascii="Helvetica" w:hAnsi="Helvetica"/>
          <w:color w:val="000000"/>
          <w:szCs w:val="24"/>
        </w:rPr>
        <w:t xml:space="preserve"> and Volk, T.</w:t>
      </w:r>
      <w:r w:rsidR="00EB1AD1" w:rsidRPr="00CB7115">
        <w:rPr>
          <w:rFonts w:ascii="Helvetica" w:hAnsi="Helvetica"/>
          <w:color w:val="000000"/>
          <w:szCs w:val="24"/>
        </w:rPr>
        <w:t xml:space="preserve"> </w:t>
      </w:r>
      <w:r w:rsidR="00721B9E" w:rsidRPr="00CB7115">
        <w:rPr>
          <w:rFonts w:ascii="Helvetica" w:hAnsi="Helvetica"/>
          <w:color w:val="000000"/>
          <w:szCs w:val="24"/>
        </w:rPr>
        <w:t>J.</w:t>
      </w:r>
      <w:r w:rsidRPr="00CB7115">
        <w:rPr>
          <w:rFonts w:ascii="Helvetica" w:hAnsi="Helvetica"/>
          <w:color w:val="000000"/>
          <w:szCs w:val="24"/>
        </w:rPr>
        <w:t xml:space="preserve"> 2008. </w:t>
      </w:r>
      <w:proofErr w:type="spellStart"/>
      <w:r w:rsidRPr="00CB7115">
        <w:rPr>
          <w:rFonts w:ascii="Helvetica" w:hAnsi="Helvetica"/>
          <w:color w:val="000000"/>
          <w:szCs w:val="24"/>
        </w:rPr>
        <w:t>Ectomycorrhizal</w:t>
      </w:r>
      <w:proofErr w:type="spellEnd"/>
      <w:r w:rsidRPr="00CB7115">
        <w:rPr>
          <w:rFonts w:ascii="Helvetica" w:hAnsi="Helvetica"/>
          <w:color w:val="000000"/>
          <w:szCs w:val="24"/>
        </w:rPr>
        <w:t xml:space="preserve"> characterization of an American chestnut (</w:t>
      </w:r>
      <w:proofErr w:type="spellStart"/>
      <w:r w:rsidRPr="00CB7115">
        <w:rPr>
          <w:rFonts w:ascii="Helvetica" w:hAnsi="Helvetica"/>
          <w:i/>
          <w:color w:val="000000"/>
          <w:szCs w:val="24"/>
        </w:rPr>
        <w:t>Castanea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dentata</w:t>
      </w:r>
      <w:proofErr w:type="spellEnd"/>
      <w:r w:rsidRPr="00CB7115">
        <w:rPr>
          <w:rFonts w:ascii="Helvetica" w:hAnsi="Helvetica"/>
          <w:color w:val="000000"/>
          <w:szCs w:val="24"/>
        </w:rPr>
        <w:t xml:space="preserve">)-dominated community in Western Wisconsin. </w:t>
      </w:r>
      <w:proofErr w:type="spellStart"/>
      <w:r w:rsidRPr="00CB7115">
        <w:rPr>
          <w:rFonts w:ascii="Helvetica" w:hAnsi="Helvetica"/>
          <w:color w:val="000000"/>
          <w:szCs w:val="24"/>
        </w:rPr>
        <w:t>Mycorrhiza</w:t>
      </w:r>
      <w:proofErr w:type="spellEnd"/>
      <w:r w:rsidRPr="00CB7115">
        <w:rPr>
          <w:rFonts w:ascii="Helvetica" w:hAnsi="Helvetica"/>
          <w:color w:val="000000"/>
          <w:szCs w:val="24"/>
        </w:rPr>
        <w:t xml:space="preserve"> 19:27-36.</w:t>
      </w:r>
    </w:p>
    <w:p w14:paraId="0E5B6955" w14:textId="47A4CC1B"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Paillet</w:t>
      </w:r>
      <w:proofErr w:type="spellEnd"/>
      <w:r w:rsidRPr="00CB7115">
        <w:rPr>
          <w:rFonts w:ascii="Helvetica" w:hAnsi="Helvetica"/>
          <w:color w:val="000000"/>
          <w:szCs w:val="24"/>
        </w:rPr>
        <w:t>, F.</w:t>
      </w:r>
      <w:r w:rsidR="00EB1AD1" w:rsidRPr="00CB7115">
        <w:rPr>
          <w:rFonts w:ascii="Helvetica" w:hAnsi="Helvetica"/>
          <w:color w:val="000000"/>
          <w:szCs w:val="24"/>
        </w:rPr>
        <w:t xml:space="preserve"> L., and </w:t>
      </w:r>
      <w:r w:rsidRPr="00CB7115">
        <w:rPr>
          <w:rFonts w:ascii="Helvetica" w:hAnsi="Helvetica"/>
          <w:color w:val="000000"/>
          <w:szCs w:val="24"/>
        </w:rPr>
        <w:t>Rutter</w:t>
      </w:r>
      <w:r w:rsidR="00EB1AD1" w:rsidRPr="00CB7115">
        <w:rPr>
          <w:rFonts w:ascii="Helvetica" w:hAnsi="Helvetica"/>
          <w:color w:val="000000"/>
          <w:szCs w:val="24"/>
        </w:rPr>
        <w:t>, P.A</w:t>
      </w:r>
      <w:r w:rsidRPr="00CB7115">
        <w:rPr>
          <w:rFonts w:ascii="Helvetica" w:hAnsi="Helvetica"/>
          <w:color w:val="000000"/>
          <w:szCs w:val="24"/>
        </w:rPr>
        <w:t>.  1989.  Replacement of native oak and hickory tree species by the introduced American chestnut (</w:t>
      </w:r>
      <w:proofErr w:type="spellStart"/>
      <w:r w:rsidRPr="00CB7115">
        <w:rPr>
          <w:rFonts w:ascii="Helvetica" w:hAnsi="Helvetica"/>
          <w:i/>
          <w:color w:val="000000"/>
          <w:szCs w:val="24"/>
        </w:rPr>
        <w:t>Castanea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dentata</w:t>
      </w:r>
      <w:proofErr w:type="spellEnd"/>
      <w:r w:rsidRPr="00CB7115">
        <w:rPr>
          <w:rFonts w:ascii="Helvetica" w:hAnsi="Helvetica"/>
          <w:color w:val="000000"/>
          <w:szCs w:val="24"/>
        </w:rPr>
        <w:t>) in southwestern Wisconsin.  Can. J. Bot. 67:3457-3469.</w:t>
      </w:r>
    </w:p>
    <w:p w14:paraId="61D55E7F" w14:textId="77777777" w:rsidR="00F35960" w:rsidRDefault="00F35960" w:rsidP="004D7D90">
      <w:pPr>
        <w:pStyle w:val="ColorfulList-Accent11"/>
        <w:tabs>
          <w:tab w:val="left" w:pos="720"/>
        </w:tabs>
        <w:spacing w:line="480" w:lineRule="auto"/>
        <w:ind w:left="360" w:right="90" w:hanging="360"/>
        <w:rPr>
          <w:rFonts w:ascii="Helvetica" w:hAnsi="Helvetica"/>
          <w:szCs w:val="24"/>
        </w:rPr>
      </w:pPr>
      <w:r w:rsidRPr="00CB7115">
        <w:rPr>
          <w:rFonts w:ascii="Helvetica" w:hAnsi="Helvetica"/>
          <w:szCs w:val="24"/>
        </w:rPr>
        <w:t>Pearson et al. 2008</w:t>
      </w:r>
    </w:p>
    <w:p w14:paraId="541D0BE7" w14:textId="51971A2F"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Pe</w:t>
      </w:r>
      <w:r w:rsidR="00472CFB" w:rsidRPr="00CB7115">
        <w:rPr>
          <w:rFonts w:ascii="Helvetica" w:hAnsi="Helvetica"/>
          <w:color w:val="000000"/>
          <w:szCs w:val="24"/>
        </w:rPr>
        <w:t>e</w:t>
      </w:r>
      <w:r w:rsidRPr="00CB7115">
        <w:rPr>
          <w:rFonts w:ascii="Helvetica" w:hAnsi="Helvetica"/>
          <w:color w:val="000000"/>
          <w:szCs w:val="24"/>
        </w:rPr>
        <w:t>ver</w:t>
      </w:r>
      <w:proofErr w:type="spellEnd"/>
      <w:r w:rsidRPr="00CB7115">
        <w:rPr>
          <w:rFonts w:ascii="Helvetica" w:hAnsi="Helvetica"/>
          <w:color w:val="000000"/>
          <w:szCs w:val="24"/>
        </w:rPr>
        <w:t>, T.</w:t>
      </w:r>
      <w:r w:rsidR="00EB1AD1" w:rsidRPr="00CB7115">
        <w:rPr>
          <w:rFonts w:ascii="Helvetica" w:hAnsi="Helvetica"/>
          <w:color w:val="000000"/>
          <w:szCs w:val="24"/>
        </w:rPr>
        <w:t xml:space="preserve"> </w:t>
      </w:r>
      <w:r w:rsidRPr="00CB7115">
        <w:rPr>
          <w:rFonts w:ascii="Helvetica" w:hAnsi="Helvetica"/>
          <w:color w:val="000000"/>
          <w:szCs w:val="24"/>
        </w:rPr>
        <w:t>L., Liu, Y.-C.</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Milgroom</w:t>
      </w:r>
      <w:proofErr w:type="spellEnd"/>
      <w:r w:rsidRPr="00CB7115">
        <w:rPr>
          <w:rFonts w:ascii="Helvetica" w:hAnsi="Helvetica"/>
          <w:color w:val="000000"/>
          <w:szCs w:val="24"/>
        </w:rPr>
        <w:t>, M.</w:t>
      </w:r>
      <w:r w:rsidR="00EB1AD1" w:rsidRPr="00CB7115">
        <w:rPr>
          <w:rFonts w:ascii="Helvetica" w:hAnsi="Helvetica"/>
          <w:color w:val="000000"/>
          <w:szCs w:val="24"/>
        </w:rPr>
        <w:t xml:space="preserve"> </w:t>
      </w:r>
      <w:r w:rsidRPr="00CB7115">
        <w:rPr>
          <w:rFonts w:ascii="Helvetica" w:hAnsi="Helvetica"/>
          <w:color w:val="000000"/>
          <w:szCs w:val="24"/>
        </w:rPr>
        <w:t xml:space="preserve">G.  1997. Diversity of </w:t>
      </w:r>
      <w:proofErr w:type="spellStart"/>
      <w:r w:rsidRPr="00CB7115">
        <w:rPr>
          <w:rFonts w:ascii="Helvetica" w:hAnsi="Helvetica"/>
          <w:color w:val="000000"/>
          <w:szCs w:val="24"/>
        </w:rPr>
        <w:t>hypoviruses</w:t>
      </w:r>
      <w:proofErr w:type="spellEnd"/>
      <w:r w:rsidRPr="00CB7115">
        <w:rPr>
          <w:rFonts w:ascii="Helvetica" w:hAnsi="Helvetica"/>
          <w:color w:val="000000"/>
          <w:szCs w:val="24"/>
        </w:rPr>
        <w:t xml:space="preserve"> and other double-stranded RNAs in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in North America.  Phytopathology 87:1026-1033.</w:t>
      </w:r>
    </w:p>
    <w:p w14:paraId="795E7003" w14:textId="77777777"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Powell, W. A. 1995. Vegetative incompatibility and </w:t>
      </w:r>
      <w:proofErr w:type="spellStart"/>
      <w:r w:rsidRPr="00CB7115">
        <w:rPr>
          <w:rFonts w:ascii="Helvetica" w:hAnsi="Helvetica"/>
          <w:color w:val="000000"/>
          <w:szCs w:val="24"/>
        </w:rPr>
        <w:t>mycelial</w:t>
      </w:r>
      <w:proofErr w:type="spellEnd"/>
      <w:r w:rsidRPr="00CB7115">
        <w:rPr>
          <w:rFonts w:ascii="Helvetica" w:hAnsi="Helvetica"/>
          <w:color w:val="000000"/>
          <w:szCs w:val="24"/>
        </w:rPr>
        <w:t xml:space="preserve"> death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detected with a pH indicator. </w:t>
      </w:r>
      <w:proofErr w:type="spellStart"/>
      <w:r w:rsidRPr="00CB7115">
        <w:rPr>
          <w:rFonts w:ascii="Helvetica" w:hAnsi="Helvetica"/>
          <w:color w:val="000000"/>
          <w:szCs w:val="24"/>
        </w:rPr>
        <w:t>Mycologia</w:t>
      </w:r>
      <w:proofErr w:type="spellEnd"/>
      <w:r w:rsidRPr="00CB7115">
        <w:rPr>
          <w:rFonts w:ascii="Helvetica" w:hAnsi="Helvetica"/>
          <w:color w:val="000000"/>
          <w:szCs w:val="24"/>
        </w:rPr>
        <w:t xml:space="preserve"> 87:738-741.</w:t>
      </w:r>
    </w:p>
    <w:p w14:paraId="36FC0DCA" w14:textId="38571BA1" w:rsidR="00C46B89" w:rsidRPr="00CB7115" w:rsidRDefault="00C46B89" w:rsidP="004D7D90">
      <w:pPr>
        <w:pStyle w:val="ColorfulList-Accent11"/>
        <w:tabs>
          <w:tab w:val="left" w:pos="720"/>
        </w:tabs>
        <w:spacing w:line="480" w:lineRule="auto"/>
        <w:ind w:left="360" w:right="90" w:hanging="360"/>
        <w:rPr>
          <w:rFonts w:ascii="Helvetica" w:hAnsi="Helvetica"/>
          <w:bCs/>
          <w:color w:val="000000"/>
          <w:szCs w:val="24"/>
        </w:rPr>
      </w:pPr>
      <w:r w:rsidRPr="00CB7115">
        <w:rPr>
          <w:rFonts w:ascii="Helvetica" w:hAnsi="Helvetica"/>
          <w:bCs/>
          <w:color w:val="000000"/>
          <w:szCs w:val="24"/>
        </w:rPr>
        <w:t xml:space="preserve">Robin, C., </w:t>
      </w:r>
      <w:proofErr w:type="spellStart"/>
      <w:r w:rsidR="0022358B" w:rsidRPr="00CB7115">
        <w:rPr>
          <w:rFonts w:ascii="Helvetica" w:hAnsi="Helvetica"/>
          <w:color w:val="000000"/>
          <w:szCs w:val="24"/>
        </w:rPr>
        <w:t>Capdevielle</w:t>
      </w:r>
      <w:proofErr w:type="spellEnd"/>
      <w:r w:rsidR="0022358B" w:rsidRPr="00CB7115">
        <w:rPr>
          <w:rFonts w:ascii="Helvetica" w:hAnsi="Helvetica"/>
          <w:color w:val="000000"/>
          <w:szCs w:val="24"/>
        </w:rPr>
        <w:t xml:space="preserve">, </w:t>
      </w:r>
      <w:r w:rsidR="00380E7B" w:rsidRPr="00CB7115">
        <w:rPr>
          <w:rFonts w:ascii="Helvetica" w:hAnsi="Helvetica"/>
          <w:color w:val="000000"/>
          <w:szCs w:val="24"/>
        </w:rPr>
        <w:t xml:space="preserve">X., </w:t>
      </w:r>
      <w:r w:rsidR="0022358B" w:rsidRPr="00CB7115">
        <w:rPr>
          <w:rFonts w:ascii="Helvetica" w:hAnsi="Helvetica"/>
          <w:color w:val="000000"/>
          <w:szCs w:val="24"/>
        </w:rPr>
        <w:t xml:space="preserve">Martin, </w:t>
      </w:r>
      <w:r w:rsidR="00380E7B" w:rsidRPr="00CB7115">
        <w:rPr>
          <w:rFonts w:ascii="Helvetica" w:hAnsi="Helvetica"/>
          <w:color w:val="000000"/>
          <w:szCs w:val="24"/>
        </w:rPr>
        <w:t xml:space="preserve">M., </w:t>
      </w:r>
      <w:proofErr w:type="spellStart"/>
      <w:r w:rsidR="0022358B" w:rsidRPr="00CB7115">
        <w:rPr>
          <w:rFonts w:ascii="Helvetica" w:hAnsi="Helvetica"/>
          <w:color w:val="000000"/>
          <w:szCs w:val="24"/>
        </w:rPr>
        <w:t>Traver</w:t>
      </w:r>
      <w:proofErr w:type="spellEnd"/>
      <w:r w:rsidRPr="00CB7115">
        <w:rPr>
          <w:rFonts w:ascii="Helvetica" w:hAnsi="Helvetica"/>
          <w:bCs/>
          <w:color w:val="000000"/>
          <w:szCs w:val="24"/>
        </w:rPr>
        <w:t>, C.</w:t>
      </w:r>
      <w:r w:rsidR="00EB1AD1" w:rsidRPr="00CB7115">
        <w:rPr>
          <w:rFonts w:ascii="Helvetica" w:hAnsi="Helvetica"/>
          <w:bCs/>
          <w:color w:val="000000"/>
          <w:szCs w:val="24"/>
        </w:rPr>
        <w:t>,</w:t>
      </w:r>
      <w:r w:rsidRPr="00CB7115">
        <w:rPr>
          <w:rFonts w:ascii="Helvetica" w:hAnsi="Helvetica"/>
          <w:bCs/>
          <w:color w:val="000000"/>
          <w:szCs w:val="24"/>
        </w:rPr>
        <w:t xml:space="preserve"> and </w:t>
      </w:r>
      <w:r w:rsidR="0022358B" w:rsidRPr="00CB7115">
        <w:rPr>
          <w:rFonts w:ascii="Helvetica" w:hAnsi="Helvetica"/>
          <w:color w:val="000000"/>
          <w:szCs w:val="24"/>
        </w:rPr>
        <w:t>Colinas</w:t>
      </w:r>
      <w:r w:rsidR="00380E7B" w:rsidRPr="00CB7115">
        <w:rPr>
          <w:rFonts w:ascii="Helvetica" w:hAnsi="Helvetica"/>
          <w:color w:val="000000"/>
          <w:szCs w:val="24"/>
        </w:rPr>
        <w:t>, C</w:t>
      </w:r>
      <w:r w:rsidR="0022358B" w:rsidRPr="00CB7115">
        <w:rPr>
          <w:rFonts w:ascii="Helvetica" w:hAnsi="Helvetica"/>
          <w:color w:val="000000"/>
          <w:szCs w:val="24"/>
        </w:rPr>
        <w:t xml:space="preserve">.  2009.  </w:t>
      </w:r>
      <w:proofErr w:type="spellStart"/>
      <w:r w:rsidR="0022358B" w:rsidRPr="00CB7115">
        <w:rPr>
          <w:rFonts w:ascii="Helvetica" w:hAnsi="Helvetica"/>
          <w:i/>
          <w:color w:val="000000"/>
          <w:szCs w:val="24"/>
        </w:rPr>
        <w:t>Cryphonectria</w:t>
      </w:r>
      <w:proofErr w:type="spellEnd"/>
      <w:r w:rsidR="0022358B" w:rsidRPr="00CB7115">
        <w:rPr>
          <w:rFonts w:ascii="Helvetica" w:hAnsi="Helvetica"/>
          <w:i/>
          <w:color w:val="000000"/>
          <w:szCs w:val="24"/>
        </w:rPr>
        <w:t xml:space="preserve"> </w:t>
      </w:r>
      <w:proofErr w:type="spellStart"/>
      <w:r w:rsidR="0022358B" w:rsidRPr="00CB7115">
        <w:rPr>
          <w:rFonts w:ascii="Helvetica" w:hAnsi="Helvetica"/>
          <w:i/>
          <w:color w:val="000000"/>
          <w:szCs w:val="24"/>
        </w:rPr>
        <w:t>parasitica</w:t>
      </w:r>
      <w:proofErr w:type="spellEnd"/>
      <w:r w:rsidR="0022358B" w:rsidRPr="00CB7115">
        <w:rPr>
          <w:rFonts w:ascii="Helvetica" w:hAnsi="Helvetica"/>
          <w:color w:val="000000"/>
          <w:szCs w:val="24"/>
        </w:rPr>
        <w:t xml:space="preserve"> </w:t>
      </w:r>
      <w:r w:rsidRPr="00CB7115">
        <w:rPr>
          <w:rFonts w:ascii="Helvetica" w:hAnsi="Helvetica"/>
          <w:bCs/>
          <w:color w:val="000000"/>
          <w:szCs w:val="24"/>
        </w:rPr>
        <w:t xml:space="preserve">vegetative compatibility types </w:t>
      </w:r>
      <w:r w:rsidR="0022358B" w:rsidRPr="00CB7115">
        <w:rPr>
          <w:rFonts w:ascii="Helvetica" w:hAnsi="Helvetica"/>
          <w:color w:val="000000"/>
          <w:szCs w:val="24"/>
        </w:rPr>
        <w:t xml:space="preserve">analysis </w:t>
      </w:r>
      <w:r w:rsidRPr="00CB7115">
        <w:rPr>
          <w:rFonts w:ascii="Helvetica" w:hAnsi="Helvetica"/>
          <w:bCs/>
          <w:color w:val="000000"/>
          <w:szCs w:val="24"/>
        </w:rPr>
        <w:t xml:space="preserve">of </w:t>
      </w:r>
      <w:r w:rsidR="0022358B" w:rsidRPr="00CB7115">
        <w:rPr>
          <w:rFonts w:ascii="Helvetica" w:hAnsi="Helvetica"/>
          <w:color w:val="000000"/>
          <w:szCs w:val="24"/>
        </w:rPr>
        <w:t>populations</w:t>
      </w:r>
      <w:r w:rsidRPr="00CB7115">
        <w:rPr>
          <w:rFonts w:ascii="Helvetica" w:hAnsi="Helvetica"/>
          <w:color w:val="000000"/>
          <w:szCs w:val="24"/>
        </w:rPr>
        <w:t xml:space="preserve"> </w:t>
      </w:r>
      <w:r w:rsidRPr="00CB7115">
        <w:rPr>
          <w:rFonts w:ascii="Helvetica" w:hAnsi="Helvetica"/>
          <w:bCs/>
          <w:color w:val="000000"/>
          <w:szCs w:val="24"/>
        </w:rPr>
        <w:t xml:space="preserve">in </w:t>
      </w:r>
      <w:r w:rsidR="0022358B" w:rsidRPr="00CB7115">
        <w:rPr>
          <w:rFonts w:ascii="Helvetica" w:hAnsi="Helvetica"/>
          <w:color w:val="000000"/>
          <w:szCs w:val="24"/>
        </w:rPr>
        <w:t xml:space="preserve">south-western </w:t>
      </w:r>
      <w:r w:rsidRPr="00CB7115">
        <w:rPr>
          <w:rFonts w:ascii="Helvetica" w:hAnsi="Helvetica"/>
          <w:bCs/>
          <w:color w:val="000000"/>
          <w:szCs w:val="24"/>
        </w:rPr>
        <w:t>France</w:t>
      </w:r>
      <w:r w:rsidR="0022358B" w:rsidRPr="00CB7115">
        <w:rPr>
          <w:rFonts w:ascii="Helvetica" w:hAnsi="Helvetica"/>
          <w:color w:val="000000"/>
          <w:szCs w:val="24"/>
        </w:rPr>
        <w:t xml:space="preserve"> and northern Spain.  Plant Pathology 58:527-535</w:t>
      </w:r>
      <w:r w:rsidRPr="00CB7115">
        <w:rPr>
          <w:rFonts w:ascii="Helvetica" w:hAnsi="Helvetica"/>
          <w:bCs/>
          <w:color w:val="000000"/>
          <w:szCs w:val="24"/>
        </w:rPr>
        <w:t>.</w:t>
      </w:r>
    </w:p>
    <w:p w14:paraId="7EA9CB08" w14:textId="2350E033"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Robin, C.</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Heiniger</w:t>
      </w:r>
      <w:proofErr w:type="spellEnd"/>
      <w:r w:rsidRPr="00CB7115">
        <w:rPr>
          <w:rFonts w:ascii="Helvetica" w:hAnsi="Helvetica"/>
          <w:color w:val="000000"/>
          <w:szCs w:val="24"/>
        </w:rPr>
        <w:t xml:space="preserve">, U.  2001.  Chestnut blight in Europe: </w:t>
      </w:r>
      <w:proofErr w:type="spellStart"/>
      <w:r w:rsidR="001A7996" w:rsidRPr="00CB7115">
        <w:rPr>
          <w:rFonts w:ascii="Helvetica" w:hAnsi="Helvetica"/>
          <w:color w:val="000000"/>
          <w:szCs w:val="24"/>
        </w:rPr>
        <w:t>D</w:t>
      </w:r>
      <w:r w:rsidRPr="00CB7115">
        <w:rPr>
          <w:rFonts w:ascii="Helvetica" w:hAnsi="Helvetica"/>
          <w:color w:val="000000"/>
          <w:szCs w:val="24"/>
        </w:rPr>
        <w:t>iver</w:t>
      </w:r>
      <w:r w:rsidR="001A7996" w:rsidRPr="00CB7115">
        <w:rPr>
          <w:rFonts w:ascii="Helvetica" w:hAnsi="Helvetica"/>
          <w:color w:val="000000"/>
          <w:szCs w:val="24"/>
        </w:rPr>
        <w:t>i</w:t>
      </w:r>
      <w:r w:rsidRPr="00CB7115">
        <w:rPr>
          <w:rFonts w:ascii="Helvetica" w:hAnsi="Helvetica"/>
          <w:color w:val="000000"/>
          <w:szCs w:val="24"/>
        </w:rPr>
        <w:t>sty</w:t>
      </w:r>
      <w:proofErr w:type="spellEnd"/>
      <w:r w:rsidRPr="00CB7115">
        <w:rPr>
          <w:rFonts w:ascii="Helvetica" w:hAnsi="Helvetica"/>
          <w:color w:val="000000"/>
          <w:szCs w:val="24"/>
        </w:rPr>
        <w:t xml:space="preserve">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and </w:t>
      </w:r>
      <w:proofErr w:type="spellStart"/>
      <w:r w:rsidR="001A7996" w:rsidRPr="00CB7115">
        <w:rPr>
          <w:rFonts w:ascii="Helvetica" w:hAnsi="Helvetica"/>
          <w:color w:val="000000"/>
          <w:szCs w:val="24"/>
        </w:rPr>
        <w:t>bio</w:t>
      </w:r>
      <w:r w:rsidRPr="00CB7115">
        <w:rPr>
          <w:rFonts w:ascii="Helvetica" w:hAnsi="Helvetica"/>
          <w:color w:val="000000"/>
          <w:szCs w:val="24"/>
        </w:rPr>
        <w:t>control</w:t>
      </w:r>
      <w:proofErr w:type="spellEnd"/>
      <w:r w:rsidRPr="00CB7115">
        <w:rPr>
          <w:rFonts w:ascii="Helvetica" w:hAnsi="Helvetica"/>
          <w:color w:val="000000"/>
          <w:szCs w:val="24"/>
        </w:rPr>
        <w:t>.  For. Snow</w:t>
      </w:r>
      <w:r w:rsidR="001A7996" w:rsidRPr="00CB7115">
        <w:rPr>
          <w:rFonts w:ascii="Helvetica" w:hAnsi="Helvetica"/>
          <w:color w:val="000000"/>
          <w:szCs w:val="24"/>
        </w:rPr>
        <w:t>.</w:t>
      </w:r>
      <w:r w:rsidRPr="00CB7115">
        <w:rPr>
          <w:rFonts w:ascii="Helvetica" w:hAnsi="Helvetica"/>
          <w:color w:val="000000"/>
          <w:szCs w:val="24"/>
        </w:rPr>
        <w:t xml:space="preserve"> </w:t>
      </w:r>
      <w:proofErr w:type="spellStart"/>
      <w:r w:rsidRPr="00CB7115">
        <w:rPr>
          <w:rFonts w:ascii="Helvetica" w:hAnsi="Helvetica"/>
          <w:color w:val="000000"/>
          <w:szCs w:val="24"/>
        </w:rPr>
        <w:t>Landsc</w:t>
      </w:r>
      <w:proofErr w:type="spellEnd"/>
      <w:r w:rsidRPr="00CB7115">
        <w:rPr>
          <w:rFonts w:ascii="Helvetica" w:hAnsi="Helvetica"/>
          <w:color w:val="000000"/>
          <w:szCs w:val="24"/>
        </w:rPr>
        <w:t>. Res. 76:</w:t>
      </w:r>
      <w:r w:rsidR="001A7996" w:rsidRPr="00CB7115">
        <w:rPr>
          <w:rFonts w:ascii="Helvetica" w:hAnsi="Helvetica"/>
          <w:color w:val="000000"/>
          <w:szCs w:val="24"/>
        </w:rPr>
        <w:t xml:space="preserve"> 3:</w:t>
      </w:r>
      <w:r w:rsidRPr="00CB7115">
        <w:rPr>
          <w:rFonts w:ascii="Helvetica" w:hAnsi="Helvetica"/>
          <w:color w:val="000000"/>
          <w:szCs w:val="24"/>
        </w:rPr>
        <w:t>361-367.</w:t>
      </w:r>
    </w:p>
    <w:p w14:paraId="7D5822BA" w14:textId="77777777" w:rsidR="00F47943" w:rsidRPr="00CB7115" w:rsidRDefault="00F47943" w:rsidP="006F5FEB">
      <w:pPr>
        <w:pStyle w:val="ListParagraph"/>
        <w:spacing w:line="480" w:lineRule="auto"/>
        <w:ind w:left="360" w:hanging="360"/>
        <w:rPr>
          <w:rFonts w:ascii="Helvetica" w:hAnsi="Helvetica"/>
          <w:szCs w:val="24"/>
        </w:rPr>
      </w:pPr>
      <w:proofErr w:type="spellStart"/>
      <w:r w:rsidRPr="00CB7115">
        <w:rPr>
          <w:rFonts w:ascii="Helvetica" w:hAnsi="Helvetica"/>
          <w:szCs w:val="24"/>
        </w:rPr>
        <w:t>Schabenberger</w:t>
      </w:r>
      <w:proofErr w:type="spellEnd"/>
      <w:r w:rsidRPr="00CB7115">
        <w:rPr>
          <w:rFonts w:ascii="Helvetica" w:hAnsi="Helvetica"/>
          <w:szCs w:val="24"/>
        </w:rPr>
        <w:t>, O., and</w:t>
      </w:r>
      <w:r w:rsidR="00380E7B" w:rsidRPr="00CB7115">
        <w:rPr>
          <w:rFonts w:ascii="Helvetica" w:hAnsi="Helvetica"/>
          <w:szCs w:val="24"/>
        </w:rPr>
        <w:t xml:space="preserve"> </w:t>
      </w:r>
      <w:r w:rsidRPr="00CB7115">
        <w:rPr>
          <w:rFonts w:ascii="Helvetica" w:hAnsi="Helvetica"/>
          <w:szCs w:val="24"/>
        </w:rPr>
        <w:t>Pierce</w:t>
      </w:r>
      <w:r w:rsidR="00380E7B" w:rsidRPr="00CB7115">
        <w:rPr>
          <w:rFonts w:ascii="Helvetica" w:hAnsi="Helvetica"/>
          <w:szCs w:val="24"/>
        </w:rPr>
        <w:t xml:space="preserve">, F. </w:t>
      </w:r>
      <w:proofErr w:type="gramStart"/>
      <w:r w:rsidR="00380E7B" w:rsidRPr="00CB7115">
        <w:rPr>
          <w:rFonts w:ascii="Helvetica" w:hAnsi="Helvetica"/>
          <w:szCs w:val="24"/>
        </w:rPr>
        <w:t>J.</w:t>
      </w:r>
      <w:r w:rsidRPr="00CB7115">
        <w:rPr>
          <w:rFonts w:ascii="Helvetica" w:hAnsi="Helvetica"/>
          <w:szCs w:val="24"/>
        </w:rPr>
        <w:t>.</w:t>
      </w:r>
      <w:proofErr w:type="gramEnd"/>
      <w:r w:rsidRPr="00CB7115">
        <w:rPr>
          <w:rFonts w:ascii="Helvetica" w:hAnsi="Helvetica"/>
          <w:szCs w:val="24"/>
        </w:rPr>
        <w:t xml:space="preserve"> 2002. Contemporary statistical models for the plant and soil sciences. CRC Press, Inc., Boca Raton, Fla.</w:t>
      </w:r>
    </w:p>
    <w:p w14:paraId="64F00ADD" w14:textId="70B5D5E6" w:rsidR="002E42CE" w:rsidRPr="00CB7115" w:rsidRDefault="00F47943"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szCs w:val="24"/>
        </w:rPr>
        <w:t>Schaupp</w:t>
      </w:r>
      <w:proofErr w:type="spellEnd"/>
      <w:r w:rsidR="00430168" w:rsidRPr="00CB7115">
        <w:rPr>
          <w:rFonts w:ascii="Helvetica" w:hAnsi="Helvetica"/>
          <w:szCs w:val="24"/>
        </w:rPr>
        <w:t>,</w:t>
      </w:r>
      <w:r w:rsidR="002E42CE" w:rsidRPr="00CB7115">
        <w:rPr>
          <w:rFonts w:ascii="Helvetica" w:hAnsi="Helvetica"/>
          <w:szCs w:val="24"/>
        </w:rPr>
        <w:t xml:space="preserve"> J.</w:t>
      </w:r>
      <w:r w:rsidR="00EB1AD1" w:rsidRPr="00CB7115">
        <w:rPr>
          <w:rFonts w:ascii="Helvetica" w:hAnsi="Helvetica"/>
          <w:szCs w:val="24"/>
        </w:rPr>
        <w:t xml:space="preserve"> </w:t>
      </w:r>
      <w:r w:rsidR="002E42CE" w:rsidRPr="00CB7115">
        <w:rPr>
          <w:rFonts w:ascii="Helvetica" w:hAnsi="Helvetica"/>
          <w:szCs w:val="24"/>
        </w:rPr>
        <w:t xml:space="preserve">K., </w:t>
      </w:r>
      <w:proofErr w:type="spellStart"/>
      <w:r w:rsidR="002E42CE" w:rsidRPr="00CB7115">
        <w:rPr>
          <w:rFonts w:ascii="Helvetica" w:hAnsi="Helvetica"/>
          <w:szCs w:val="24"/>
        </w:rPr>
        <w:t>Jarosz</w:t>
      </w:r>
      <w:proofErr w:type="spellEnd"/>
      <w:r w:rsidR="002E42CE" w:rsidRPr="00CB7115">
        <w:rPr>
          <w:rFonts w:ascii="Helvetica" w:hAnsi="Helvetica"/>
          <w:szCs w:val="24"/>
        </w:rPr>
        <w:t xml:space="preserve"> A.</w:t>
      </w:r>
      <w:r w:rsidR="00EB1AD1" w:rsidRPr="00CB7115">
        <w:rPr>
          <w:rFonts w:ascii="Helvetica" w:hAnsi="Helvetica"/>
          <w:szCs w:val="24"/>
        </w:rPr>
        <w:t xml:space="preserve"> </w:t>
      </w:r>
      <w:r w:rsidR="002E42CE" w:rsidRPr="00CB7115">
        <w:rPr>
          <w:rFonts w:ascii="Helvetica" w:hAnsi="Helvetica"/>
          <w:szCs w:val="24"/>
        </w:rPr>
        <w:t>M.</w:t>
      </w:r>
      <w:r w:rsidR="00EB1AD1" w:rsidRPr="00CB7115">
        <w:rPr>
          <w:rFonts w:ascii="Helvetica" w:hAnsi="Helvetica"/>
          <w:szCs w:val="24"/>
        </w:rPr>
        <w:t>,</w:t>
      </w:r>
      <w:r w:rsidR="002E42CE" w:rsidRPr="00CB7115">
        <w:rPr>
          <w:rFonts w:ascii="Helvetica" w:hAnsi="Helvetica"/>
          <w:szCs w:val="24"/>
        </w:rPr>
        <w:t xml:space="preserve"> and </w:t>
      </w:r>
      <w:proofErr w:type="spellStart"/>
      <w:r w:rsidR="002E42CE" w:rsidRPr="00CB7115">
        <w:rPr>
          <w:rFonts w:ascii="Helvetica" w:hAnsi="Helvetica"/>
          <w:szCs w:val="24"/>
        </w:rPr>
        <w:t>Davelos</w:t>
      </w:r>
      <w:proofErr w:type="spellEnd"/>
      <w:r w:rsidR="002E42CE" w:rsidRPr="00CB7115">
        <w:rPr>
          <w:rFonts w:ascii="Helvetica" w:hAnsi="Helvetica"/>
          <w:szCs w:val="24"/>
        </w:rPr>
        <w:t xml:space="preserve"> </w:t>
      </w:r>
      <w:proofErr w:type="gramStart"/>
      <w:r w:rsidR="002E42CE" w:rsidRPr="00CB7115">
        <w:rPr>
          <w:rFonts w:ascii="Helvetica" w:hAnsi="Helvetica"/>
          <w:szCs w:val="24"/>
        </w:rPr>
        <w:t>A.L</w:t>
      </w:r>
      <w:r w:rsidR="00EB1AD1" w:rsidRPr="00CB7115">
        <w:rPr>
          <w:rFonts w:ascii="Helvetica" w:hAnsi="Helvetica"/>
          <w:szCs w:val="24"/>
        </w:rPr>
        <w:t xml:space="preserve"> </w:t>
      </w:r>
      <w:r w:rsidR="002E42CE" w:rsidRPr="00CB7115">
        <w:rPr>
          <w:rFonts w:ascii="Helvetica" w:hAnsi="Helvetica"/>
          <w:szCs w:val="24"/>
        </w:rPr>
        <w:t>.</w:t>
      </w:r>
      <w:proofErr w:type="gramEnd"/>
      <w:r w:rsidR="002E42CE" w:rsidRPr="00CB7115">
        <w:rPr>
          <w:rFonts w:ascii="Helvetica" w:hAnsi="Helvetica"/>
          <w:szCs w:val="24"/>
        </w:rPr>
        <w:t xml:space="preserve"> 1997. Intra-canker dynamics of </w:t>
      </w:r>
      <w:proofErr w:type="spellStart"/>
      <w:r w:rsidR="002E42CE" w:rsidRPr="00CB7115">
        <w:rPr>
          <w:rStyle w:val="Emphasis"/>
          <w:rFonts w:ascii="Helvetica" w:hAnsi="Helvetica"/>
          <w:iCs w:val="0"/>
          <w:szCs w:val="24"/>
        </w:rPr>
        <w:t>Cryphonectria</w:t>
      </w:r>
      <w:proofErr w:type="spellEnd"/>
      <w:r w:rsidR="002E42CE" w:rsidRPr="00CB7115">
        <w:rPr>
          <w:rStyle w:val="Emphasis"/>
          <w:rFonts w:ascii="Helvetica" w:hAnsi="Helvetica"/>
          <w:iCs w:val="0"/>
          <w:szCs w:val="24"/>
        </w:rPr>
        <w:t xml:space="preserve"> </w:t>
      </w:r>
      <w:proofErr w:type="spellStart"/>
      <w:r w:rsidR="002E42CE" w:rsidRPr="00CB7115">
        <w:rPr>
          <w:rStyle w:val="Emphasis"/>
          <w:rFonts w:ascii="Helvetica" w:hAnsi="Helvetica"/>
          <w:iCs w:val="0"/>
          <w:szCs w:val="24"/>
        </w:rPr>
        <w:t>parasitica</w:t>
      </w:r>
      <w:proofErr w:type="spellEnd"/>
      <w:r w:rsidR="002E42CE" w:rsidRPr="00CB7115">
        <w:rPr>
          <w:rFonts w:ascii="Helvetica" w:hAnsi="Helvetica"/>
          <w:szCs w:val="24"/>
        </w:rPr>
        <w:t>. Phytopathology 87(6</w:t>
      </w:r>
      <w:proofErr w:type="gramStart"/>
      <w:r w:rsidR="002E42CE" w:rsidRPr="00CB7115">
        <w:rPr>
          <w:rFonts w:ascii="Helvetica" w:hAnsi="Helvetica"/>
          <w:szCs w:val="24"/>
        </w:rPr>
        <w:t>):S</w:t>
      </w:r>
      <w:proofErr w:type="gramEnd"/>
      <w:r w:rsidR="002E42CE" w:rsidRPr="00CB7115">
        <w:rPr>
          <w:rFonts w:ascii="Helvetica" w:hAnsi="Helvetica"/>
          <w:szCs w:val="24"/>
        </w:rPr>
        <w:t>85.</w:t>
      </w:r>
    </w:p>
    <w:p w14:paraId="4D491548" w14:textId="102BED20" w:rsidR="0080593D" w:rsidRPr="00CB7115" w:rsidRDefault="00F47943" w:rsidP="004D7D90">
      <w:pPr>
        <w:pStyle w:val="NoSpacing"/>
        <w:spacing w:line="480" w:lineRule="auto"/>
        <w:ind w:left="360" w:hanging="360"/>
        <w:rPr>
          <w:rFonts w:ascii="Helvetica" w:hAnsi="Helvetica"/>
          <w:szCs w:val="24"/>
        </w:rPr>
      </w:pPr>
      <w:r w:rsidRPr="00CB7115">
        <w:rPr>
          <w:rFonts w:ascii="Helvetica" w:hAnsi="Helvetica"/>
          <w:szCs w:val="24"/>
        </w:rPr>
        <w:lastRenderedPageBreak/>
        <w:t>Short, D.</w:t>
      </w:r>
      <w:r w:rsidR="006B4A65" w:rsidRPr="00CB7115">
        <w:rPr>
          <w:rFonts w:ascii="Helvetica" w:hAnsi="Helvetica"/>
          <w:szCs w:val="24"/>
        </w:rPr>
        <w:t xml:space="preserve"> </w:t>
      </w:r>
      <w:r w:rsidRPr="00CB7115">
        <w:rPr>
          <w:rFonts w:ascii="Helvetica" w:hAnsi="Helvetica"/>
          <w:szCs w:val="24"/>
        </w:rPr>
        <w:t>P.</w:t>
      </w:r>
      <w:r w:rsidR="006B4A65" w:rsidRPr="00CB7115">
        <w:rPr>
          <w:rFonts w:ascii="Helvetica" w:hAnsi="Helvetica"/>
          <w:szCs w:val="24"/>
        </w:rPr>
        <w:t xml:space="preserve"> </w:t>
      </w:r>
      <w:r w:rsidRPr="00CB7115">
        <w:rPr>
          <w:rFonts w:ascii="Helvetica" w:hAnsi="Helvetica"/>
          <w:szCs w:val="24"/>
        </w:rPr>
        <w:t xml:space="preserve">G., Double, </w:t>
      </w:r>
      <w:r w:rsidR="00380E7B" w:rsidRPr="00CB7115">
        <w:rPr>
          <w:rFonts w:ascii="Helvetica" w:hAnsi="Helvetica"/>
          <w:szCs w:val="24"/>
        </w:rPr>
        <w:t xml:space="preserve">M., </w:t>
      </w:r>
      <w:proofErr w:type="spellStart"/>
      <w:r w:rsidRPr="00CB7115">
        <w:rPr>
          <w:rFonts w:ascii="Helvetica" w:hAnsi="Helvetica"/>
          <w:szCs w:val="24"/>
        </w:rPr>
        <w:t>Nuss</w:t>
      </w:r>
      <w:proofErr w:type="spellEnd"/>
      <w:r w:rsidRPr="00CB7115">
        <w:rPr>
          <w:rFonts w:ascii="Helvetica" w:hAnsi="Helvetica"/>
          <w:szCs w:val="24"/>
        </w:rPr>
        <w:t xml:space="preserve">, </w:t>
      </w:r>
      <w:r w:rsidR="00380E7B" w:rsidRPr="00CB7115">
        <w:rPr>
          <w:rFonts w:ascii="Helvetica" w:hAnsi="Helvetica"/>
          <w:szCs w:val="24"/>
        </w:rPr>
        <w:t>D. L.,</w:t>
      </w:r>
      <w:r w:rsidRPr="00CB7115">
        <w:rPr>
          <w:rFonts w:ascii="Helvetica" w:hAnsi="Helvetica"/>
          <w:szCs w:val="24"/>
        </w:rPr>
        <w:t xml:space="preserve"> </w:t>
      </w:r>
      <w:proofErr w:type="spellStart"/>
      <w:r w:rsidRPr="00CB7115">
        <w:rPr>
          <w:rFonts w:ascii="Helvetica" w:hAnsi="Helvetica"/>
          <w:szCs w:val="24"/>
        </w:rPr>
        <w:t>Stauder</w:t>
      </w:r>
      <w:proofErr w:type="spellEnd"/>
      <w:r w:rsidRPr="00CB7115">
        <w:rPr>
          <w:rFonts w:ascii="Helvetica" w:hAnsi="Helvetica"/>
          <w:szCs w:val="24"/>
        </w:rPr>
        <w:t>,</w:t>
      </w:r>
      <w:r w:rsidR="00380E7B" w:rsidRPr="00CB7115">
        <w:rPr>
          <w:rFonts w:ascii="Helvetica" w:hAnsi="Helvetica"/>
          <w:szCs w:val="24"/>
        </w:rPr>
        <w:t xml:space="preserve"> C. M.,</w:t>
      </w:r>
      <w:r w:rsidRPr="00CB7115">
        <w:rPr>
          <w:rFonts w:ascii="Helvetica" w:hAnsi="Helvetica"/>
          <w:szCs w:val="24"/>
        </w:rPr>
        <w:t xml:space="preserve"> MacDonald</w:t>
      </w:r>
      <w:r w:rsidR="00380E7B" w:rsidRPr="00CB7115">
        <w:rPr>
          <w:rFonts w:ascii="Helvetica" w:hAnsi="Helvetica"/>
          <w:szCs w:val="24"/>
        </w:rPr>
        <w:t>, W.</w:t>
      </w:r>
      <w:r w:rsidR="006B4A65" w:rsidRPr="00CB7115">
        <w:rPr>
          <w:rFonts w:ascii="Helvetica" w:hAnsi="Helvetica"/>
          <w:szCs w:val="24"/>
        </w:rPr>
        <w:t xml:space="preserve"> </w:t>
      </w:r>
      <w:r w:rsidR="00380E7B" w:rsidRPr="00CB7115">
        <w:rPr>
          <w:rFonts w:ascii="Helvetica" w:hAnsi="Helvetica"/>
          <w:szCs w:val="24"/>
        </w:rPr>
        <w:t>L.,</w:t>
      </w:r>
      <w:r w:rsidRPr="00CB7115">
        <w:rPr>
          <w:rFonts w:ascii="Helvetica" w:hAnsi="Helvetica"/>
          <w:szCs w:val="24"/>
        </w:rPr>
        <w:t xml:space="preserve"> and Kasson</w:t>
      </w:r>
      <w:r w:rsidR="00380E7B" w:rsidRPr="00CB7115">
        <w:rPr>
          <w:rFonts w:ascii="Helvetica" w:hAnsi="Helvetica"/>
          <w:szCs w:val="24"/>
        </w:rPr>
        <w:t>, M. T</w:t>
      </w:r>
      <w:r w:rsidRPr="00CB7115">
        <w:rPr>
          <w:rFonts w:ascii="Helvetica" w:hAnsi="Helvetica"/>
          <w:szCs w:val="24"/>
        </w:rPr>
        <w:t>.  2015</w:t>
      </w:r>
      <w:r w:rsidR="0080593D" w:rsidRPr="00CB7115">
        <w:rPr>
          <w:rFonts w:ascii="Helvetica" w:hAnsi="Helvetica"/>
          <w:szCs w:val="24"/>
        </w:rPr>
        <w:t xml:space="preserve">.  Multiplex PCR assays elucidate vegetative incompatibility gene profiles of </w:t>
      </w:r>
      <w:proofErr w:type="spellStart"/>
      <w:r w:rsidR="0080593D" w:rsidRPr="00CB7115">
        <w:rPr>
          <w:rFonts w:ascii="Helvetica" w:hAnsi="Helvetica"/>
          <w:i/>
          <w:szCs w:val="24"/>
        </w:rPr>
        <w:t>Cryphonectria</w:t>
      </w:r>
      <w:proofErr w:type="spellEnd"/>
      <w:r w:rsidR="0080593D" w:rsidRPr="00CB7115">
        <w:rPr>
          <w:rFonts w:ascii="Helvetica" w:hAnsi="Helvetica"/>
          <w:i/>
          <w:szCs w:val="24"/>
        </w:rPr>
        <w:t xml:space="preserve"> </w:t>
      </w:r>
      <w:proofErr w:type="spellStart"/>
      <w:r w:rsidR="0080593D" w:rsidRPr="00CB7115">
        <w:rPr>
          <w:rFonts w:ascii="Helvetica" w:hAnsi="Helvetica"/>
          <w:i/>
          <w:szCs w:val="24"/>
        </w:rPr>
        <w:t>parasitica</w:t>
      </w:r>
      <w:proofErr w:type="spellEnd"/>
      <w:r w:rsidR="0080593D" w:rsidRPr="00CB7115">
        <w:rPr>
          <w:rFonts w:ascii="Helvetica" w:hAnsi="Helvetica"/>
          <w:szCs w:val="24"/>
        </w:rPr>
        <w:t xml:space="preserve"> in the United States.  </w:t>
      </w:r>
      <w:r w:rsidRPr="00CB7115">
        <w:rPr>
          <w:rFonts w:ascii="Helvetica" w:hAnsi="Helvetica"/>
          <w:szCs w:val="24"/>
        </w:rPr>
        <w:t xml:space="preserve">Appl. </w:t>
      </w:r>
      <w:proofErr w:type="spellStart"/>
      <w:r w:rsidRPr="00CB7115">
        <w:rPr>
          <w:rFonts w:ascii="Helvetica" w:hAnsi="Helvetica"/>
          <w:szCs w:val="24"/>
        </w:rPr>
        <w:t>Env</w:t>
      </w:r>
      <w:proofErr w:type="spellEnd"/>
      <w:r w:rsidRPr="00CB7115">
        <w:rPr>
          <w:rFonts w:ascii="Helvetica" w:hAnsi="Helvetica"/>
          <w:szCs w:val="24"/>
        </w:rPr>
        <w:t xml:space="preserve">. </w:t>
      </w:r>
      <w:proofErr w:type="spellStart"/>
      <w:r w:rsidRPr="00CB7115">
        <w:rPr>
          <w:rFonts w:ascii="Helvetica" w:hAnsi="Helvetica"/>
          <w:szCs w:val="24"/>
        </w:rPr>
        <w:t>Microbiol</w:t>
      </w:r>
      <w:proofErr w:type="spellEnd"/>
      <w:r w:rsidRPr="00CB7115">
        <w:rPr>
          <w:rFonts w:ascii="Helvetica" w:hAnsi="Helvetica"/>
          <w:szCs w:val="24"/>
        </w:rPr>
        <w:t>.  doi:10.1128/AEM.00926-15</w:t>
      </w:r>
      <w:r w:rsidR="0080593D" w:rsidRPr="00CB7115">
        <w:rPr>
          <w:rFonts w:ascii="Helvetica" w:hAnsi="Helvetica"/>
          <w:szCs w:val="24"/>
        </w:rPr>
        <w:t>.</w:t>
      </w:r>
    </w:p>
    <w:p w14:paraId="7E415267" w14:textId="77777777" w:rsidR="00F47943" w:rsidRPr="00CB7115" w:rsidRDefault="00F47943" w:rsidP="006F5FEB">
      <w:pPr>
        <w:pStyle w:val="ListParagraph"/>
        <w:spacing w:line="480" w:lineRule="auto"/>
        <w:ind w:left="360" w:hanging="360"/>
        <w:rPr>
          <w:rFonts w:ascii="Helvetica" w:hAnsi="Helvetica"/>
          <w:szCs w:val="24"/>
        </w:rPr>
      </w:pPr>
      <w:proofErr w:type="spellStart"/>
      <w:r w:rsidRPr="00CB7115">
        <w:rPr>
          <w:rFonts w:ascii="Helvetica" w:hAnsi="Helvetica"/>
          <w:szCs w:val="24"/>
        </w:rPr>
        <w:t>Silvertown</w:t>
      </w:r>
      <w:proofErr w:type="spellEnd"/>
      <w:r w:rsidRPr="00CB7115">
        <w:rPr>
          <w:rFonts w:ascii="Helvetica" w:hAnsi="Helvetica"/>
          <w:szCs w:val="24"/>
        </w:rPr>
        <w:t>, J., Franco, M.</w:t>
      </w:r>
      <w:r w:rsidR="00380E7B" w:rsidRPr="00CB7115">
        <w:rPr>
          <w:rFonts w:ascii="Helvetica" w:hAnsi="Helvetica"/>
          <w:szCs w:val="24"/>
        </w:rPr>
        <w:t>, and</w:t>
      </w:r>
      <w:r w:rsidRPr="00CB7115">
        <w:rPr>
          <w:rFonts w:ascii="Helvetica" w:hAnsi="Helvetica"/>
          <w:szCs w:val="24"/>
        </w:rPr>
        <w:t xml:space="preserve"> </w:t>
      </w:r>
      <w:proofErr w:type="spellStart"/>
      <w:r w:rsidRPr="00CB7115">
        <w:rPr>
          <w:rFonts w:ascii="Helvetica" w:hAnsi="Helvetica"/>
          <w:szCs w:val="24"/>
        </w:rPr>
        <w:t>Menges</w:t>
      </w:r>
      <w:proofErr w:type="spellEnd"/>
      <w:r w:rsidRPr="00CB7115">
        <w:rPr>
          <w:rFonts w:ascii="Helvetica" w:hAnsi="Helvetica"/>
          <w:szCs w:val="24"/>
        </w:rPr>
        <w:t>, E. 1996</w:t>
      </w:r>
      <w:r w:rsidR="0070781E" w:rsidRPr="00CB7115">
        <w:rPr>
          <w:rFonts w:ascii="Helvetica" w:hAnsi="Helvetica"/>
          <w:szCs w:val="24"/>
        </w:rPr>
        <w:t>.</w:t>
      </w:r>
      <w:r w:rsidRPr="00CB7115">
        <w:rPr>
          <w:rFonts w:ascii="Helvetica" w:hAnsi="Helvetica"/>
          <w:szCs w:val="24"/>
        </w:rPr>
        <w:t xml:space="preserve"> Interpretation of elasticity matrices as an aid to the management of plant populations for conservation. Conservation Biology, 10, 591–597.</w:t>
      </w:r>
    </w:p>
    <w:p w14:paraId="41D3DE81" w14:textId="7A8E5D5C" w:rsidR="003506B7" w:rsidRPr="00CB7115" w:rsidRDefault="003506B7"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szCs w:val="24"/>
        </w:rPr>
        <w:t>Tattar</w:t>
      </w:r>
      <w:proofErr w:type="spellEnd"/>
      <w:r w:rsidRPr="00CB7115">
        <w:rPr>
          <w:rFonts w:ascii="Helvetica" w:hAnsi="Helvetica"/>
          <w:szCs w:val="24"/>
        </w:rPr>
        <w:t xml:space="preserve">, T. A., Berman, P. M., Gonzalez, E. Y., Mount, M. S., and </w:t>
      </w:r>
      <w:proofErr w:type="spellStart"/>
      <w:r w:rsidRPr="00CB7115">
        <w:rPr>
          <w:rFonts w:ascii="Helvetica" w:hAnsi="Helvetica"/>
          <w:szCs w:val="24"/>
        </w:rPr>
        <w:t>Dollof</w:t>
      </w:r>
      <w:proofErr w:type="spellEnd"/>
      <w:r w:rsidRPr="00CB7115">
        <w:rPr>
          <w:rFonts w:ascii="Helvetica" w:hAnsi="Helvetica"/>
          <w:szCs w:val="24"/>
        </w:rPr>
        <w:t xml:space="preserve">, A. J.  1996.  </w:t>
      </w:r>
      <w:proofErr w:type="spellStart"/>
      <w:r w:rsidRPr="00CB7115">
        <w:rPr>
          <w:rFonts w:ascii="Helvetica" w:hAnsi="Helvetica"/>
          <w:szCs w:val="24"/>
        </w:rPr>
        <w:t>Biocontrol</w:t>
      </w:r>
      <w:proofErr w:type="spellEnd"/>
      <w:r w:rsidRPr="00CB7115">
        <w:rPr>
          <w:rFonts w:ascii="Helvetica" w:hAnsi="Helvetica"/>
          <w:szCs w:val="24"/>
        </w:rPr>
        <w:t xml:space="preserve"> of chestnut blight fungus </w:t>
      </w:r>
      <w:proofErr w:type="spellStart"/>
      <w:r w:rsidRPr="00CB7115">
        <w:rPr>
          <w:rFonts w:ascii="Helvetica" w:hAnsi="Helvetica"/>
          <w:i/>
          <w:szCs w:val="24"/>
        </w:rPr>
        <w:t>Cryphonectria</w:t>
      </w:r>
      <w:proofErr w:type="spellEnd"/>
      <w:r w:rsidRPr="00CB7115">
        <w:rPr>
          <w:rFonts w:ascii="Helvetica" w:hAnsi="Helvetica"/>
          <w:i/>
          <w:szCs w:val="24"/>
        </w:rPr>
        <w:t xml:space="preserve"> </w:t>
      </w:r>
      <w:proofErr w:type="spellStart"/>
      <w:r w:rsidRPr="00CB7115">
        <w:rPr>
          <w:rFonts w:ascii="Helvetica" w:hAnsi="Helvetica"/>
          <w:i/>
          <w:szCs w:val="24"/>
        </w:rPr>
        <w:t>parasitica</w:t>
      </w:r>
      <w:proofErr w:type="spellEnd"/>
      <w:r w:rsidRPr="00CB7115">
        <w:rPr>
          <w:rFonts w:ascii="Helvetica" w:hAnsi="Helvetica"/>
          <w:szCs w:val="24"/>
        </w:rPr>
        <w:t xml:space="preserve">.  </w:t>
      </w:r>
      <w:proofErr w:type="spellStart"/>
      <w:r w:rsidRPr="00CB7115">
        <w:rPr>
          <w:rFonts w:ascii="Helvetica" w:hAnsi="Helvetica"/>
          <w:szCs w:val="24"/>
        </w:rPr>
        <w:t>Arboricult</w:t>
      </w:r>
      <w:proofErr w:type="spellEnd"/>
      <w:r w:rsidRPr="00CB7115">
        <w:rPr>
          <w:rFonts w:ascii="Helvetica" w:hAnsi="Helvetica"/>
          <w:szCs w:val="24"/>
        </w:rPr>
        <w:t>. J. 20:449-469.</w:t>
      </w:r>
    </w:p>
    <w:p w14:paraId="4CEF9A05" w14:textId="1512879B"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Turchetti</w:t>
      </w:r>
      <w:proofErr w:type="spellEnd"/>
      <w:r w:rsidRPr="00CB7115">
        <w:rPr>
          <w:rFonts w:ascii="Helvetica" w:hAnsi="Helvetica"/>
          <w:color w:val="000000"/>
          <w:szCs w:val="24"/>
        </w:rPr>
        <w:t xml:space="preserve">, T., </w:t>
      </w:r>
      <w:proofErr w:type="spellStart"/>
      <w:r w:rsidRPr="00CB7115">
        <w:rPr>
          <w:rFonts w:ascii="Helvetica" w:hAnsi="Helvetica"/>
          <w:color w:val="000000"/>
          <w:szCs w:val="24"/>
        </w:rPr>
        <w:t>Ferretti</w:t>
      </w:r>
      <w:proofErr w:type="spellEnd"/>
      <w:r w:rsidRPr="00CB7115">
        <w:rPr>
          <w:rFonts w:ascii="Helvetica" w:hAnsi="Helvetica"/>
          <w:color w:val="000000"/>
          <w:szCs w:val="24"/>
        </w:rPr>
        <w:t>, F.</w:t>
      </w:r>
      <w:r w:rsidR="00EB1AD1" w:rsidRPr="00CB7115">
        <w:rPr>
          <w:rFonts w:ascii="Helvetica" w:hAnsi="Helvetica"/>
          <w:color w:val="000000"/>
          <w:szCs w:val="24"/>
        </w:rPr>
        <w:t>,</w:t>
      </w:r>
      <w:r w:rsidRPr="00CB7115">
        <w:rPr>
          <w:rFonts w:ascii="Helvetica" w:hAnsi="Helvetica"/>
          <w:color w:val="000000"/>
          <w:szCs w:val="24"/>
        </w:rPr>
        <w:t xml:space="preserve"> and </w:t>
      </w:r>
      <w:proofErr w:type="spellStart"/>
      <w:r w:rsidRPr="00CB7115">
        <w:rPr>
          <w:rFonts w:ascii="Helvetica" w:hAnsi="Helvetica"/>
          <w:color w:val="000000"/>
          <w:szCs w:val="24"/>
        </w:rPr>
        <w:t>Maresi</w:t>
      </w:r>
      <w:proofErr w:type="spellEnd"/>
      <w:r w:rsidRPr="00CB7115">
        <w:rPr>
          <w:rFonts w:ascii="Helvetica" w:hAnsi="Helvetica"/>
          <w:color w:val="000000"/>
          <w:szCs w:val="24"/>
        </w:rPr>
        <w:t xml:space="preserve">, G.  2008.  Natural spread of </w:t>
      </w:r>
      <w:proofErr w:type="spellStart"/>
      <w:r w:rsidRPr="00CB7115">
        <w:rPr>
          <w:rFonts w:ascii="Helvetica" w:hAnsi="Helvetica"/>
          <w:i/>
          <w:color w:val="000000"/>
          <w:szCs w:val="24"/>
        </w:rPr>
        <w:t>Cryphonectria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and persistence of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in three Italian coppiced chestnut stands.  For. Path. 38:227-243.</w:t>
      </w:r>
    </w:p>
    <w:p w14:paraId="1EF498C5" w14:textId="5759B497" w:rsidR="00C46B89" w:rsidRPr="00CB7115" w:rsidRDefault="00C46B89" w:rsidP="004D7D90">
      <w:pPr>
        <w:pStyle w:val="ColorfulList-Accent11"/>
        <w:tabs>
          <w:tab w:val="left" w:pos="720"/>
        </w:tabs>
        <w:spacing w:line="480" w:lineRule="auto"/>
        <w:ind w:left="360" w:right="90" w:hanging="360"/>
        <w:rPr>
          <w:rFonts w:ascii="Helvetica" w:hAnsi="Helvetica"/>
          <w:color w:val="000000"/>
          <w:szCs w:val="24"/>
        </w:rPr>
      </w:pPr>
      <w:r w:rsidRPr="00CB7115">
        <w:rPr>
          <w:rFonts w:ascii="Helvetica" w:hAnsi="Helvetica"/>
          <w:color w:val="000000"/>
          <w:szCs w:val="24"/>
        </w:rPr>
        <w:t xml:space="preserve">Van </w:t>
      </w:r>
      <w:proofErr w:type="spellStart"/>
      <w:r w:rsidRPr="00CB7115">
        <w:rPr>
          <w:rFonts w:ascii="Helvetica" w:hAnsi="Helvetica"/>
          <w:color w:val="000000"/>
          <w:szCs w:val="24"/>
        </w:rPr>
        <w:t>Alfen</w:t>
      </w:r>
      <w:proofErr w:type="spellEnd"/>
      <w:r w:rsidRPr="00CB7115">
        <w:rPr>
          <w:rFonts w:ascii="Helvetica" w:hAnsi="Helvetica"/>
          <w:color w:val="000000"/>
          <w:szCs w:val="24"/>
        </w:rPr>
        <w:t>, N.</w:t>
      </w:r>
      <w:r w:rsidR="00EB1AD1" w:rsidRPr="00CB7115">
        <w:rPr>
          <w:rFonts w:ascii="Helvetica" w:hAnsi="Helvetica"/>
          <w:color w:val="000000"/>
          <w:szCs w:val="24"/>
        </w:rPr>
        <w:t xml:space="preserve"> </w:t>
      </w:r>
      <w:r w:rsidRPr="00CB7115">
        <w:rPr>
          <w:rFonts w:ascii="Helvetica" w:hAnsi="Helvetica"/>
          <w:color w:val="000000"/>
          <w:szCs w:val="24"/>
        </w:rPr>
        <w:t xml:space="preserve">K., </w:t>
      </w:r>
      <w:proofErr w:type="spellStart"/>
      <w:r w:rsidRPr="00CB7115">
        <w:rPr>
          <w:rFonts w:ascii="Helvetica" w:hAnsi="Helvetica"/>
          <w:color w:val="000000"/>
          <w:szCs w:val="24"/>
        </w:rPr>
        <w:t>Jaynes</w:t>
      </w:r>
      <w:proofErr w:type="spellEnd"/>
      <w:r w:rsidRPr="00CB7115">
        <w:rPr>
          <w:rFonts w:ascii="Helvetica" w:hAnsi="Helvetica"/>
          <w:color w:val="000000"/>
          <w:szCs w:val="24"/>
        </w:rPr>
        <w:t>, R.</w:t>
      </w:r>
      <w:r w:rsidR="00EB1AD1" w:rsidRPr="00CB7115">
        <w:rPr>
          <w:rFonts w:ascii="Helvetica" w:hAnsi="Helvetica"/>
          <w:color w:val="000000"/>
          <w:szCs w:val="24"/>
        </w:rPr>
        <w:t xml:space="preserve"> </w:t>
      </w:r>
      <w:r w:rsidRPr="00CB7115">
        <w:rPr>
          <w:rFonts w:ascii="Helvetica" w:hAnsi="Helvetica"/>
          <w:color w:val="000000"/>
          <w:szCs w:val="24"/>
        </w:rPr>
        <w:t xml:space="preserve">A., </w:t>
      </w:r>
      <w:proofErr w:type="spellStart"/>
      <w:r w:rsidRPr="00CB7115">
        <w:rPr>
          <w:rFonts w:ascii="Helvetica" w:hAnsi="Helvetica"/>
          <w:color w:val="000000"/>
          <w:szCs w:val="24"/>
        </w:rPr>
        <w:t>Anagnostakis</w:t>
      </w:r>
      <w:proofErr w:type="spellEnd"/>
      <w:r w:rsidRPr="00CB7115">
        <w:rPr>
          <w:rFonts w:ascii="Helvetica" w:hAnsi="Helvetica"/>
          <w:color w:val="000000"/>
          <w:szCs w:val="24"/>
        </w:rPr>
        <w:t>, S.</w:t>
      </w:r>
      <w:r w:rsidR="00EB1AD1" w:rsidRPr="00CB7115">
        <w:rPr>
          <w:rFonts w:ascii="Helvetica" w:hAnsi="Helvetica"/>
          <w:color w:val="000000"/>
          <w:szCs w:val="24"/>
        </w:rPr>
        <w:t xml:space="preserve"> </w:t>
      </w:r>
      <w:r w:rsidRPr="00CB7115">
        <w:rPr>
          <w:rFonts w:ascii="Helvetica" w:hAnsi="Helvetica"/>
          <w:color w:val="000000"/>
          <w:szCs w:val="24"/>
        </w:rPr>
        <w:t>L.</w:t>
      </w:r>
      <w:r w:rsidR="00EB1AD1" w:rsidRPr="00CB7115">
        <w:rPr>
          <w:rFonts w:ascii="Helvetica" w:hAnsi="Helvetica"/>
          <w:color w:val="000000"/>
          <w:szCs w:val="24"/>
        </w:rPr>
        <w:t>,</w:t>
      </w:r>
      <w:r w:rsidRPr="00CB7115">
        <w:rPr>
          <w:rFonts w:ascii="Helvetica" w:hAnsi="Helvetica"/>
          <w:color w:val="000000"/>
          <w:szCs w:val="24"/>
        </w:rPr>
        <w:t xml:space="preserve"> and Day, P.</w:t>
      </w:r>
      <w:r w:rsidR="00EB1AD1" w:rsidRPr="00CB7115">
        <w:rPr>
          <w:rFonts w:ascii="Helvetica" w:hAnsi="Helvetica"/>
          <w:color w:val="000000"/>
          <w:szCs w:val="24"/>
        </w:rPr>
        <w:t xml:space="preserve"> </w:t>
      </w:r>
      <w:r w:rsidRPr="00CB7115">
        <w:rPr>
          <w:rFonts w:ascii="Helvetica" w:hAnsi="Helvetica"/>
          <w:color w:val="000000"/>
          <w:szCs w:val="24"/>
        </w:rPr>
        <w:t xml:space="preserve">R.  1975.  Chestnut blight: biological control by transmissible </w:t>
      </w:r>
      <w:proofErr w:type="spellStart"/>
      <w:r w:rsidRPr="00CB7115">
        <w:rPr>
          <w:rFonts w:ascii="Helvetica" w:hAnsi="Helvetica"/>
          <w:color w:val="000000"/>
          <w:szCs w:val="24"/>
        </w:rPr>
        <w:t>hypovirulence</w:t>
      </w:r>
      <w:proofErr w:type="spellEnd"/>
      <w:r w:rsidRPr="00CB7115">
        <w:rPr>
          <w:rFonts w:ascii="Helvetica" w:hAnsi="Helvetica"/>
          <w:color w:val="000000"/>
          <w:szCs w:val="24"/>
        </w:rPr>
        <w:t xml:space="preserve"> in </w:t>
      </w:r>
      <w:proofErr w:type="spellStart"/>
      <w:r w:rsidRPr="00CB7115">
        <w:rPr>
          <w:rFonts w:ascii="Helvetica" w:hAnsi="Helvetica"/>
          <w:i/>
          <w:color w:val="000000"/>
          <w:szCs w:val="24"/>
        </w:rPr>
        <w:t>Endothia</w:t>
      </w:r>
      <w:proofErr w:type="spellEnd"/>
      <w:r w:rsidRPr="00CB7115">
        <w:rPr>
          <w:rFonts w:ascii="Helvetica" w:hAnsi="Helvetica"/>
          <w:i/>
          <w:color w:val="000000"/>
          <w:szCs w:val="24"/>
        </w:rPr>
        <w:t xml:space="preserve">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Science 189:890-891.</w:t>
      </w:r>
    </w:p>
    <w:p w14:paraId="36C58688" w14:textId="345911D3" w:rsidR="00A40345" w:rsidRDefault="00382F55" w:rsidP="00A40345">
      <w:pPr>
        <w:pStyle w:val="ColorfulList-Accent11"/>
        <w:tabs>
          <w:tab w:val="left" w:pos="720"/>
        </w:tabs>
        <w:spacing w:line="480" w:lineRule="auto"/>
        <w:ind w:left="360" w:right="90" w:hanging="360"/>
        <w:rPr>
          <w:rFonts w:ascii="Helvetica" w:hAnsi="Helvetica"/>
          <w:color w:val="000000"/>
          <w:szCs w:val="24"/>
        </w:rPr>
      </w:pPr>
      <w:proofErr w:type="spellStart"/>
      <w:r w:rsidRPr="00CB7115">
        <w:rPr>
          <w:rFonts w:ascii="Helvetica" w:hAnsi="Helvetica"/>
          <w:color w:val="000000"/>
          <w:szCs w:val="24"/>
        </w:rPr>
        <w:t>Vi</w:t>
      </w:r>
      <w:r w:rsidR="00107350" w:rsidRPr="00CB7115">
        <w:rPr>
          <w:rFonts w:ascii="Helvetica" w:hAnsi="Helvetica"/>
          <w:color w:val="000000"/>
          <w:szCs w:val="24"/>
        </w:rPr>
        <w:t>é</w:t>
      </w:r>
      <w:r w:rsidRPr="00CB7115">
        <w:rPr>
          <w:rFonts w:ascii="Helvetica" w:hAnsi="Helvetica"/>
          <w:color w:val="000000"/>
          <w:szCs w:val="24"/>
        </w:rPr>
        <w:t>itez</w:t>
      </w:r>
      <w:proofErr w:type="spellEnd"/>
      <w:r w:rsidRPr="00CB7115">
        <w:rPr>
          <w:rFonts w:ascii="Helvetica" w:hAnsi="Helvetica"/>
          <w:color w:val="000000"/>
          <w:szCs w:val="24"/>
        </w:rPr>
        <w:t xml:space="preserve">. F. J., and </w:t>
      </w:r>
      <w:proofErr w:type="spellStart"/>
      <w:r w:rsidRPr="00CB7115">
        <w:rPr>
          <w:rFonts w:ascii="Helvetica" w:hAnsi="Helvetica"/>
          <w:color w:val="000000"/>
          <w:szCs w:val="24"/>
        </w:rPr>
        <w:t>Merkle</w:t>
      </w:r>
      <w:proofErr w:type="spellEnd"/>
      <w:r w:rsidRPr="00CB7115">
        <w:rPr>
          <w:rFonts w:ascii="Helvetica" w:hAnsi="Helvetica"/>
          <w:color w:val="000000"/>
          <w:szCs w:val="24"/>
        </w:rPr>
        <w:t xml:space="preserve">, S. A. 2005. </w:t>
      </w:r>
      <w:proofErr w:type="spellStart"/>
      <w:r w:rsidRPr="00CB7115">
        <w:rPr>
          <w:rFonts w:ascii="Helvetica" w:hAnsi="Helvetica"/>
          <w:i/>
          <w:color w:val="000000"/>
          <w:szCs w:val="24"/>
        </w:rPr>
        <w:t>Castanea</w:t>
      </w:r>
      <w:proofErr w:type="spellEnd"/>
      <w:r w:rsidRPr="00CB7115">
        <w:rPr>
          <w:rFonts w:ascii="Helvetica" w:hAnsi="Helvetica"/>
          <w:color w:val="000000"/>
          <w:szCs w:val="24"/>
        </w:rPr>
        <w:t xml:space="preserve"> spp. Chestnut.  Chapter 9.1, p. 265-296 in: Biotechnology of Fruit and Nut Crops, Biotechnology in Agriculture Series, No. 29., R. E. </w:t>
      </w:r>
      <w:proofErr w:type="spellStart"/>
      <w:r w:rsidRPr="00CB7115">
        <w:rPr>
          <w:rFonts w:ascii="Helvetica" w:hAnsi="Helvetica"/>
          <w:color w:val="000000"/>
          <w:szCs w:val="24"/>
        </w:rPr>
        <w:t>Litz</w:t>
      </w:r>
      <w:proofErr w:type="spellEnd"/>
      <w:r w:rsidRPr="00CB7115">
        <w:rPr>
          <w:rFonts w:ascii="Helvetica" w:hAnsi="Helvetica"/>
          <w:color w:val="000000"/>
          <w:szCs w:val="24"/>
        </w:rPr>
        <w:t>, ed.</w:t>
      </w:r>
      <w:r w:rsidR="00107350" w:rsidRPr="00CB7115">
        <w:rPr>
          <w:rFonts w:ascii="Helvetica" w:hAnsi="Helvetica"/>
          <w:color w:val="000000"/>
          <w:szCs w:val="24"/>
        </w:rPr>
        <w:t xml:space="preserve"> CABI</w:t>
      </w:r>
      <w:r w:rsidR="00744FD9" w:rsidRPr="00CB7115">
        <w:rPr>
          <w:rFonts w:ascii="Helvetica" w:hAnsi="Helvetica"/>
          <w:color w:val="000000"/>
          <w:szCs w:val="24"/>
        </w:rPr>
        <w:t xml:space="preserve"> Publishing, Cambridge, MA, USA</w:t>
      </w:r>
    </w:p>
    <w:p w14:paraId="5D67953B" w14:textId="30B919BB" w:rsidR="00A40345" w:rsidRDefault="00A40345" w:rsidP="004D7D90">
      <w:pPr>
        <w:pStyle w:val="ColorfulList-Accent11"/>
        <w:tabs>
          <w:tab w:val="left" w:pos="720"/>
        </w:tabs>
        <w:spacing w:line="480" w:lineRule="auto"/>
        <w:ind w:left="360" w:right="90" w:hanging="360"/>
        <w:rPr>
          <w:rFonts w:ascii="Helvetica" w:hAnsi="Helvetica"/>
          <w:szCs w:val="24"/>
        </w:rPr>
      </w:pPr>
      <w:proofErr w:type="spellStart"/>
      <w:r w:rsidRPr="00CB7115">
        <w:rPr>
          <w:rFonts w:ascii="Helvetica" w:hAnsi="Helvetica"/>
          <w:szCs w:val="24"/>
        </w:rPr>
        <w:t>Xie</w:t>
      </w:r>
      <w:proofErr w:type="spellEnd"/>
      <w:r w:rsidRPr="00CB7115">
        <w:rPr>
          <w:rFonts w:ascii="Helvetica" w:hAnsi="Helvetica"/>
          <w:szCs w:val="24"/>
        </w:rPr>
        <w:t xml:space="preserve"> and Jiang 2014</w:t>
      </w:r>
    </w:p>
    <w:p w14:paraId="00959AEF" w14:textId="51E78617" w:rsidR="00A40345" w:rsidRPr="00CB7115" w:rsidRDefault="00A40345" w:rsidP="004D7D90">
      <w:pPr>
        <w:pStyle w:val="ColorfulList-Accent11"/>
        <w:tabs>
          <w:tab w:val="left" w:pos="720"/>
        </w:tabs>
        <w:spacing w:line="480" w:lineRule="auto"/>
        <w:ind w:left="360" w:right="90" w:hanging="360"/>
        <w:rPr>
          <w:rFonts w:ascii="Helvetica" w:hAnsi="Helvetica"/>
          <w:color w:val="000000"/>
          <w:szCs w:val="24"/>
        </w:rPr>
        <w:sectPr w:rsidR="00A40345" w:rsidRPr="00CB7115" w:rsidSect="00CB7115">
          <w:headerReference w:type="default" r:id="rId10"/>
          <w:footerReference w:type="even" r:id="rId11"/>
          <w:pgSz w:w="12240" w:h="15840"/>
          <w:pgMar w:top="1440" w:right="1440" w:bottom="1440" w:left="1440" w:header="720" w:footer="720" w:gutter="0"/>
          <w:lnNumType w:countBy="1" w:restart="continuous"/>
          <w:cols w:space="720"/>
          <w:docGrid w:linePitch="360"/>
        </w:sectPr>
      </w:pPr>
      <w:r w:rsidRPr="00CB7115">
        <w:rPr>
          <w:rFonts w:ascii="Helvetica" w:hAnsi="Helvetica"/>
          <w:szCs w:val="24"/>
        </w:rPr>
        <w:t>Yu et al. 2010</w:t>
      </w:r>
    </w:p>
    <w:p w14:paraId="08B8F122" w14:textId="28CEA286" w:rsidR="000F3582" w:rsidRPr="00CB7115" w:rsidRDefault="00744FD9" w:rsidP="006F5FEB">
      <w:pPr>
        <w:spacing w:line="480" w:lineRule="auto"/>
        <w:rPr>
          <w:rFonts w:ascii="Helvetica" w:hAnsi="Helvetica"/>
          <w:szCs w:val="24"/>
        </w:rPr>
      </w:pPr>
      <w:r w:rsidRPr="00CB7115">
        <w:rPr>
          <w:rFonts w:ascii="Helvetica" w:hAnsi="Helvetica"/>
          <w:szCs w:val="24"/>
        </w:rPr>
        <w:lastRenderedPageBreak/>
        <w:t>Table 1</w:t>
      </w:r>
      <w:r w:rsidR="000F3582" w:rsidRPr="00CB7115">
        <w:rPr>
          <w:rFonts w:ascii="Helvetica" w:hAnsi="Helvetica"/>
          <w:szCs w:val="24"/>
        </w:rPr>
        <w:t>.</w:t>
      </w:r>
      <w:r w:rsidR="000F3582" w:rsidRPr="00CB7115">
        <w:rPr>
          <w:rFonts w:ascii="Helvetica" w:hAnsi="Helvetica"/>
          <w:b/>
          <w:szCs w:val="24"/>
        </w:rPr>
        <w:t xml:space="preserve"> </w:t>
      </w:r>
      <w:r w:rsidR="0071066D" w:rsidRPr="00CB7115">
        <w:rPr>
          <w:rFonts w:ascii="Helvetica" w:hAnsi="Helvetica"/>
          <w:szCs w:val="24"/>
        </w:rPr>
        <w:t xml:space="preserve">Percent of </w:t>
      </w:r>
      <w:r w:rsidR="0071066D" w:rsidRPr="00CB7115">
        <w:rPr>
          <w:rFonts w:ascii="Helvetica" w:hAnsi="Helvetica"/>
          <w:i/>
          <w:szCs w:val="24"/>
        </w:rPr>
        <w:t xml:space="preserve">C. </w:t>
      </w:r>
      <w:proofErr w:type="spellStart"/>
      <w:r w:rsidR="0071066D" w:rsidRPr="00CB7115">
        <w:rPr>
          <w:rFonts w:ascii="Helvetica" w:hAnsi="Helvetica"/>
          <w:i/>
          <w:szCs w:val="24"/>
        </w:rPr>
        <w:t>parasitica</w:t>
      </w:r>
      <w:proofErr w:type="spellEnd"/>
      <w:r w:rsidR="0071066D" w:rsidRPr="00CB7115">
        <w:rPr>
          <w:rFonts w:ascii="Helvetica" w:hAnsi="Helvetica"/>
          <w:szCs w:val="24"/>
        </w:rPr>
        <w:t xml:space="preserve"> isolates in each</w:t>
      </w:r>
      <w:r w:rsidR="0071066D" w:rsidRPr="00CB7115">
        <w:rPr>
          <w:rFonts w:ascii="Helvetica" w:hAnsi="Helvetica"/>
          <w:b/>
          <w:szCs w:val="24"/>
        </w:rPr>
        <w:t xml:space="preserve"> </w:t>
      </w:r>
      <w:r w:rsidR="0071066D" w:rsidRPr="00CB7115">
        <w:rPr>
          <w:rFonts w:ascii="Helvetica" w:hAnsi="Helvetica"/>
          <w:szCs w:val="24"/>
        </w:rPr>
        <w:t>of the three major</w:t>
      </w:r>
      <w:r w:rsidR="000F3582" w:rsidRPr="00CB7115">
        <w:rPr>
          <w:rFonts w:ascii="Helvetica" w:hAnsi="Helvetica"/>
          <w:szCs w:val="24"/>
        </w:rPr>
        <w:t xml:space="preserve"> vegetative compatibility </w:t>
      </w:r>
      <w:r w:rsidR="00B5394B" w:rsidRPr="00CB7115">
        <w:rPr>
          <w:rFonts w:ascii="Helvetica" w:hAnsi="Helvetica"/>
          <w:szCs w:val="24"/>
        </w:rPr>
        <w:t>(</w:t>
      </w:r>
      <w:proofErr w:type="spellStart"/>
      <w:r w:rsidR="00B5394B" w:rsidRPr="00CB7115">
        <w:rPr>
          <w:rFonts w:ascii="Helvetica" w:hAnsi="Helvetica"/>
          <w:szCs w:val="24"/>
        </w:rPr>
        <w:t>vc</w:t>
      </w:r>
      <w:proofErr w:type="spellEnd"/>
      <w:r w:rsidR="00B5394B" w:rsidRPr="00CB7115">
        <w:rPr>
          <w:rFonts w:ascii="Helvetica" w:hAnsi="Helvetica"/>
          <w:szCs w:val="24"/>
        </w:rPr>
        <w:t xml:space="preserve">) </w:t>
      </w:r>
      <w:r w:rsidR="000F3582" w:rsidRPr="00CB7115">
        <w:rPr>
          <w:rFonts w:ascii="Helvetica" w:hAnsi="Helvetica"/>
          <w:szCs w:val="24"/>
        </w:rPr>
        <w:t>group</w:t>
      </w:r>
      <w:r w:rsidR="0071066D" w:rsidRPr="00CB7115">
        <w:rPr>
          <w:rFonts w:ascii="Helvetica" w:hAnsi="Helvetica"/>
          <w:szCs w:val="24"/>
        </w:rPr>
        <w:t>s</w:t>
      </w:r>
      <w:r w:rsidR="000F3582" w:rsidRPr="00CB7115">
        <w:rPr>
          <w:rFonts w:ascii="Helvetica" w:hAnsi="Helvetica"/>
          <w:szCs w:val="24"/>
        </w:rPr>
        <w:t xml:space="preserve"> </w:t>
      </w:r>
      <w:r w:rsidR="00B5394B" w:rsidRPr="00CB7115">
        <w:rPr>
          <w:rFonts w:ascii="Helvetica" w:hAnsi="Helvetica"/>
          <w:szCs w:val="24"/>
        </w:rPr>
        <w:t xml:space="preserve">from 1994 to </w:t>
      </w:r>
      <w:r w:rsidR="0071066D" w:rsidRPr="00CB7115">
        <w:rPr>
          <w:rFonts w:ascii="Helvetica" w:hAnsi="Helvetica"/>
          <w:szCs w:val="24"/>
        </w:rPr>
        <w:t>2014</w:t>
      </w:r>
      <w:r w:rsidR="00B5394B" w:rsidRPr="00CB7115">
        <w:rPr>
          <w:rFonts w:ascii="Helvetica" w:hAnsi="Helvetica"/>
          <w:szCs w:val="24"/>
        </w:rPr>
        <w:t xml:space="preserve"> </w:t>
      </w:r>
      <w:r w:rsidR="00EB297C" w:rsidRPr="00CB7115">
        <w:rPr>
          <w:rFonts w:ascii="Helvetica" w:hAnsi="Helvetica"/>
          <w:szCs w:val="24"/>
        </w:rPr>
        <w:t xml:space="preserve">in the </w:t>
      </w:r>
      <w:r w:rsidR="003E320C" w:rsidRPr="00CB7115">
        <w:rPr>
          <w:rFonts w:ascii="Helvetica" w:hAnsi="Helvetica"/>
          <w:szCs w:val="24"/>
        </w:rPr>
        <w:t>D</w:t>
      </w:r>
      <w:r w:rsidR="00EB297C" w:rsidRPr="00CB7115">
        <w:rPr>
          <w:rFonts w:ascii="Helvetica" w:hAnsi="Helvetica"/>
          <w:szCs w:val="24"/>
        </w:rPr>
        <w:t xml:space="preserve">isease </w:t>
      </w:r>
      <w:r w:rsidR="003E320C" w:rsidRPr="00CB7115">
        <w:rPr>
          <w:rFonts w:ascii="Helvetica" w:hAnsi="Helvetica"/>
          <w:szCs w:val="24"/>
        </w:rPr>
        <w:t>C</w:t>
      </w:r>
      <w:r w:rsidR="0051017C" w:rsidRPr="00CB7115">
        <w:rPr>
          <w:rFonts w:ascii="Helvetica" w:hAnsi="Helvetica"/>
          <w:szCs w:val="24"/>
        </w:rPr>
        <w:t>enter plots</w:t>
      </w:r>
      <w:r w:rsidR="000F3582" w:rsidRPr="00CB7115">
        <w:rPr>
          <w:rFonts w:ascii="Helvetica" w:hAnsi="Helvetica"/>
          <w:szCs w:val="24"/>
        </w:rPr>
        <w:t xml:space="preserve">.  </w:t>
      </w:r>
      <w:r w:rsidR="0071066D" w:rsidRPr="00CB7115">
        <w:rPr>
          <w:rFonts w:ascii="Helvetica" w:hAnsi="Helvetica"/>
          <w:szCs w:val="24"/>
        </w:rPr>
        <w:t xml:space="preserve">Total number of cankers tested in each year is presented.  </w:t>
      </w:r>
      <w:r w:rsidR="000F3582" w:rsidRPr="00CB7115">
        <w:rPr>
          <w:rFonts w:ascii="Helvetica" w:hAnsi="Helvetica"/>
          <w:szCs w:val="24"/>
        </w:rPr>
        <w:t xml:space="preserve">Trees within the </w:t>
      </w:r>
      <w:r w:rsidR="003E320C" w:rsidRPr="00CB7115">
        <w:rPr>
          <w:rFonts w:ascii="Helvetica" w:hAnsi="Helvetica"/>
          <w:szCs w:val="24"/>
        </w:rPr>
        <w:t>Disease Center</w:t>
      </w:r>
      <w:r w:rsidR="000F3582" w:rsidRPr="00CB7115">
        <w:rPr>
          <w:rFonts w:ascii="Helvetica" w:hAnsi="Helvetica"/>
          <w:szCs w:val="24"/>
        </w:rPr>
        <w:t xml:space="preserve"> plots were not sampled in </w:t>
      </w:r>
      <w:r w:rsidR="00265A1C" w:rsidRPr="00CB7115">
        <w:rPr>
          <w:rFonts w:ascii="Helvetica" w:hAnsi="Helvetica"/>
          <w:szCs w:val="24"/>
        </w:rPr>
        <w:t xml:space="preserve">2003, </w:t>
      </w:r>
      <w:r w:rsidR="000F3582" w:rsidRPr="00CB7115">
        <w:rPr>
          <w:rFonts w:ascii="Helvetica" w:hAnsi="Helvetica"/>
          <w:szCs w:val="24"/>
        </w:rPr>
        <w:t>2008</w:t>
      </w:r>
      <w:r w:rsidR="00B5394B" w:rsidRPr="00CB7115">
        <w:rPr>
          <w:rFonts w:ascii="Helvetica" w:hAnsi="Helvetica"/>
          <w:szCs w:val="24"/>
        </w:rPr>
        <w:t>,</w:t>
      </w:r>
      <w:r w:rsidR="000F3582" w:rsidRPr="00CB7115">
        <w:rPr>
          <w:rFonts w:ascii="Helvetica" w:hAnsi="Helvetica"/>
          <w:szCs w:val="24"/>
        </w:rPr>
        <w:t xml:space="preserve"> or 2010.</w:t>
      </w:r>
    </w:p>
    <w:p w14:paraId="16E25ABC" w14:textId="77777777" w:rsidR="00D90A7D" w:rsidRPr="00CB7115" w:rsidRDefault="00D90A7D" w:rsidP="006F5FEB">
      <w:pPr>
        <w:spacing w:line="480" w:lineRule="auto"/>
        <w:rPr>
          <w:rFonts w:ascii="Helvetica" w:hAnsi="Helvetica"/>
          <w:szCs w:val="24"/>
        </w:rPr>
      </w:pPr>
    </w:p>
    <w:tbl>
      <w:tblPr>
        <w:tblW w:w="13522" w:type="dxa"/>
        <w:tblInd w:w="-5" w:type="dxa"/>
        <w:tblLayout w:type="fixed"/>
        <w:tblLook w:val="0000" w:firstRow="0" w:lastRow="0" w:firstColumn="0" w:lastColumn="0" w:noHBand="0" w:noVBand="0"/>
      </w:tblPr>
      <w:tblGrid>
        <w:gridCol w:w="1139"/>
        <w:gridCol w:w="687"/>
        <w:gridCol w:w="688"/>
        <w:gridCol w:w="688"/>
        <w:gridCol w:w="688"/>
        <w:gridCol w:w="688"/>
        <w:gridCol w:w="688"/>
        <w:gridCol w:w="688"/>
        <w:gridCol w:w="688"/>
        <w:gridCol w:w="688"/>
        <w:gridCol w:w="688"/>
        <w:gridCol w:w="688"/>
        <w:gridCol w:w="688"/>
        <w:gridCol w:w="688"/>
        <w:gridCol w:w="688"/>
        <w:gridCol w:w="688"/>
        <w:gridCol w:w="688"/>
        <w:gridCol w:w="688"/>
        <w:gridCol w:w="688"/>
      </w:tblGrid>
      <w:tr w:rsidR="00D90A7D" w:rsidRPr="00CB7115" w14:paraId="2F306A08" w14:textId="77777777" w:rsidTr="009A2810">
        <w:trPr>
          <w:trHeight w:val="1008"/>
        </w:trPr>
        <w:tc>
          <w:tcPr>
            <w:tcW w:w="1139" w:type="dxa"/>
            <w:tcBorders>
              <w:top w:val="single" w:sz="4" w:space="0" w:color="auto"/>
            </w:tcBorders>
            <w:shd w:val="clear" w:color="auto" w:fill="auto"/>
            <w:noWrap/>
            <w:vAlign w:val="center"/>
          </w:tcPr>
          <w:p w14:paraId="30C9C26C" w14:textId="77777777" w:rsidR="00D90A7D" w:rsidRPr="00CB7115" w:rsidRDefault="00D90A7D" w:rsidP="006F5FEB">
            <w:pPr>
              <w:spacing w:line="480" w:lineRule="auto"/>
              <w:jc w:val="center"/>
              <w:rPr>
                <w:rFonts w:ascii="Helvetica" w:hAnsi="Helvetica"/>
                <w:b/>
                <w:szCs w:val="24"/>
              </w:rPr>
            </w:pPr>
          </w:p>
        </w:tc>
        <w:tc>
          <w:tcPr>
            <w:tcW w:w="12383" w:type="dxa"/>
            <w:gridSpan w:val="18"/>
            <w:tcBorders>
              <w:top w:val="single" w:sz="4" w:space="0" w:color="auto"/>
              <w:bottom w:val="single" w:sz="4" w:space="0" w:color="auto"/>
            </w:tcBorders>
            <w:shd w:val="clear" w:color="auto" w:fill="auto"/>
            <w:noWrap/>
            <w:vAlign w:val="center"/>
          </w:tcPr>
          <w:p w14:paraId="00FAC3A6" w14:textId="59A8129D" w:rsidR="00D90A7D" w:rsidRPr="00CB7115" w:rsidRDefault="00D90A7D" w:rsidP="006F5FEB">
            <w:pPr>
              <w:spacing w:line="480" w:lineRule="auto"/>
              <w:jc w:val="center"/>
              <w:rPr>
                <w:rFonts w:ascii="Helvetica" w:hAnsi="Helvetica"/>
                <w:szCs w:val="24"/>
              </w:rPr>
            </w:pPr>
            <w:r w:rsidRPr="00CB7115">
              <w:rPr>
                <w:rFonts w:ascii="Helvetica" w:hAnsi="Helvetica"/>
                <w:szCs w:val="24"/>
              </w:rPr>
              <w:t>Year</w:t>
            </w:r>
          </w:p>
        </w:tc>
      </w:tr>
      <w:tr w:rsidR="00265A1C" w:rsidRPr="00CB7115" w14:paraId="743E4A36" w14:textId="77777777" w:rsidTr="009A2810">
        <w:trPr>
          <w:trHeight w:val="1008"/>
        </w:trPr>
        <w:tc>
          <w:tcPr>
            <w:tcW w:w="1139" w:type="dxa"/>
            <w:tcBorders>
              <w:bottom w:val="single" w:sz="4" w:space="0" w:color="auto"/>
            </w:tcBorders>
            <w:shd w:val="clear" w:color="auto" w:fill="auto"/>
            <w:noWrap/>
            <w:vAlign w:val="center"/>
          </w:tcPr>
          <w:p w14:paraId="4751E9E7" w14:textId="2C49AE92" w:rsidR="000F3582" w:rsidRPr="00CB7115" w:rsidRDefault="0071066D" w:rsidP="006F5FEB">
            <w:pPr>
              <w:spacing w:line="480" w:lineRule="auto"/>
              <w:jc w:val="center"/>
              <w:rPr>
                <w:rFonts w:ascii="Helvetica" w:hAnsi="Helvetica"/>
                <w:szCs w:val="24"/>
              </w:rPr>
            </w:pPr>
            <w:r w:rsidRPr="00CB7115">
              <w:rPr>
                <w:rFonts w:ascii="Helvetica" w:hAnsi="Helvetica"/>
                <w:szCs w:val="24"/>
              </w:rPr>
              <w:t>VC</w:t>
            </w:r>
            <w:r w:rsidR="00E93F3D" w:rsidRPr="00CB7115">
              <w:rPr>
                <w:rFonts w:ascii="Helvetica" w:hAnsi="Helvetica"/>
                <w:szCs w:val="24"/>
              </w:rPr>
              <w:t xml:space="preserve"> g</w:t>
            </w:r>
            <w:r w:rsidR="003A5518" w:rsidRPr="00CB7115">
              <w:rPr>
                <w:rFonts w:ascii="Helvetica" w:hAnsi="Helvetica"/>
                <w:szCs w:val="24"/>
              </w:rPr>
              <w:t>roup</w:t>
            </w:r>
          </w:p>
        </w:tc>
        <w:tc>
          <w:tcPr>
            <w:tcW w:w="687" w:type="dxa"/>
            <w:tcBorders>
              <w:top w:val="single" w:sz="4" w:space="0" w:color="auto"/>
              <w:bottom w:val="single" w:sz="4" w:space="0" w:color="auto"/>
            </w:tcBorders>
            <w:shd w:val="clear" w:color="auto" w:fill="auto"/>
            <w:noWrap/>
            <w:vAlign w:val="center"/>
          </w:tcPr>
          <w:p w14:paraId="2C871D48" w14:textId="75ED5FFD" w:rsidR="000F3582" w:rsidRPr="00CB7115" w:rsidRDefault="000F3582" w:rsidP="006F5FEB">
            <w:pPr>
              <w:spacing w:line="480" w:lineRule="auto"/>
              <w:jc w:val="center"/>
              <w:rPr>
                <w:rFonts w:ascii="Helvetica" w:hAnsi="Helvetica"/>
                <w:szCs w:val="24"/>
              </w:rPr>
            </w:pPr>
            <w:r w:rsidRPr="00CB7115">
              <w:rPr>
                <w:rFonts w:ascii="Helvetica" w:hAnsi="Helvetica"/>
                <w:szCs w:val="24"/>
              </w:rPr>
              <w:t>94</w:t>
            </w:r>
          </w:p>
        </w:tc>
        <w:tc>
          <w:tcPr>
            <w:tcW w:w="688" w:type="dxa"/>
            <w:tcBorders>
              <w:top w:val="single" w:sz="4" w:space="0" w:color="auto"/>
              <w:bottom w:val="single" w:sz="4" w:space="0" w:color="auto"/>
            </w:tcBorders>
            <w:shd w:val="clear" w:color="auto" w:fill="auto"/>
            <w:noWrap/>
            <w:vAlign w:val="center"/>
          </w:tcPr>
          <w:p w14:paraId="567B2F3E" w14:textId="2E8867A5" w:rsidR="000F3582" w:rsidRPr="00CB7115" w:rsidRDefault="000F3582" w:rsidP="006F5FEB">
            <w:pPr>
              <w:spacing w:line="480" w:lineRule="auto"/>
              <w:jc w:val="center"/>
              <w:rPr>
                <w:rFonts w:ascii="Helvetica" w:hAnsi="Helvetica"/>
                <w:szCs w:val="24"/>
              </w:rPr>
            </w:pPr>
            <w:r w:rsidRPr="00CB7115">
              <w:rPr>
                <w:rFonts w:ascii="Helvetica" w:hAnsi="Helvetica"/>
                <w:szCs w:val="24"/>
              </w:rPr>
              <w:t>95</w:t>
            </w:r>
          </w:p>
        </w:tc>
        <w:tc>
          <w:tcPr>
            <w:tcW w:w="688" w:type="dxa"/>
            <w:tcBorders>
              <w:top w:val="single" w:sz="4" w:space="0" w:color="auto"/>
              <w:bottom w:val="single" w:sz="4" w:space="0" w:color="auto"/>
            </w:tcBorders>
            <w:shd w:val="clear" w:color="auto" w:fill="auto"/>
            <w:noWrap/>
            <w:vAlign w:val="center"/>
          </w:tcPr>
          <w:p w14:paraId="4ED0406E" w14:textId="41FCECCC" w:rsidR="000F3582" w:rsidRPr="00CB7115" w:rsidRDefault="000F3582" w:rsidP="006F5FEB">
            <w:pPr>
              <w:spacing w:line="480" w:lineRule="auto"/>
              <w:jc w:val="center"/>
              <w:rPr>
                <w:rFonts w:ascii="Helvetica" w:hAnsi="Helvetica"/>
                <w:szCs w:val="24"/>
              </w:rPr>
            </w:pPr>
            <w:r w:rsidRPr="00CB7115">
              <w:rPr>
                <w:rFonts w:ascii="Helvetica" w:hAnsi="Helvetica"/>
                <w:szCs w:val="24"/>
              </w:rPr>
              <w:t>96</w:t>
            </w:r>
          </w:p>
        </w:tc>
        <w:tc>
          <w:tcPr>
            <w:tcW w:w="688" w:type="dxa"/>
            <w:tcBorders>
              <w:top w:val="single" w:sz="4" w:space="0" w:color="auto"/>
              <w:bottom w:val="single" w:sz="4" w:space="0" w:color="auto"/>
            </w:tcBorders>
            <w:shd w:val="clear" w:color="auto" w:fill="auto"/>
            <w:noWrap/>
            <w:vAlign w:val="center"/>
          </w:tcPr>
          <w:p w14:paraId="26448CCF" w14:textId="1F152F5E" w:rsidR="000F3582" w:rsidRPr="00CB7115" w:rsidRDefault="000F3582" w:rsidP="006F5FEB">
            <w:pPr>
              <w:spacing w:line="480" w:lineRule="auto"/>
              <w:jc w:val="center"/>
              <w:rPr>
                <w:rFonts w:ascii="Helvetica" w:hAnsi="Helvetica"/>
                <w:szCs w:val="24"/>
              </w:rPr>
            </w:pPr>
            <w:r w:rsidRPr="00CB7115">
              <w:rPr>
                <w:rFonts w:ascii="Helvetica" w:hAnsi="Helvetica"/>
                <w:szCs w:val="24"/>
              </w:rPr>
              <w:t>97</w:t>
            </w:r>
          </w:p>
        </w:tc>
        <w:tc>
          <w:tcPr>
            <w:tcW w:w="688" w:type="dxa"/>
            <w:tcBorders>
              <w:top w:val="single" w:sz="4" w:space="0" w:color="auto"/>
              <w:bottom w:val="single" w:sz="4" w:space="0" w:color="auto"/>
            </w:tcBorders>
            <w:shd w:val="clear" w:color="auto" w:fill="auto"/>
            <w:noWrap/>
            <w:vAlign w:val="center"/>
          </w:tcPr>
          <w:p w14:paraId="2EDABAAA" w14:textId="0AC6FA26" w:rsidR="000F3582" w:rsidRPr="00CB7115" w:rsidRDefault="000F3582" w:rsidP="006F5FEB">
            <w:pPr>
              <w:spacing w:line="480" w:lineRule="auto"/>
              <w:jc w:val="center"/>
              <w:rPr>
                <w:rFonts w:ascii="Helvetica" w:hAnsi="Helvetica"/>
                <w:szCs w:val="24"/>
              </w:rPr>
            </w:pPr>
            <w:r w:rsidRPr="00CB7115">
              <w:rPr>
                <w:rFonts w:ascii="Helvetica" w:hAnsi="Helvetica"/>
                <w:szCs w:val="24"/>
              </w:rPr>
              <w:t>98</w:t>
            </w:r>
          </w:p>
        </w:tc>
        <w:tc>
          <w:tcPr>
            <w:tcW w:w="688" w:type="dxa"/>
            <w:tcBorders>
              <w:top w:val="single" w:sz="4" w:space="0" w:color="auto"/>
              <w:bottom w:val="single" w:sz="4" w:space="0" w:color="auto"/>
            </w:tcBorders>
            <w:shd w:val="clear" w:color="auto" w:fill="auto"/>
            <w:noWrap/>
            <w:vAlign w:val="center"/>
          </w:tcPr>
          <w:p w14:paraId="1837E0F4" w14:textId="0E7744D9" w:rsidR="000F3582" w:rsidRPr="00CB7115" w:rsidRDefault="000F3582" w:rsidP="006F5FEB">
            <w:pPr>
              <w:spacing w:line="480" w:lineRule="auto"/>
              <w:jc w:val="center"/>
              <w:rPr>
                <w:rFonts w:ascii="Helvetica" w:hAnsi="Helvetica"/>
                <w:szCs w:val="24"/>
              </w:rPr>
            </w:pPr>
            <w:r w:rsidRPr="00CB7115">
              <w:rPr>
                <w:rFonts w:ascii="Helvetica" w:hAnsi="Helvetica"/>
                <w:szCs w:val="24"/>
              </w:rPr>
              <w:t>99</w:t>
            </w:r>
          </w:p>
        </w:tc>
        <w:tc>
          <w:tcPr>
            <w:tcW w:w="688" w:type="dxa"/>
            <w:tcBorders>
              <w:top w:val="single" w:sz="4" w:space="0" w:color="auto"/>
              <w:bottom w:val="single" w:sz="4" w:space="0" w:color="auto"/>
            </w:tcBorders>
            <w:shd w:val="clear" w:color="auto" w:fill="auto"/>
            <w:noWrap/>
            <w:vAlign w:val="center"/>
          </w:tcPr>
          <w:p w14:paraId="32BDB846" w14:textId="1098DF6C" w:rsidR="000F3582" w:rsidRPr="00CB7115" w:rsidRDefault="000F3582" w:rsidP="006F5FEB">
            <w:pPr>
              <w:spacing w:line="480" w:lineRule="auto"/>
              <w:jc w:val="center"/>
              <w:rPr>
                <w:rFonts w:ascii="Helvetica" w:hAnsi="Helvetica"/>
                <w:szCs w:val="24"/>
              </w:rPr>
            </w:pPr>
            <w:r w:rsidRPr="00CB7115">
              <w:rPr>
                <w:rFonts w:ascii="Helvetica" w:hAnsi="Helvetica"/>
                <w:szCs w:val="24"/>
              </w:rPr>
              <w:t>00</w:t>
            </w:r>
          </w:p>
        </w:tc>
        <w:tc>
          <w:tcPr>
            <w:tcW w:w="688" w:type="dxa"/>
            <w:tcBorders>
              <w:top w:val="single" w:sz="4" w:space="0" w:color="auto"/>
              <w:bottom w:val="single" w:sz="4" w:space="0" w:color="auto"/>
            </w:tcBorders>
            <w:shd w:val="clear" w:color="auto" w:fill="auto"/>
            <w:noWrap/>
            <w:vAlign w:val="center"/>
          </w:tcPr>
          <w:p w14:paraId="335321C8" w14:textId="53BFFA9D" w:rsidR="000F3582" w:rsidRPr="00CB7115" w:rsidRDefault="000F3582" w:rsidP="006F5FEB">
            <w:pPr>
              <w:spacing w:line="480" w:lineRule="auto"/>
              <w:jc w:val="center"/>
              <w:rPr>
                <w:rFonts w:ascii="Helvetica" w:hAnsi="Helvetica"/>
                <w:szCs w:val="24"/>
              </w:rPr>
            </w:pPr>
            <w:r w:rsidRPr="00CB7115">
              <w:rPr>
                <w:rFonts w:ascii="Helvetica" w:hAnsi="Helvetica"/>
                <w:szCs w:val="24"/>
              </w:rPr>
              <w:t>01</w:t>
            </w:r>
          </w:p>
        </w:tc>
        <w:tc>
          <w:tcPr>
            <w:tcW w:w="688" w:type="dxa"/>
            <w:tcBorders>
              <w:top w:val="single" w:sz="4" w:space="0" w:color="auto"/>
              <w:bottom w:val="single" w:sz="4" w:space="0" w:color="auto"/>
            </w:tcBorders>
            <w:shd w:val="clear" w:color="auto" w:fill="auto"/>
            <w:noWrap/>
            <w:vAlign w:val="center"/>
          </w:tcPr>
          <w:p w14:paraId="1743D305" w14:textId="06FE44B6" w:rsidR="000F3582" w:rsidRPr="00CB7115" w:rsidRDefault="000F3582" w:rsidP="006F5FEB">
            <w:pPr>
              <w:spacing w:line="480" w:lineRule="auto"/>
              <w:jc w:val="center"/>
              <w:rPr>
                <w:rFonts w:ascii="Helvetica" w:hAnsi="Helvetica"/>
                <w:szCs w:val="24"/>
              </w:rPr>
            </w:pPr>
            <w:r w:rsidRPr="00CB7115">
              <w:rPr>
                <w:rFonts w:ascii="Helvetica" w:hAnsi="Helvetica"/>
                <w:szCs w:val="24"/>
              </w:rPr>
              <w:t>02</w:t>
            </w:r>
          </w:p>
        </w:tc>
        <w:tc>
          <w:tcPr>
            <w:tcW w:w="688" w:type="dxa"/>
            <w:tcBorders>
              <w:top w:val="single" w:sz="4" w:space="0" w:color="auto"/>
              <w:bottom w:val="single" w:sz="4" w:space="0" w:color="auto"/>
            </w:tcBorders>
            <w:shd w:val="clear" w:color="auto" w:fill="auto"/>
            <w:noWrap/>
            <w:vAlign w:val="center"/>
          </w:tcPr>
          <w:p w14:paraId="200326BC" w14:textId="599050BA" w:rsidR="000F3582" w:rsidRPr="00CB7115" w:rsidRDefault="000F3582" w:rsidP="006F5FEB">
            <w:pPr>
              <w:spacing w:line="480" w:lineRule="auto"/>
              <w:jc w:val="center"/>
              <w:rPr>
                <w:rFonts w:ascii="Helvetica" w:hAnsi="Helvetica"/>
                <w:szCs w:val="24"/>
              </w:rPr>
            </w:pPr>
            <w:r w:rsidRPr="00CB7115">
              <w:rPr>
                <w:rFonts w:ascii="Helvetica" w:hAnsi="Helvetica"/>
                <w:szCs w:val="24"/>
              </w:rPr>
              <w:t>04</w:t>
            </w:r>
          </w:p>
        </w:tc>
        <w:tc>
          <w:tcPr>
            <w:tcW w:w="688" w:type="dxa"/>
            <w:tcBorders>
              <w:top w:val="single" w:sz="4" w:space="0" w:color="auto"/>
              <w:bottom w:val="single" w:sz="4" w:space="0" w:color="auto"/>
            </w:tcBorders>
            <w:shd w:val="clear" w:color="auto" w:fill="auto"/>
            <w:noWrap/>
            <w:vAlign w:val="center"/>
          </w:tcPr>
          <w:p w14:paraId="33F1AB73" w14:textId="208DD0F1" w:rsidR="000F3582" w:rsidRPr="00CB7115" w:rsidRDefault="000F3582" w:rsidP="006F5FEB">
            <w:pPr>
              <w:spacing w:line="480" w:lineRule="auto"/>
              <w:jc w:val="center"/>
              <w:rPr>
                <w:rFonts w:ascii="Helvetica" w:hAnsi="Helvetica"/>
                <w:szCs w:val="24"/>
              </w:rPr>
            </w:pPr>
            <w:r w:rsidRPr="00CB7115">
              <w:rPr>
                <w:rFonts w:ascii="Helvetica" w:hAnsi="Helvetica"/>
                <w:szCs w:val="24"/>
              </w:rPr>
              <w:t>05</w:t>
            </w:r>
          </w:p>
        </w:tc>
        <w:tc>
          <w:tcPr>
            <w:tcW w:w="688" w:type="dxa"/>
            <w:tcBorders>
              <w:top w:val="single" w:sz="4" w:space="0" w:color="auto"/>
              <w:bottom w:val="single" w:sz="4" w:space="0" w:color="auto"/>
            </w:tcBorders>
            <w:shd w:val="clear" w:color="auto" w:fill="auto"/>
            <w:noWrap/>
            <w:vAlign w:val="center"/>
          </w:tcPr>
          <w:p w14:paraId="594B3A9C" w14:textId="052CDC22" w:rsidR="000F3582" w:rsidRPr="00CB7115" w:rsidRDefault="000F3582" w:rsidP="006F5FEB">
            <w:pPr>
              <w:spacing w:line="480" w:lineRule="auto"/>
              <w:jc w:val="center"/>
              <w:rPr>
                <w:rFonts w:ascii="Helvetica" w:hAnsi="Helvetica"/>
                <w:szCs w:val="24"/>
              </w:rPr>
            </w:pPr>
            <w:r w:rsidRPr="00CB7115">
              <w:rPr>
                <w:rFonts w:ascii="Helvetica" w:hAnsi="Helvetica"/>
                <w:szCs w:val="24"/>
              </w:rPr>
              <w:t>06</w:t>
            </w:r>
          </w:p>
        </w:tc>
        <w:tc>
          <w:tcPr>
            <w:tcW w:w="688" w:type="dxa"/>
            <w:tcBorders>
              <w:top w:val="single" w:sz="4" w:space="0" w:color="auto"/>
              <w:bottom w:val="single" w:sz="4" w:space="0" w:color="auto"/>
            </w:tcBorders>
            <w:shd w:val="clear" w:color="auto" w:fill="auto"/>
            <w:noWrap/>
            <w:vAlign w:val="center"/>
          </w:tcPr>
          <w:p w14:paraId="361458BA" w14:textId="2505C35E" w:rsidR="000F3582" w:rsidRPr="00CB7115" w:rsidRDefault="000F3582" w:rsidP="006F5FEB">
            <w:pPr>
              <w:spacing w:line="480" w:lineRule="auto"/>
              <w:jc w:val="center"/>
              <w:rPr>
                <w:rFonts w:ascii="Helvetica" w:hAnsi="Helvetica"/>
                <w:szCs w:val="24"/>
              </w:rPr>
            </w:pPr>
            <w:r w:rsidRPr="00CB7115">
              <w:rPr>
                <w:rFonts w:ascii="Helvetica" w:hAnsi="Helvetica"/>
                <w:szCs w:val="24"/>
              </w:rPr>
              <w:t>07</w:t>
            </w:r>
          </w:p>
        </w:tc>
        <w:tc>
          <w:tcPr>
            <w:tcW w:w="688" w:type="dxa"/>
            <w:tcBorders>
              <w:top w:val="single" w:sz="4" w:space="0" w:color="auto"/>
              <w:bottom w:val="single" w:sz="4" w:space="0" w:color="auto"/>
            </w:tcBorders>
            <w:shd w:val="clear" w:color="auto" w:fill="auto"/>
            <w:vAlign w:val="center"/>
          </w:tcPr>
          <w:p w14:paraId="459C9A2E" w14:textId="6924BDC5" w:rsidR="000F3582" w:rsidRPr="00CB7115" w:rsidRDefault="000F3582" w:rsidP="006F5FEB">
            <w:pPr>
              <w:spacing w:line="480" w:lineRule="auto"/>
              <w:jc w:val="center"/>
              <w:rPr>
                <w:rFonts w:ascii="Helvetica" w:hAnsi="Helvetica"/>
                <w:szCs w:val="24"/>
              </w:rPr>
            </w:pPr>
            <w:r w:rsidRPr="00CB7115">
              <w:rPr>
                <w:rFonts w:ascii="Helvetica" w:hAnsi="Helvetica"/>
                <w:szCs w:val="24"/>
              </w:rPr>
              <w:t>09</w:t>
            </w:r>
          </w:p>
        </w:tc>
        <w:tc>
          <w:tcPr>
            <w:tcW w:w="688" w:type="dxa"/>
            <w:tcBorders>
              <w:top w:val="single" w:sz="4" w:space="0" w:color="auto"/>
              <w:bottom w:val="single" w:sz="4" w:space="0" w:color="auto"/>
            </w:tcBorders>
            <w:shd w:val="clear" w:color="auto" w:fill="auto"/>
            <w:vAlign w:val="center"/>
          </w:tcPr>
          <w:p w14:paraId="23D3C2E9" w14:textId="4191197D" w:rsidR="000F3582" w:rsidRPr="00CB7115" w:rsidRDefault="000F3582" w:rsidP="006F5FEB">
            <w:pPr>
              <w:spacing w:line="480" w:lineRule="auto"/>
              <w:jc w:val="center"/>
              <w:rPr>
                <w:rFonts w:ascii="Helvetica" w:hAnsi="Helvetica"/>
                <w:szCs w:val="24"/>
              </w:rPr>
            </w:pPr>
            <w:r w:rsidRPr="00CB7115">
              <w:rPr>
                <w:rFonts w:ascii="Helvetica" w:hAnsi="Helvetica"/>
                <w:szCs w:val="24"/>
              </w:rPr>
              <w:t>11</w:t>
            </w:r>
          </w:p>
        </w:tc>
        <w:tc>
          <w:tcPr>
            <w:tcW w:w="688" w:type="dxa"/>
            <w:tcBorders>
              <w:top w:val="single" w:sz="4" w:space="0" w:color="auto"/>
              <w:bottom w:val="single" w:sz="4" w:space="0" w:color="auto"/>
            </w:tcBorders>
            <w:shd w:val="clear" w:color="auto" w:fill="auto"/>
            <w:vAlign w:val="center"/>
          </w:tcPr>
          <w:p w14:paraId="0DE92337" w14:textId="768BB1F7" w:rsidR="000F3582" w:rsidRPr="00CB7115" w:rsidRDefault="000F3582" w:rsidP="006F5FEB">
            <w:pPr>
              <w:spacing w:line="480" w:lineRule="auto"/>
              <w:jc w:val="center"/>
              <w:rPr>
                <w:rFonts w:ascii="Helvetica" w:hAnsi="Helvetica"/>
                <w:szCs w:val="24"/>
              </w:rPr>
            </w:pPr>
            <w:r w:rsidRPr="00CB7115">
              <w:rPr>
                <w:rFonts w:ascii="Helvetica" w:hAnsi="Helvetica"/>
                <w:szCs w:val="24"/>
              </w:rPr>
              <w:t>12</w:t>
            </w:r>
          </w:p>
        </w:tc>
        <w:tc>
          <w:tcPr>
            <w:tcW w:w="688" w:type="dxa"/>
            <w:tcBorders>
              <w:top w:val="single" w:sz="4" w:space="0" w:color="auto"/>
              <w:bottom w:val="single" w:sz="4" w:space="0" w:color="auto"/>
            </w:tcBorders>
            <w:shd w:val="clear" w:color="auto" w:fill="auto"/>
            <w:vAlign w:val="center"/>
          </w:tcPr>
          <w:p w14:paraId="43F89BCB" w14:textId="68373D99" w:rsidR="000F3582" w:rsidRPr="00CB7115" w:rsidRDefault="000F3582" w:rsidP="006F5FEB">
            <w:pPr>
              <w:spacing w:line="480" w:lineRule="auto"/>
              <w:jc w:val="center"/>
              <w:rPr>
                <w:rFonts w:ascii="Helvetica" w:hAnsi="Helvetica"/>
                <w:szCs w:val="24"/>
              </w:rPr>
            </w:pPr>
            <w:r w:rsidRPr="00CB7115">
              <w:rPr>
                <w:rFonts w:ascii="Helvetica" w:hAnsi="Helvetica"/>
                <w:szCs w:val="24"/>
              </w:rPr>
              <w:t>13</w:t>
            </w:r>
          </w:p>
        </w:tc>
        <w:tc>
          <w:tcPr>
            <w:tcW w:w="688" w:type="dxa"/>
            <w:tcBorders>
              <w:top w:val="single" w:sz="4" w:space="0" w:color="auto"/>
              <w:bottom w:val="single" w:sz="4" w:space="0" w:color="auto"/>
            </w:tcBorders>
            <w:shd w:val="clear" w:color="auto" w:fill="auto"/>
            <w:vAlign w:val="center"/>
          </w:tcPr>
          <w:p w14:paraId="337D9808" w14:textId="2A4313F0" w:rsidR="000F3582" w:rsidRPr="00CB7115" w:rsidRDefault="000F3582" w:rsidP="006F5FEB">
            <w:pPr>
              <w:spacing w:line="480" w:lineRule="auto"/>
              <w:jc w:val="center"/>
              <w:rPr>
                <w:rFonts w:ascii="Helvetica" w:hAnsi="Helvetica"/>
                <w:szCs w:val="24"/>
              </w:rPr>
            </w:pPr>
            <w:r w:rsidRPr="00CB7115">
              <w:rPr>
                <w:rFonts w:ascii="Helvetica" w:hAnsi="Helvetica"/>
                <w:szCs w:val="24"/>
              </w:rPr>
              <w:t>14</w:t>
            </w:r>
          </w:p>
        </w:tc>
      </w:tr>
      <w:tr w:rsidR="0071066D" w:rsidRPr="00CB7115" w14:paraId="3F104DCA" w14:textId="77777777" w:rsidTr="009A2810">
        <w:trPr>
          <w:trHeight w:val="300"/>
        </w:trPr>
        <w:tc>
          <w:tcPr>
            <w:tcW w:w="1139" w:type="dxa"/>
            <w:tcBorders>
              <w:top w:val="single" w:sz="4" w:space="0" w:color="auto"/>
            </w:tcBorders>
            <w:noWrap/>
            <w:vAlign w:val="center"/>
          </w:tcPr>
          <w:p w14:paraId="14B1FB9F" w14:textId="77777777" w:rsidR="000F3582" w:rsidRPr="00CB7115" w:rsidRDefault="000F3582" w:rsidP="006F5FEB">
            <w:pPr>
              <w:spacing w:before="240" w:line="480" w:lineRule="auto"/>
              <w:jc w:val="center"/>
              <w:rPr>
                <w:rFonts w:ascii="Helvetica" w:hAnsi="Helvetica"/>
                <w:color w:val="000000"/>
                <w:szCs w:val="24"/>
              </w:rPr>
            </w:pPr>
            <w:r w:rsidRPr="00CB7115">
              <w:rPr>
                <w:rFonts w:ascii="Helvetica" w:hAnsi="Helvetica"/>
                <w:color w:val="000000"/>
                <w:szCs w:val="24"/>
              </w:rPr>
              <w:t>WS-1</w:t>
            </w:r>
          </w:p>
        </w:tc>
        <w:tc>
          <w:tcPr>
            <w:tcW w:w="687" w:type="dxa"/>
            <w:tcBorders>
              <w:top w:val="single" w:sz="4" w:space="0" w:color="auto"/>
            </w:tcBorders>
            <w:noWrap/>
            <w:vAlign w:val="center"/>
          </w:tcPr>
          <w:p w14:paraId="0B0EBBF0" w14:textId="3C64FD8D"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4F4C8A01" w14:textId="3B5EB248"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46571B75" w14:textId="4AFB3315"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16C54234" w14:textId="31A76FE3"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2889918B" w14:textId="147691DE"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100</w:t>
            </w:r>
          </w:p>
        </w:tc>
        <w:tc>
          <w:tcPr>
            <w:tcW w:w="688" w:type="dxa"/>
            <w:tcBorders>
              <w:top w:val="single" w:sz="4" w:space="0" w:color="auto"/>
            </w:tcBorders>
            <w:noWrap/>
            <w:vAlign w:val="center"/>
          </w:tcPr>
          <w:p w14:paraId="40A1545E" w14:textId="197CAE7C"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95</w:t>
            </w:r>
          </w:p>
        </w:tc>
        <w:tc>
          <w:tcPr>
            <w:tcW w:w="688" w:type="dxa"/>
            <w:tcBorders>
              <w:top w:val="single" w:sz="4" w:space="0" w:color="auto"/>
            </w:tcBorders>
            <w:noWrap/>
            <w:vAlign w:val="center"/>
          </w:tcPr>
          <w:p w14:paraId="082E6FF2" w14:textId="7EC4871A"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94</w:t>
            </w:r>
          </w:p>
        </w:tc>
        <w:tc>
          <w:tcPr>
            <w:tcW w:w="688" w:type="dxa"/>
            <w:tcBorders>
              <w:top w:val="single" w:sz="4" w:space="0" w:color="auto"/>
            </w:tcBorders>
            <w:noWrap/>
            <w:vAlign w:val="center"/>
          </w:tcPr>
          <w:p w14:paraId="78894990" w14:textId="4B8A9EB0"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97</w:t>
            </w:r>
          </w:p>
        </w:tc>
        <w:tc>
          <w:tcPr>
            <w:tcW w:w="688" w:type="dxa"/>
            <w:tcBorders>
              <w:top w:val="single" w:sz="4" w:space="0" w:color="auto"/>
            </w:tcBorders>
            <w:noWrap/>
            <w:vAlign w:val="center"/>
          </w:tcPr>
          <w:p w14:paraId="45D8116C" w14:textId="4636F8E0"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99</w:t>
            </w:r>
          </w:p>
        </w:tc>
        <w:tc>
          <w:tcPr>
            <w:tcW w:w="688" w:type="dxa"/>
            <w:tcBorders>
              <w:top w:val="single" w:sz="4" w:space="0" w:color="auto"/>
            </w:tcBorders>
            <w:noWrap/>
            <w:vAlign w:val="center"/>
          </w:tcPr>
          <w:p w14:paraId="0D213CAC" w14:textId="2A5DA5B9"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98</w:t>
            </w:r>
          </w:p>
        </w:tc>
        <w:tc>
          <w:tcPr>
            <w:tcW w:w="688" w:type="dxa"/>
            <w:tcBorders>
              <w:top w:val="single" w:sz="4" w:space="0" w:color="auto"/>
            </w:tcBorders>
            <w:noWrap/>
            <w:vAlign w:val="center"/>
          </w:tcPr>
          <w:p w14:paraId="4F213D31" w14:textId="2C9A083A"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92</w:t>
            </w:r>
          </w:p>
        </w:tc>
        <w:tc>
          <w:tcPr>
            <w:tcW w:w="688" w:type="dxa"/>
            <w:tcBorders>
              <w:top w:val="single" w:sz="4" w:space="0" w:color="auto"/>
            </w:tcBorders>
            <w:noWrap/>
            <w:vAlign w:val="center"/>
          </w:tcPr>
          <w:p w14:paraId="49356F2B" w14:textId="7BD8A80C"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96</w:t>
            </w:r>
          </w:p>
        </w:tc>
        <w:tc>
          <w:tcPr>
            <w:tcW w:w="688" w:type="dxa"/>
            <w:tcBorders>
              <w:top w:val="single" w:sz="4" w:space="0" w:color="auto"/>
            </w:tcBorders>
            <w:noWrap/>
            <w:vAlign w:val="center"/>
          </w:tcPr>
          <w:p w14:paraId="21F6B3D1" w14:textId="293C0192"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95</w:t>
            </w:r>
          </w:p>
        </w:tc>
        <w:tc>
          <w:tcPr>
            <w:tcW w:w="688" w:type="dxa"/>
            <w:tcBorders>
              <w:top w:val="single" w:sz="4" w:space="0" w:color="auto"/>
            </w:tcBorders>
            <w:vAlign w:val="center"/>
          </w:tcPr>
          <w:p w14:paraId="105D21AF" w14:textId="1FB99E05"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84</w:t>
            </w:r>
          </w:p>
        </w:tc>
        <w:tc>
          <w:tcPr>
            <w:tcW w:w="688" w:type="dxa"/>
            <w:tcBorders>
              <w:top w:val="single" w:sz="4" w:space="0" w:color="auto"/>
            </w:tcBorders>
            <w:vAlign w:val="center"/>
          </w:tcPr>
          <w:p w14:paraId="5FE1F85C" w14:textId="01AB8A49"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94</w:t>
            </w:r>
          </w:p>
        </w:tc>
        <w:tc>
          <w:tcPr>
            <w:tcW w:w="688" w:type="dxa"/>
            <w:tcBorders>
              <w:top w:val="single" w:sz="4" w:space="0" w:color="auto"/>
            </w:tcBorders>
            <w:vAlign w:val="center"/>
          </w:tcPr>
          <w:p w14:paraId="7B01CDB1" w14:textId="76BCEB06" w:rsidR="000F3582" w:rsidRPr="00CB7115" w:rsidRDefault="000F3582" w:rsidP="006F5FEB">
            <w:pPr>
              <w:spacing w:before="240" w:line="480" w:lineRule="auto"/>
              <w:jc w:val="center"/>
              <w:rPr>
                <w:rFonts w:ascii="Helvetica" w:hAnsi="Helvetica"/>
                <w:color w:val="000000"/>
                <w:szCs w:val="24"/>
              </w:rPr>
            </w:pPr>
            <w:r w:rsidRPr="00CB7115">
              <w:rPr>
                <w:rFonts w:ascii="Helvetica" w:hAnsi="Helvetica"/>
                <w:color w:val="000000"/>
                <w:szCs w:val="24"/>
              </w:rPr>
              <w:t>89</w:t>
            </w:r>
          </w:p>
        </w:tc>
        <w:tc>
          <w:tcPr>
            <w:tcW w:w="688" w:type="dxa"/>
            <w:tcBorders>
              <w:top w:val="single" w:sz="4" w:space="0" w:color="auto"/>
            </w:tcBorders>
            <w:vAlign w:val="center"/>
          </w:tcPr>
          <w:p w14:paraId="0F3CEB33" w14:textId="01356168"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92</w:t>
            </w:r>
          </w:p>
        </w:tc>
        <w:tc>
          <w:tcPr>
            <w:tcW w:w="688" w:type="dxa"/>
            <w:tcBorders>
              <w:top w:val="single" w:sz="4" w:space="0" w:color="auto"/>
            </w:tcBorders>
            <w:vAlign w:val="center"/>
          </w:tcPr>
          <w:p w14:paraId="2F17CC95" w14:textId="6EFDBF92" w:rsidR="000F3582" w:rsidRPr="00CB7115" w:rsidRDefault="0071066D" w:rsidP="006F5FEB">
            <w:pPr>
              <w:spacing w:before="240" w:line="480" w:lineRule="auto"/>
              <w:jc w:val="center"/>
              <w:rPr>
                <w:rFonts w:ascii="Helvetica" w:hAnsi="Helvetica"/>
                <w:color w:val="000000"/>
                <w:szCs w:val="24"/>
              </w:rPr>
            </w:pPr>
            <w:r w:rsidRPr="00CB7115">
              <w:rPr>
                <w:rFonts w:ascii="Helvetica" w:hAnsi="Helvetica"/>
                <w:color w:val="000000"/>
                <w:szCs w:val="24"/>
              </w:rPr>
              <w:t>88</w:t>
            </w:r>
          </w:p>
        </w:tc>
      </w:tr>
      <w:tr w:rsidR="0071066D" w:rsidRPr="00CB7115" w14:paraId="7D0C988D" w14:textId="77777777" w:rsidTr="009A2810">
        <w:trPr>
          <w:trHeight w:val="300"/>
        </w:trPr>
        <w:tc>
          <w:tcPr>
            <w:tcW w:w="1139" w:type="dxa"/>
            <w:noWrap/>
            <w:vAlign w:val="center"/>
          </w:tcPr>
          <w:p w14:paraId="6F851A2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WS-2</w:t>
            </w:r>
          </w:p>
        </w:tc>
        <w:tc>
          <w:tcPr>
            <w:tcW w:w="687" w:type="dxa"/>
            <w:noWrap/>
            <w:vAlign w:val="center"/>
          </w:tcPr>
          <w:p w14:paraId="6049D104"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0AE467CA"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776E61F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60B1E3D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237E096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353C19B3" w14:textId="55872E01"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5</w:t>
            </w:r>
          </w:p>
        </w:tc>
        <w:tc>
          <w:tcPr>
            <w:tcW w:w="688" w:type="dxa"/>
            <w:noWrap/>
            <w:vAlign w:val="center"/>
          </w:tcPr>
          <w:p w14:paraId="5DB2BAF9" w14:textId="245F499F"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3</w:t>
            </w:r>
          </w:p>
        </w:tc>
        <w:tc>
          <w:tcPr>
            <w:tcW w:w="688" w:type="dxa"/>
            <w:noWrap/>
            <w:vAlign w:val="center"/>
          </w:tcPr>
          <w:p w14:paraId="2CBBBF38" w14:textId="6DCDEFC2"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noWrap/>
            <w:vAlign w:val="center"/>
          </w:tcPr>
          <w:p w14:paraId="39A39C3D" w14:textId="1E147B25"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noWrap/>
            <w:vAlign w:val="center"/>
          </w:tcPr>
          <w:p w14:paraId="54ADA248" w14:textId="7CDF1598"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noWrap/>
            <w:vAlign w:val="center"/>
          </w:tcPr>
          <w:p w14:paraId="243780FF" w14:textId="54F8F8A0"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noWrap/>
            <w:vAlign w:val="center"/>
          </w:tcPr>
          <w:p w14:paraId="005C6C24" w14:textId="2C7278AD"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3</w:t>
            </w:r>
          </w:p>
        </w:tc>
        <w:tc>
          <w:tcPr>
            <w:tcW w:w="688" w:type="dxa"/>
            <w:noWrap/>
            <w:vAlign w:val="center"/>
          </w:tcPr>
          <w:p w14:paraId="74AD48B6" w14:textId="0600756E"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vAlign w:val="center"/>
          </w:tcPr>
          <w:p w14:paraId="36CB71B2" w14:textId="44418EF8"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6</w:t>
            </w:r>
          </w:p>
        </w:tc>
        <w:tc>
          <w:tcPr>
            <w:tcW w:w="688" w:type="dxa"/>
            <w:vAlign w:val="center"/>
          </w:tcPr>
          <w:p w14:paraId="35D57A07" w14:textId="6016931A"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vAlign w:val="center"/>
          </w:tcPr>
          <w:p w14:paraId="59B73981" w14:textId="48913FD6"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3</w:t>
            </w:r>
          </w:p>
        </w:tc>
        <w:tc>
          <w:tcPr>
            <w:tcW w:w="688" w:type="dxa"/>
            <w:vAlign w:val="center"/>
          </w:tcPr>
          <w:p w14:paraId="6525F755" w14:textId="5E7AA906"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vAlign w:val="center"/>
          </w:tcPr>
          <w:p w14:paraId="7C8E602D" w14:textId="17AB3E40"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w:t>
            </w:r>
          </w:p>
        </w:tc>
      </w:tr>
      <w:tr w:rsidR="0071066D" w:rsidRPr="00CB7115" w14:paraId="0A424925" w14:textId="77777777" w:rsidTr="009A2810">
        <w:trPr>
          <w:trHeight w:val="300"/>
        </w:trPr>
        <w:tc>
          <w:tcPr>
            <w:tcW w:w="1139" w:type="dxa"/>
            <w:noWrap/>
            <w:vAlign w:val="center"/>
          </w:tcPr>
          <w:p w14:paraId="67456350"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WS-3</w:t>
            </w:r>
          </w:p>
        </w:tc>
        <w:tc>
          <w:tcPr>
            <w:tcW w:w="687" w:type="dxa"/>
            <w:noWrap/>
            <w:vAlign w:val="center"/>
          </w:tcPr>
          <w:p w14:paraId="6BFFEB4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53F1B5E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7ADBE78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614E4856"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1339F5DE"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319A0B5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7DB192DE" w14:textId="475E752E"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205C4A6F"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0FA03A80"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10F1007E"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08AC99E6" w14:textId="7C2CA345"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noWrap/>
            <w:vAlign w:val="center"/>
          </w:tcPr>
          <w:p w14:paraId="6098C1E7"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noWrap/>
            <w:vAlign w:val="center"/>
          </w:tcPr>
          <w:p w14:paraId="5F53A15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0</w:t>
            </w:r>
          </w:p>
        </w:tc>
        <w:tc>
          <w:tcPr>
            <w:tcW w:w="688" w:type="dxa"/>
            <w:vAlign w:val="center"/>
          </w:tcPr>
          <w:p w14:paraId="2661926C" w14:textId="55BAD2EA"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c>
          <w:tcPr>
            <w:tcW w:w="688" w:type="dxa"/>
            <w:vAlign w:val="center"/>
          </w:tcPr>
          <w:p w14:paraId="083B10D4" w14:textId="3842D39C"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vAlign w:val="center"/>
          </w:tcPr>
          <w:p w14:paraId="5D015574" w14:textId="074ADBEC"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w:t>
            </w:r>
          </w:p>
        </w:tc>
        <w:tc>
          <w:tcPr>
            <w:tcW w:w="688" w:type="dxa"/>
            <w:vAlign w:val="center"/>
          </w:tcPr>
          <w:p w14:paraId="17382513" w14:textId="4F8E6C3E"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&lt;1</w:t>
            </w:r>
          </w:p>
        </w:tc>
        <w:tc>
          <w:tcPr>
            <w:tcW w:w="688" w:type="dxa"/>
            <w:vAlign w:val="center"/>
          </w:tcPr>
          <w:p w14:paraId="5FF30CE3" w14:textId="06F2B02D" w:rsidR="000F3582" w:rsidRPr="00CB7115" w:rsidRDefault="0071066D" w:rsidP="006F5FEB">
            <w:pPr>
              <w:spacing w:line="480" w:lineRule="auto"/>
              <w:jc w:val="center"/>
              <w:rPr>
                <w:rFonts w:ascii="Helvetica" w:hAnsi="Helvetica"/>
                <w:color w:val="000000"/>
                <w:szCs w:val="24"/>
              </w:rPr>
            </w:pPr>
            <w:r w:rsidRPr="00CB7115">
              <w:rPr>
                <w:rFonts w:ascii="Helvetica" w:hAnsi="Helvetica"/>
                <w:color w:val="000000"/>
                <w:szCs w:val="24"/>
              </w:rPr>
              <w:t>1</w:t>
            </w:r>
          </w:p>
        </w:tc>
      </w:tr>
      <w:tr w:rsidR="0071066D" w:rsidRPr="00CB7115" w14:paraId="414E0446" w14:textId="77777777" w:rsidTr="009A2810">
        <w:trPr>
          <w:trHeight w:val="300"/>
        </w:trPr>
        <w:tc>
          <w:tcPr>
            <w:tcW w:w="1139" w:type="dxa"/>
            <w:tcBorders>
              <w:bottom w:val="single" w:sz="4" w:space="0" w:color="auto"/>
            </w:tcBorders>
            <w:noWrap/>
            <w:vAlign w:val="center"/>
          </w:tcPr>
          <w:p w14:paraId="6D45386B" w14:textId="02F31ED6" w:rsidR="000F3582" w:rsidRPr="00CB7115" w:rsidRDefault="00E93F3D" w:rsidP="006F5FEB">
            <w:pPr>
              <w:spacing w:line="480" w:lineRule="auto"/>
              <w:jc w:val="center"/>
              <w:rPr>
                <w:rFonts w:ascii="Helvetica" w:hAnsi="Helvetica"/>
                <w:color w:val="000000"/>
                <w:szCs w:val="24"/>
              </w:rPr>
            </w:pPr>
            <w:r w:rsidRPr="00CB7115">
              <w:rPr>
                <w:rFonts w:ascii="Helvetica" w:hAnsi="Helvetica"/>
                <w:color w:val="000000"/>
                <w:szCs w:val="24"/>
              </w:rPr>
              <w:t>Number t</w:t>
            </w:r>
            <w:r w:rsidR="000F3582" w:rsidRPr="00CB7115">
              <w:rPr>
                <w:rFonts w:ascii="Helvetica" w:hAnsi="Helvetica"/>
                <w:color w:val="000000"/>
                <w:szCs w:val="24"/>
              </w:rPr>
              <w:t>ested</w:t>
            </w:r>
          </w:p>
        </w:tc>
        <w:tc>
          <w:tcPr>
            <w:tcW w:w="687" w:type="dxa"/>
            <w:tcBorders>
              <w:bottom w:val="single" w:sz="4" w:space="0" w:color="auto"/>
            </w:tcBorders>
            <w:noWrap/>
            <w:vAlign w:val="center"/>
          </w:tcPr>
          <w:p w14:paraId="13925251"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49</w:t>
            </w:r>
          </w:p>
        </w:tc>
        <w:tc>
          <w:tcPr>
            <w:tcW w:w="688" w:type="dxa"/>
            <w:tcBorders>
              <w:bottom w:val="single" w:sz="4" w:space="0" w:color="auto"/>
            </w:tcBorders>
            <w:noWrap/>
            <w:vAlign w:val="center"/>
          </w:tcPr>
          <w:p w14:paraId="6F6CA13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193</w:t>
            </w:r>
          </w:p>
        </w:tc>
        <w:tc>
          <w:tcPr>
            <w:tcW w:w="688" w:type="dxa"/>
            <w:tcBorders>
              <w:bottom w:val="single" w:sz="4" w:space="0" w:color="auto"/>
            </w:tcBorders>
            <w:noWrap/>
            <w:vAlign w:val="center"/>
          </w:tcPr>
          <w:p w14:paraId="35710F1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207</w:t>
            </w:r>
          </w:p>
        </w:tc>
        <w:tc>
          <w:tcPr>
            <w:tcW w:w="688" w:type="dxa"/>
            <w:tcBorders>
              <w:bottom w:val="single" w:sz="4" w:space="0" w:color="auto"/>
            </w:tcBorders>
            <w:noWrap/>
            <w:vAlign w:val="center"/>
          </w:tcPr>
          <w:p w14:paraId="4D5C14F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236</w:t>
            </w:r>
          </w:p>
        </w:tc>
        <w:tc>
          <w:tcPr>
            <w:tcW w:w="688" w:type="dxa"/>
            <w:tcBorders>
              <w:bottom w:val="single" w:sz="4" w:space="0" w:color="auto"/>
            </w:tcBorders>
            <w:noWrap/>
            <w:vAlign w:val="center"/>
          </w:tcPr>
          <w:p w14:paraId="609CD8AA"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85</w:t>
            </w:r>
          </w:p>
        </w:tc>
        <w:tc>
          <w:tcPr>
            <w:tcW w:w="688" w:type="dxa"/>
            <w:tcBorders>
              <w:bottom w:val="single" w:sz="4" w:space="0" w:color="auto"/>
            </w:tcBorders>
            <w:noWrap/>
            <w:vAlign w:val="center"/>
          </w:tcPr>
          <w:p w14:paraId="7C30CD8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253</w:t>
            </w:r>
          </w:p>
        </w:tc>
        <w:tc>
          <w:tcPr>
            <w:tcW w:w="688" w:type="dxa"/>
            <w:tcBorders>
              <w:bottom w:val="single" w:sz="4" w:space="0" w:color="auto"/>
            </w:tcBorders>
            <w:noWrap/>
            <w:vAlign w:val="center"/>
          </w:tcPr>
          <w:p w14:paraId="774A3AE3"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124</w:t>
            </w:r>
          </w:p>
        </w:tc>
        <w:tc>
          <w:tcPr>
            <w:tcW w:w="688" w:type="dxa"/>
            <w:tcBorders>
              <w:bottom w:val="single" w:sz="4" w:space="0" w:color="auto"/>
            </w:tcBorders>
            <w:noWrap/>
            <w:vAlign w:val="center"/>
          </w:tcPr>
          <w:p w14:paraId="75C21E2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507</w:t>
            </w:r>
          </w:p>
        </w:tc>
        <w:tc>
          <w:tcPr>
            <w:tcW w:w="688" w:type="dxa"/>
            <w:tcBorders>
              <w:bottom w:val="single" w:sz="4" w:space="0" w:color="auto"/>
            </w:tcBorders>
            <w:noWrap/>
            <w:vAlign w:val="center"/>
          </w:tcPr>
          <w:p w14:paraId="330BE2F0"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464</w:t>
            </w:r>
          </w:p>
        </w:tc>
        <w:tc>
          <w:tcPr>
            <w:tcW w:w="688" w:type="dxa"/>
            <w:tcBorders>
              <w:bottom w:val="single" w:sz="4" w:space="0" w:color="auto"/>
            </w:tcBorders>
            <w:noWrap/>
            <w:vAlign w:val="center"/>
          </w:tcPr>
          <w:p w14:paraId="6A0DD525"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380</w:t>
            </w:r>
          </w:p>
        </w:tc>
        <w:tc>
          <w:tcPr>
            <w:tcW w:w="688" w:type="dxa"/>
            <w:tcBorders>
              <w:bottom w:val="single" w:sz="4" w:space="0" w:color="auto"/>
            </w:tcBorders>
            <w:noWrap/>
            <w:vAlign w:val="center"/>
          </w:tcPr>
          <w:p w14:paraId="2FB6E2FB"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281</w:t>
            </w:r>
          </w:p>
        </w:tc>
        <w:tc>
          <w:tcPr>
            <w:tcW w:w="688" w:type="dxa"/>
            <w:tcBorders>
              <w:bottom w:val="single" w:sz="4" w:space="0" w:color="auto"/>
            </w:tcBorders>
            <w:noWrap/>
            <w:vAlign w:val="center"/>
          </w:tcPr>
          <w:p w14:paraId="162E784D"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207</w:t>
            </w:r>
          </w:p>
        </w:tc>
        <w:tc>
          <w:tcPr>
            <w:tcW w:w="688" w:type="dxa"/>
            <w:tcBorders>
              <w:bottom w:val="single" w:sz="4" w:space="0" w:color="auto"/>
            </w:tcBorders>
            <w:noWrap/>
            <w:vAlign w:val="center"/>
          </w:tcPr>
          <w:p w14:paraId="0FC9CF88"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218</w:t>
            </w:r>
          </w:p>
        </w:tc>
        <w:tc>
          <w:tcPr>
            <w:tcW w:w="688" w:type="dxa"/>
            <w:tcBorders>
              <w:bottom w:val="single" w:sz="4" w:space="0" w:color="auto"/>
            </w:tcBorders>
            <w:vAlign w:val="center"/>
          </w:tcPr>
          <w:p w14:paraId="4C2B58AA"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191</w:t>
            </w:r>
          </w:p>
        </w:tc>
        <w:tc>
          <w:tcPr>
            <w:tcW w:w="688" w:type="dxa"/>
            <w:tcBorders>
              <w:bottom w:val="single" w:sz="4" w:space="0" w:color="auto"/>
            </w:tcBorders>
            <w:vAlign w:val="center"/>
          </w:tcPr>
          <w:p w14:paraId="35F55DCE"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153</w:t>
            </w:r>
          </w:p>
        </w:tc>
        <w:tc>
          <w:tcPr>
            <w:tcW w:w="688" w:type="dxa"/>
            <w:tcBorders>
              <w:bottom w:val="single" w:sz="4" w:space="0" w:color="auto"/>
            </w:tcBorders>
            <w:vAlign w:val="center"/>
          </w:tcPr>
          <w:p w14:paraId="211C7ED4"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151</w:t>
            </w:r>
          </w:p>
        </w:tc>
        <w:tc>
          <w:tcPr>
            <w:tcW w:w="688" w:type="dxa"/>
            <w:tcBorders>
              <w:bottom w:val="single" w:sz="4" w:space="0" w:color="auto"/>
            </w:tcBorders>
            <w:vAlign w:val="center"/>
          </w:tcPr>
          <w:p w14:paraId="5D3A606F"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187</w:t>
            </w:r>
          </w:p>
        </w:tc>
        <w:tc>
          <w:tcPr>
            <w:tcW w:w="688" w:type="dxa"/>
            <w:tcBorders>
              <w:bottom w:val="single" w:sz="4" w:space="0" w:color="auto"/>
            </w:tcBorders>
            <w:vAlign w:val="center"/>
          </w:tcPr>
          <w:p w14:paraId="23925EDD" w14:textId="77777777" w:rsidR="000F3582" w:rsidRPr="00CB7115" w:rsidRDefault="000F3582" w:rsidP="006F5FEB">
            <w:pPr>
              <w:spacing w:line="480" w:lineRule="auto"/>
              <w:jc w:val="center"/>
              <w:rPr>
                <w:rFonts w:ascii="Helvetica" w:hAnsi="Helvetica"/>
                <w:color w:val="000000"/>
                <w:szCs w:val="24"/>
              </w:rPr>
            </w:pPr>
            <w:r w:rsidRPr="00CB7115">
              <w:rPr>
                <w:rFonts w:ascii="Helvetica" w:hAnsi="Helvetica"/>
                <w:color w:val="000000"/>
                <w:szCs w:val="24"/>
              </w:rPr>
              <w:t>137</w:t>
            </w:r>
          </w:p>
        </w:tc>
      </w:tr>
    </w:tbl>
    <w:p w14:paraId="20511F73" w14:textId="77777777" w:rsidR="00130946" w:rsidRPr="00CB7115" w:rsidRDefault="00130946" w:rsidP="006F5FEB">
      <w:pPr>
        <w:tabs>
          <w:tab w:val="left" w:pos="9062"/>
        </w:tabs>
        <w:spacing w:line="480" w:lineRule="auto"/>
        <w:rPr>
          <w:rFonts w:ascii="Helvetica" w:hAnsi="Helvetica"/>
          <w:szCs w:val="24"/>
        </w:rPr>
      </w:pPr>
    </w:p>
    <w:p w14:paraId="1FA404EE" w14:textId="77777777" w:rsidR="00744FD9" w:rsidRPr="00CB7115" w:rsidRDefault="00744FD9" w:rsidP="00744FD9">
      <w:pPr>
        <w:spacing w:line="480" w:lineRule="auto"/>
        <w:rPr>
          <w:rFonts w:ascii="Helvetica" w:hAnsi="Helvetica"/>
          <w:szCs w:val="24"/>
        </w:rPr>
      </w:pPr>
    </w:p>
    <w:p w14:paraId="0649ABBE" w14:textId="77777777" w:rsidR="00744FD9" w:rsidRPr="00CB7115" w:rsidRDefault="00744FD9" w:rsidP="00744FD9">
      <w:pPr>
        <w:spacing w:line="480" w:lineRule="auto"/>
        <w:rPr>
          <w:rFonts w:ascii="Helvetica" w:hAnsi="Helvetica"/>
          <w:szCs w:val="24"/>
        </w:rPr>
      </w:pPr>
    </w:p>
    <w:p w14:paraId="0DFE99D6" w14:textId="656FCCB9" w:rsidR="00CF56B8" w:rsidRPr="00CB7115" w:rsidRDefault="00B5394B" w:rsidP="00E93F3D">
      <w:pPr>
        <w:spacing w:line="480" w:lineRule="auto"/>
        <w:rPr>
          <w:rFonts w:ascii="Helvetica" w:hAnsi="Helvetica"/>
          <w:szCs w:val="24"/>
        </w:rPr>
      </w:pPr>
      <w:r w:rsidRPr="00CB7115">
        <w:rPr>
          <w:rFonts w:ascii="Helvetica" w:hAnsi="Helvetica"/>
          <w:szCs w:val="24"/>
        </w:rPr>
        <w:lastRenderedPageBreak/>
        <w:t>Table 2</w:t>
      </w:r>
      <w:r w:rsidR="00CF56B8" w:rsidRPr="00CB7115">
        <w:rPr>
          <w:rFonts w:ascii="Helvetica" w:hAnsi="Helvetica"/>
          <w:szCs w:val="24"/>
        </w:rPr>
        <w:t>.  Hypovirus incidence</w:t>
      </w:r>
      <w:r w:rsidR="000E4FDA" w:rsidRPr="00CB7115">
        <w:rPr>
          <w:rFonts w:ascii="Helvetica" w:hAnsi="Helvetica"/>
          <w:szCs w:val="24"/>
        </w:rPr>
        <w:t xml:space="preserve"> </w:t>
      </w:r>
      <w:r w:rsidR="00304729" w:rsidRPr="00CB7115">
        <w:rPr>
          <w:rFonts w:ascii="Helvetica" w:hAnsi="Helvetica"/>
          <w:szCs w:val="24"/>
        </w:rPr>
        <w:t>(</w:t>
      </w:r>
      <w:r w:rsidR="00E93F3D" w:rsidRPr="00CB7115">
        <w:rPr>
          <w:rFonts w:ascii="Helvetica" w:hAnsi="Helvetica"/>
          <w:szCs w:val="24"/>
        </w:rPr>
        <w:t>cankers that had at least one out of 12 isolates from bark plugs showing infection by hypovirus</w:t>
      </w:r>
      <w:r w:rsidR="00304729" w:rsidRPr="00CB7115">
        <w:rPr>
          <w:rFonts w:ascii="Helvetica" w:hAnsi="Helvetica"/>
          <w:szCs w:val="24"/>
        </w:rPr>
        <w:t>)</w:t>
      </w:r>
      <w:r w:rsidR="00CF56B8" w:rsidRPr="00CB7115">
        <w:rPr>
          <w:rFonts w:ascii="Helvetica" w:hAnsi="Helvetica"/>
          <w:szCs w:val="24"/>
        </w:rPr>
        <w:t xml:space="preserve"> in percent from treated and non-treated cankers on treated trees and non-treated cankers on non-treated trees in the </w:t>
      </w:r>
      <w:r w:rsidR="00E93F3D" w:rsidRPr="00CB7115">
        <w:rPr>
          <w:rFonts w:ascii="Helvetica" w:hAnsi="Helvetica"/>
          <w:szCs w:val="24"/>
        </w:rPr>
        <w:t>Disease</w:t>
      </w:r>
      <w:r w:rsidR="000E4FDA" w:rsidRPr="00CB7115">
        <w:rPr>
          <w:rFonts w:ascii="Helvetica" w:hAnsi="Helvetica"/>
          <w:szCs w:val="24"/>
        </w:rPr>
        <w:t xml:space="preserve"> Center</w:t>
      </w:r>
      <w:r w:rsidR="00CF56B8" w:rsidRPr="00CB7115">
        <w:rPr>
          <w:rFonts w:ascii="Helvetica" w:hAnsi="Helvetica"/>
          <w:szCs w:val="24"/>
        </w:rPr>
        <w:t xml:space="preserve"> over time.</w:t>
      </w:r>
    </w:p>
    <w:tbl>
      <w:tblPr>
        <w:tblW w:w="12952" w:type="dxa"/>
        <w:tblInd w:w="103" w:type="dxa"/>
        <w:tblLayout w:type="fixed"/>
        <w:tblLook w:val="04A0" w:firstRow="1" w:lastRow="0" w:firstColumn="1" w:lastColumn="0" w:noHBand="0" w:noVBand="1"/>
      </w:tblPr>
      <w:tblGrid>
        <w:gridCol w:w="2449"/>
        <w:gridCol w:w="1500"/>
        <w:gridCol w:w="1500"/>
        <w:gridCol w:w="1501"/>
        <w:gridCol w:w="1500"/>
        <w:gridCol w:w="1501"/>
        <w:gridCol w:w="1500"/>
        <w:gridCol w:w="1501"/>
      </w:tblGrid>
      <w:tr w:rsidR="00E93F3D" w:rsidRPr="00CB7115" w14:paraId="775AD7CB" w14:textId="516B5EEB" w:rsidTr="009A2810">
        <w:trPr>
          <w:trHeight w:val="240"/>
        </w:trPr>
        <w:tc>
          <w:tcPr>
            <w:tcW w:w="2449" w:type="dxa"/>
            <w:vMerge w:val="restart"/>
            <w:tcBorders>
              <w:top w:val="single" w:sz="4" w:space="0" w:color="auto"/>
            </w:tcBorders>
            <w:shd w:val="clear" w:color="auto" w:fill="auto"/>
            <w:noWrap/>
            <w:vAlign w:val="center"/>
          </w:tcPr>
          <w:p w14:paraId="497B2972" w14:textId="77777777"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Canker</w:t>
            </w:r>
          </w:p>
          <w:p w14:paraId="14F1D5E8" w14:textId="1E6F1037"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treatment</w:t>
            </w:r>
          </w:p>
        </w:tc>
        <w:tc>
          <w:tcPr>
            <w:tcW w:w="1500" w:type="dxa"/>
            <w:tcBorders>
              <w:top w:val="single" w:sz="4" w:space="0" w:color="auto"/>
              <w:bottom w:val="single" w:sz="4" w:space="0" w:color="auto"/>
            </w:tcBorders>
          </w:tcPr>
          <w:p w14:paraId="796FEF32" w14:textId="7D16B738"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1994</w:t>
            </w:r>
            <w:r w:rsidRPr="00CB7115">
              <w:rPr>
                <w:rFonts w:ascii="Helvetica" w:hAnsi="Helvetica"/>
                <w:szCs w:val="24"/>
                <w:vertAlign w:val="superscript"/>
              </w:rPr>
              <w:t>a</w:t>
            </w:r>
          </w:p>
        </w:tc>
        <w:tc>
          <w:tcPr>
            <w:tcW w:w="1500" w:type="dxa"/>
            <w:tcBorders>
              <w:top w:val="single" w:sz="4" w:space="0" w:color="auto"/>
              <w:bottom w:val="single" w:sz="4" w:space="0" w:color="auto"/>
            </w:tcBorders>
          </w:tcPr>
          <w:p w14:paraId="13F8DE53" w14:textId="2559A9F1"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1997</w:t>
            </w:r>
            <w:r w:rsidRPr="00CB7115">
              <w:rPr>
                <w:rFonts w:ascii="Helvetica" w:hAnsi="Helvetica"/>
                <w:szCs w:val="24"/>
                <w:vertAlign w:val="superscript"/>
              </w:rPr>
              <w:t>a</w:t>
            </w:r>
          </w:p>
        </w:tc>
        <w:tc>
          <w:tcPr>
            <w:tcW w:w="1501" w:type="dxa"/>
            <w:tcBorders>
              <w:top w:val="single" w:sz="4" w:space="0" w:color="auto"/>
              <w:bottom w:val="single" w:sz="4" w:space="0" w:color="auto"/>
            </w:tcBorders>
          </w:tcPr>
          <w:p w14:paraId="308DA86D" w14:textId="03028ACD"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2002</w:t>
            </w:r>
          </w:p>
        </w:tc>
        <w:tc>
          <w:tcPr>
            <w:tcW w:w="1500" w:type="dxa"/>
            <w:tcBorders>
              <w:top w:val="single" w:sz="4" w:space="0" w:color="auto"/>
              <w:bottom w:val="single" w:sz="4" w:space="0" w:color="auto"/>
            </w:tcBorders>
          </w:tcPr>
          <w:p w14:paraId="022FC359" w14:textId="6ABEDF14"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2005</w:t>
            </w:r>
          </w:p>
        </w:tc>
        <w:tc>
          <w:tcPr>
            <w:tcW w:w="1501" w:type="dxa"/>
            <w:tcBorders>
              <w:top w:val="single" w:sz="4" w:space="0" w:color="auto"/>
              <w:bottom w:val="single" w:sz="4" w:space="0" w:color="auto"/>
            </w:tcBorders>
          </w:tcPr>
          <w:p w14:paraId="39F85350" w14:textId="36F3605A"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2007</w:t>
            </w:r>
          </w:p>
        </w:tc>
        <w:tc>
          <w:tcPr>
            <w:tcW w:w="1500" w:type="dxa"/>
            <w:tcBorders>
              <w:top w:val="single" w:sz="4" w:space="0" w:color="auto"/>
              <w:bottom w:val="single" w:sz="4" w:space="0" w:color="auto"/>
            </w:tcBorders>
          </w:tcPr>
          <w:p w14:paraId="03AE7DDA" w14:textId="12350C4C"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2011</w:t>
            </w:r>
          </w:p>
        </w:tc>
        <w:tc>
          <w:tcPr>
            <w:tcW w:w="1501" w:type="dxa"/>
            <w:tcBorders>
              <w:top w:val="single" w:sz="4" w:space="0" w:color="auto"/>
              <w:bottom w:val="single" w:sz="4" w:space="0" w:color="auto"/>
            </w:tcBorders>
          </w:tcPr>
          <w:p w14:paraId="1F2537D0" w14:textId="0B602F60" w:rsidR="00E93F3D" w:rsidRPr="00CB7115" w:rsidRDefault="00E93F3D" w:rsidP="009A2810">
            <w:pPr>
              <w:spacing w:before="240" w:after="240" w:line="480" w:lineRule="auto"/>
              <w:jc w:val="center"/>
              <w:rPr>
                <w:rFonts w:ascii="Helvetica" w:hAnsi="Helvetica"/>
                <w:szCs w:val="24"/>
              </w:rPr>
            </w:pPr>
            <w:r w:rsidRPr="00CB7115">
              <w:rPr>
                <w:rFonts w:ascii="Helvetica" w:hAnsi="Helvetica"/>
                <w:szCs w:val="24"/>
              </w:rPr>
              <w:t>2014</w:t>
            </w:r>
          </w:p>
        </w:tc>
      </w:tr>
      <w:tr w:rsidR="00E93F3D" w:rsidRPr="00CB7115" w14:paraId="08CCDE4D" w14:textId="71DAE340" w:rsidTr="009A2810">
        <w:trPr>
          <w:trHeight w:val="240"/>
        </w:trPr>
        <w:tc>
          <w:tcPr>
            <w:tcW w:w="2449" w:type="dxa"/>
            <w:vMerge/>
            <w:tcBorders>
              <w:bottom w:val="single" w:sz="4" w:space="0" w:color="auto"/>
            </w:tcBorders>
            <w:shd w:val="clear" w:color="auto" w:fill="auto"/>
            <w:noWrap/>
            <w:vAlign w:val="center"/>
          </w:tcPr>
          <w:p w14:paraId="7315800D" w14:textId="77777777" w:rsidR="00E93F3D" w:rsidRPr="00CB7115" w:rsidRDefault="00E93F3D" w:rsidP="009A2810">
            <w:pPr>
              <w:spacing w:before="240" w:after="240"/>
              <w:jc w:val="center"/>
              <w:rPr>
                <w:rFonts w:ascii="Helvetica" w:hAnsi="Helvetica"/>
                <w:szCs w:val="24"/>
              </w:rPr>
            </w:pPr>
          </w:p>
        </w:tc>
        <w:tc>
          <w:tcPr>
            <w:tcW w:w="1500" w:type="dxa"/>
            <w:tcBorders>
              <w:top w:val="single" w:sz="4" w:space="0" w:color="auto"/>
              <w:bottom w:val="single" w:sz="4" w:space="0" w:color="auto"/>
            </w:tcBorders>
          </w:tcPr>
          <w:p w14:paraId="490C5B1A" w14:textId="595900ED"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0" w:type="dxa"/>
            <w:tcBorders>
              <w:top w:val="single" w:sz="4" w:space="0" w:color="auto"/>
              <w:bottom w:val="single" w:sz="4" w:space="0" w:color="auto"/>
            </w:tcBorders>
          </w:tcPr>
          <w:p w14:paraId="3A91397D" w14:textId="074EBC65"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1" w:type="dxa"/>
            <w:tcBorders>
              <w:top w:val="single" w:sz="4" w:space="0" w:color="auto"/>
              <w:bottom w:val="single" w:sz="4" w:space="0" w:color="auto"/>
            </w:tcBorders>
          </w:tcPr>
          <w:p w14:paraId="5238404B" w14:textId="729E2829"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0" w:type="dxa"/>
            <w:tcBorders>
              <w:top w:val="single" w:sz="4" w:space="0" w:color="auto"/>
              <w:bottom w:val="single" w:sz="4" w:space="0" w:color="auto"/>
            </w:tcBorders>
          </w:tcPr>
          <w:p w14:paraId="4AFD9963" w14:textId="387792F3"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1" w:type="dxa"/>
            <w:tcBorders>
              <w:top w:val="single" w:sz="4" w:space="0" w:color="auto"/>
              <w:bottom w:val="single" w:sz="4" w:space="0" w:color="auto"/>
            </w:tcBorders>
          </w:tcPr>
          <w:p w14:paraId="66175CAB" w14:textId="5E4D3709"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0" w:type="dxa"/>
            <w:tcBorders>
              <w:top w:val="single" w:sz="4" w:space="0" w:color="auto"/>
              <w:bottom w:val="single" w:sz="4" w:space="0" w:color="auto"/>
            </w:tcBorders>
          </w:tcPr>
          <w:p w14:paraId="2D833E51" w14:textId="53454E67"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c>
          <w:tcPr>
            <w:tcW w:w="1501" w:type="dxa"/>
            <w:tcBorders>
              <w:top w:val="single" w:sz="4" w:space="0" w:color="auto"/>
              <w:bottom w:val="single" w:sz="4" w:space="0" w:color="auto"/>
            </w:tcBorders>
          </w:tcPr>
          <w:p w14:paraId="754D1365" w14:textId="24DDA21B" w:rsidR="00E93F3D" w:rsidRPr="00CB7115" w:rsidRDefault="00E93F3D" w:rsidP="009A2810">
            <w:pPr>
              <w:spacing w:before="240" w:after="240"/>
              <w:jc w:val="center"/>
              <w:rPr>
                <w:rFonts w:ascii="Helvetica" w:hAnsi="Helvetica"/>
                <w:szCs w:val="24"/>
              </w:rPr>
            </w:pPr>
            <w:r w:rsidRPr="00CB7115">
              <w:rPr>
                <w:rFonts w:ascii="Helvetica" w:hAnsi="Helvetica"/>
                <w:szCs w:val="24"/>
              </w:rPr>
              <w:t>% (N)</w:t>
            </w:r>
          </w:p>
        </w:tc>
      </w:tr>
      <w:tr w:rsidR="00E93F3D" w:rsidRPr="00CB7115" w14:paraId="5BCD7BD2" w14:textId="28EE015B" w:rsidTr="009A2810">
        <w:trPr>
          <w:trHeight w:val="240"/>
        </w:trPr>
        <w:tc>
          <w:tcPr>
            <w:tcW w:w="2449" w:type="dxa"/>
            <w:tcBorders>
              <w:top w:val="single" w:sz="4" w:space="0" w:color="auto"/>
            </w:tcBorders>
            <w:shd w:val="clear" w:color="auto" w:fill="auto"/>
            <w:noWrap/>
            <w:vAlign w:val="center"/>
          </w:tcPr>
          <w:p w14:paraId="3678E074" w14:textId="278D7056"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 xml:space="preserve">Treated cankers on treated trees </w:t>
            </w:r>
          </w:p>
        </w:tc>
        <w:tc>
          <w:tcPr>
            <w:tcW w:w="1500" w:type="dxa"/>
            <w:tcBorders>
              <w:top w:val="single" w:sz="4" w:space="0" w:color="auto"/>
            </w:tcBorders>
          </w:tcPr>
          <w:p w14:paraId="4D49A298" w14:textId="1511AD2A" w:rsidR="00E93F3D" w:rsidRPr="00CB7115" w:rsidRDefault="00165F39" w:rsidP="009A2810">
            <w:pPr>
              <w:spacing w:before="240"/>
              <w:jc w:val="center"/>
              <w:rPr>
                <w:rFonts w:ascii="Helvetica" w:hAnsi="Helvetica"/>
                <w:szCs w:val="24"/>
              </w:rPr>
            </w:pPr>
            <w:r w:rsidRPr="00CB7115">
              <w:rPr>
                <w:rFonts w:ascii="Helvetica" w:hAnsi="Helvetica"/>
                <w:szCs w:val="24"/>
              </w:rPr>
              <w:t>55 (66)</w:t>
            </w:r>
          </w:p>
        </w:tc>
        <w:tc>
          <w:tcPr>
            <w:tcW w:w="1500" w:type="dxa"/>
            <w:tcBorders>
              <w:top w:val="single" w:sz="4" w:space="0" w:color="auto"/>
            </w:tcBorders>
          </w:tcPr>
          <w:p w14:paraId="5F555018" w14:textId="2D4E7621" w:rsidR="00E93F3D" w:rsidRPr="00CB7115" w:rsidRDefault="00165F39" w:rsidP="009A2810">
            <w:pPr>
              <w:spacing w:before="240"/>
              <w:jc w:val="center"/>
              <w:rPr>
                <w:rFonts w:ascii="Helvetica" w:hAnsi="Helvetica"/>
                <w:szCs w:val="24"/>
              </w:rPr>
            </w:pPr>
            <w:r w:rsidRPr="00CB7115">
              <w:rPr>
                <w:rFonts w:ascii="Helvetica" w:hAnsi="Helvetica"/>
                <w:szCs w:val="24"/>
              </w:rPr>
              <w:t>78 (252)</w:t>
            </w:r>
          </w:p>
        </w:tc>
        <w:tc>
          <w:tcPr>
            <w:tcW w:w="1501" w:type="dxa"/>
            <w:tcBorders>
              <w:top w:val="single" w:sz="4" w:space="0" w:color="auto"/>
            </w:tcBorders>
          </w:tcPr>
          <w:p w14:paraId="5F64CD78" w14:textId="276B16EB" w:rsidR="00E93F3D" w:rsidRPr="00CB7115" w:rsidRDefault="00165F39" w:rsidP="009A2810">
            <w:pPr>
              <w:spacing w:before="240"/>
              <w:jc w:val="center"/>
              <w:rPr>
                <w:rFonts w:ascii="Helvetica" w:hAnsi="Helvetica"/>
                <w:szCs w:val="24"/>
              </w:rPr>
            </w:pPr>
            <w:r w:rsidRPr="00CB7115">
              <w:rPr>
                <w:rFonts w:ascii="Helvetica" w:hAnsi="Helvetica"/>
                <w:szCs w:val="24"/>
              </w:rPr>
              <w:t>80 (147)</w:t>
            </w:r>
          </w:p>
        </w:tc>
        <w:tc>
          <w:tcPr>
            <w:tcW w:w="1500" w:type="dxa"/>
            <w:tcBorders>
              <w:top w:val="single" w:sz="4" w:space="0" w:color="auto"/>
            </w:tcBorders>
          </w:tcPr>
          <w:p w14:paraId="52D61E0A" w14:textId="433E702D" w:rsidR="00E93F3D" w:rsidRPr="00CB7115" w:rsidRDefault="00165F39" w:rsidP="009A2810">
            <w:pPr>
              <w:spacing w:before="240"/>
              <w:jc w:val="center"/>
              <w:rPr>
                <w:rFonts w:ascii="Helvetica" w:hAnsi="Helvetica"/>
                <w:szCs w:val="24"/>
              </w:rPr>
            </w:pPr>
            <w:r w:rsidRPr="00CB7115">
              <w:rPr>
                <w:rFonts w:ascii="Helvetica" w:hAnsi="Helvetica"/>
                <w:szCs w:val="24"/>
              </w:rPr>
              <w:t>78 (156)</w:t>
            </w:r>
          </w:p>
        </w:tc>
        <w:tc>
          <w:tcPr>
            <w:tcW w:w="1501" w:type="dxa"/>
            <w:tcBorders>
              <w:top w:val="single" w:sz="4" w:space="0" w:color="auto"/>
            </w:tcBorders>
          </w:tcPr>
          <w:p w14:paraId="3EE8408A" w14:textId="1B2B5860" w:rsidR="00E93F3D" w:rsidRPr="00CB7115" w:rsidRDefault="00165F39" w:rsidP="009A2810">
            <w:pPr>
              <w:spacing w:before="240"/>
              <w:jc w:val="center"/>
              <w:rPr>
                <w:rFonts w:ascii="Helvetica" w:hAnsi="Helvetica"/>
                <w:szCs w:val="24"/>
              </w:rPr>
            </w:pPr>
            <w:r w:rsidRPr="00CB7115">
              <w:rPr>
                <w:rFonts w:ascii="Helvetica" w:hAnsi="Helvetica"/>
                <w:szCs w:val="24"/>
              </w:rPr>
              <w:t>86 (10)</w:t>
            </w:r>
          </w:p>
        </w:tc>
        <w:tc>
          <w:tcPr>
            <w:tcW w:w="1500" w:type="dxa"/>
            <w:tcBorders>
              <w:top w:val="single" w:sz="4" w:space="0" w:color="auto"/>
            </w:tcBorders>
          </w:tcPr>
          <w:p w14:paraId="08EFB762" w14:textId="7D260BAA" w:rsidR="00E93F3D" w:rsidRPr="00CB7115" w:rsidRDefault="00165F39" w:rsidP="009A2810">
            <w:pPr>
              <w:spacing w:before="240"/>
              <w:jc w:val="center"/>
              <w:rPr>
                <w:rFonts w:ascii="Helvetica" w:hAnsi="Helvetica"/>
                <w:szCs w:val="24"/>
              </w:rPr>
            </w:pPr>
            <w:r w:rsidRPr="00CB7115">
              <w:rPr>
                <w:rFonts w:ascii="Helvetica" w:hAnsi="Helvetica"/>
                <w:szCs w:val="24"/>
              </w:rPr>
              <w:t>84 (93)</w:t>
            </w:r>
          </w:p>
        </w:tc>
        <w:tc>
          <w:tcPr>
            <w:tcW w:w="1501" w:type="dxa"/>
            <w:tcBorders>
              <w:top w:val="single" w:sz="4" w:space="0" w:color="auto"/>
            </w:tcBorders>
          </w:tcPr>
          <w:p w14:paraId="4DB6B6AE" w14:textId="46CD715A" w:rsidR="00E93F3D" w:rsidRPr="00CB7115" w:rsidRDefault="00165F39" w:rsidP="009A2810">
            <w:pPr>
              <w:spacing w:before="240"/>
              <w:jc w:val="center"/>
              <w:rPr>
                <w:rFonts w:ascii="Helvetica" w:hAnsi="Helvetica"/>
                <w:szCs w:val="24"/>
              </w:rPr>
            </w:pPr>
            <w:r w:rsidRPr="00CB7115">
              <w:rPr>
                <w:rFonts w:ascii="Helvetica" w:hAnsi="Helvetica"/>
                <w:szCs w:val="24"/>
              </w:rPr>
              <w:t>83 (47)</w:t>
            </w:r>
          </w:p>
        </w:tc>
      </w:tr>
      <w:tr w:rsidR="00E93F3D" w:rsidRPr="00CB7115" w14:paraId="52E53F8B" w14:textId="758B1B02" w:rsidTr="009A2810">
        <w:trPr>
          <w:trHeight w:val="240"/>
        </w:trPr>
        <w:tc>
          <w:tcPr>
            <w:tcW w:w="2449" w:type="dxa"/>
            <w:shd w:val="clear" w:color="auto" w:fill="auto"/>
            <w:noWrap/>
            <w:vAlign w:val="center"/>
          </w:tcPr>
          <w:p w14:paraId="7514015A" w14:textId="5014A129"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Non-treated cankers on treated trees</w:t>
            </w:r>
          </w:p>
        </w:tc>
        <w:tc>
          <w:tcPr>
            <w:tcW w:w="1500" w:type="dxa"/>
          </w:tcPr>
          <w:p w14:paraId="2A9B7CC3" w14:textId="056BE1CC" w:rsidR="00E93F3D" w:rsidRPr="00CB7115" w:rsidRDefault="00165F39" w:rsidP="009A2810">
            <w:pPr>
              <w:spacing w:before="240"/>
              <w:jc w:val="center"/>
              <w:rPr>
                <w:rFonts w:ascii="Helvetica" w:hAnsi="Helvetica"/>
                <w:szCs w:val="24"/>
              </w:rPr>
            </w:pPr>
            <w:r w:rsidRPr="00CB7115">
              <w:rPr>
                <w:rFonts w:ascii="Helvetica" w:hAnsi="Helvetica"/>
                <w:szCs w:val="24"/>
              </w:rPr>
              <w:t>29 (31)</w:t>
            </w:r>
          </w:p>
        </w:tc>
        <w:tc>
          <w:tcPr>
            <w:tcW w:w="1500" w:type="dxa"/>
          </w:tcPr>
          <w:p w14:paraId="68BCE67B" w14:textId="36169D17" w:rsidR="00E93F3D" w:rsidRPr="00CB7115" w:rsidRDefault="00165F39" w:rsidP="009A2810">
            <w:pPr>
              <w:spacing w:before="240"/>
              <w:jc w:val="center"/>
              <w:rPr>
                <w:rFonts w:ascii="Helvetica" w:hAnsi="Helvetica"/>
                <w:szCs w:val="24"/>
              </w:rPr>
            </w:pPr>
            <w:r w:rsidRPr="00CB7115">
              <w:rPr>
                <w:rFonts w:ascii="Helvetica" w:hAnsi="Helvetica"/>
                <w:szCs w:val="24"/>
              </w:rPr>
              <w:t>55 (120)</w:t>
            </w:r>
          </w:p>
        </w:tc>
        <w:tc>
          <w:tcPr>
            <w:tcW w:w="1501" w:type="dxa"/>
          </w:tcPr>
          <w:p w14:paraId="4E0DC2C1" w14:textId="525AEA45" w:rsidR="00E93F3D" w:rsidRPr="00CB7115" w:rsidRDefault="00165F39" w:rsidP="009A2810">
            <w:pPr>
              <w:spacing w:before="240"/>
              <w:jc w:val="center"/>
              <w:rPr>
                <w:rFonts w:ascii="Helvetica" w:hAnsi="Helvetica"/>
                <w:szCs w:val="24"/>
              </w:rPr>
            </w:pPr>
            <w:r w:rsidRPr="00CB7115">
              <w:rPr>
                <w:rFonts w:ascii="Helvetica" w:hAnsi="Helvetica"/>
                <w:szCs w:val="24"/>
              </w:rPr>
              <w:t>30 (167)</w:t>
            </w:r>
          </w:p>
        </w:tc>
        <w:tc>
          <w:tcPr>
            <w:tcW w:w="1500" w:type="dxa"/>
          </w:tcPr>
          <w:p w14:paraId="145B2DC4" w14:textId="4DCBB2DE" w:rsidR="00E93F3D" w:rsidRPr="00CB7115" w:rsidRDefault="00165F39" w:rsidP="009A2810">
            <w:pPr>
              <w:spacing w:before="240"/>
              <w:jc w:val="center"/>
              <w:rPr>
                <w:rFonts w:ascii="Helvetica" w:hAnsi="Helvetica"/>
                <w:szCs w:val="24"/>
              </w:rPr>
            </w:pPr>
            <w:r w:rsidRPr="00CB7115">
              <w:rPr>
                <w:rFonts w:ascii="Helvetica" w:hAnsi="Helvetica"/>
                <w:szCs w:val="24"/>
              </w:rPr>
              <w:t>77 (111)</w:t>
            </w:r>
          </w:p>
        </w:tc>
        <w:tc>
          <w:tcPr>
            <w:tcW w:w="1501" w:type="dxa"/>
          </w:tcPr>
          <w:p w14:paraId="0D6BBCF7" w14:textId="68EA13BE" w:rsidR="00E93F3D" w:rsidRPr="00CB7115" w:rsidRDefault="00165F39" w:rsidP="009A2810">
            <w:pPr>
              <w:spacing w:before="240"/>
              <w:jc w:val="center"/>
              <w:rPr>
                <w:rFonts w:ascii="Helvetica" w:hAnsi="Helvetica"/>
                <w:szCs w:val="24"/>
              </w:rPr>
            </w:pPr>
            <w:r w:rsidRPr="00CB7115">
              <w:rPr>
                <w:rFonts w:ascii="Helvetica" w:hAnsi="Helvetica"/>
                <w:szCs w:val="24"/>
              </w:rPr>
              <w:t>83 (53)</w:t>
            </w:r>
          </w:p>
        </w:tc>
        <w:tc>
          <w:tcPr>
            <w:tcW w:w="1500" w:type="dxa"/>
          </w:tcPr>
          <w:p w14:paraId="0B823CE4" w14:textId="379A6208" w:rsidR="00E93F3D" w:rsidRPr="00CB7115" w:rsidRDefault="00165F39" w:rsidP="009A2810">
            <w:pPr>
              <w:spacing w:before="240"/>
              <w:jc w:val="center"/>
              <w:rPr>
                <w:rFonts w:ascii="Helvetica" w:hAnsi="Helvetica"/>
                <w:szCs w:val="24"/>
              </w:rPr>
            </w:pPr>
            <w:r w:rsidRPr="00CB7115">
              <w:rPr>
                <w:rFonts w:ascii="Helvetica" w:hAnsi="Helvetica"/>
                <w:szCs w:val="24"/>
              </w:rPr>
              <w:t>77 (49)</w:t>
            </w:r>
          </w:p>
        </w:tc>
        <w:tc>
          <w:tcPr>
            <w:tcW w:w="1501" w:type="dxa"/>
          </w:tcPr>
          <w:p w14:paraId="749807D8" w14:textId="52825440" w:rsidR="00E93F3D" w:rsidRPr="00CB7115" w:rsidRDefault="00165F39" w:rsidP="009A2810">
            <w:pPr>
              <w:spacing w:before="240"/>
              <w:jc w:val="center"/>
              <w:rPr>
                <w:rFonts w:ascii="Helvetica" w:hAnsi="Helvetica"/>
                <w:szCs w:val="24"/>
              </w:rPr>
            </w:pPr>
            <w:r w:rsidRPr="00CB7115">
              <w:rPr>
                <w:rFonts w:ascii="Helvetica" w:hAnsi="Helvetica"/>
                <w:szCs w:val="24"/>
              </w:rPr>
              <w:t>72 (47)</w:t>
            </w:r>
          </w:p>
        </w:tc>
      </w:tr>
      <w:tr w:rsidR="00E93F3D" w:rsidRPr="00CB7115" w14:paraId="4636FBB6" w14:textId="0771EDDF" w:rsidTr="009A2810">
        <w:trPr>
          <w:trHeight w:val="240"/>
        </w:trPr>
        <w:tc>
          <w:tcPr>
            <w:tcW w:w="2449" w:type="dxa"/>
            <w:tcBorders>
              <w:bottom w:val="single" w:sz="4" w:space="0" w:color="auto"/>
            </w:tcBorders>
            <w:shd w:val="clear" w:color="auto" w:fill="auto"/>
            <w:noWrap/>
            <w:vAlign w:val="center"/>
          </w:tcPr>
          <w:p w14:paraId="3FC38978" w14:textId="1BC148EE" w:rsidR="00E93F3D" w:rsidRPr="00CB7115" w:rsidRDefault="00E93F3D" w:rsidP="009A2810">
            <w:pPr>
              <w:spacing w:before="240" w:line="480" w:lineRule="auto"/>
              <w:jc w:val="center"/>
              <w:rPr>
                <w:rFonts w:ascii="Helvetica" w:hAnsi="Helvetica"/>
                <w:szCs w:val="24"/>
              </w:rPr>
            </w:pPr>
            <w:r w:rsidRPr="00CB7115">
              <w:rPr>
                <w:rFonts w:ascii="Helvetica" w:hAnsi="Helvetica"/>
                <w:szCs w:val="24"/>
              </w:rPr>
              <w:t>Non-treated cankers on non-treated trees</w:t>
            </w:r>
          </w:p>
        </w:tc>
        <w:tc>
          <w:tcPr>
            <w:tcW w:w="1500" w:type="dxa"/>
            <w:tcBorders>
              <w:bottom w:val="single" w:sz="4" w:space="0" w:color="auto"/>
            </w:tcBorders>
          </w:tcPr>
          <w:p w14:paraId="761B8029" w14:textId="16C20BE1" w:rsidR="00E93F3D" w:rsidRPr="00CB7115" w:rsidRDefault="00165F39" w:rsidP="009A2810">
            <w:pPr>
              <w:spacing w:before="240"/>
              <w:jc w:val="center"/>
              <w:rPr>
                <w:rFonts w:ascii="Helvetica" w:hAnsi="Helvetica"/>
                <w:szCs w:val="24"/>
              </w:rPr>
            </w:pPr>
            <w:r w:rsidRPr="00CB7115">
              <w:rPr>
                <w:rFonts w:ascii="Helvetica" w:hAnsi="Helvetica"/>
                <w:szCs w:val="24"/>
              </w:rPr>
              <w:t>15 (7)</w:t>
            </w:r>
          </w:p>
        </w:tc>
        <w:tc>
          <w:tcPr>
            <w:tcW w:w="1500" w:type="dxa"/>
            <w:tcBorders>
              <w:bottom w:val="single" w:sz="4" w:space="0" w:color="auto"/>
            </w:tcBorders>
          </w:tcPr>
          <w:p w14:paraId="66D0DE67" w14:textId="1C9551AD" w:rsidR="00E93F3D" w:rsidRPr="00CB7115" w:rsidRDefault="00165F39" w:rsidP="009A2810">
            <w:pPr>
              <w:spacing w:before="240"/>
              <w:jc w:val="center"/>
              <w:rPr>
                <w:rFonts w:ascii="Helvetica" w:hAnsi="Helvetica"/>
                <w:szCs w:val="24"/>
              </w:rPr>
            </w:pPr>
            <w:r w:rsidRPr="00CB7115">
              <w:rPr>
                <w:rFonts w:ascii="Helvetica" w:hAnsi="Helvetica"/>
                <w:szCs w:val="24"/>
              </w:rPr>
              <w:t>10 (72)</w:t>
            </w:r>
          </w:p>
        </w:tc>
        <w:tc>
          <w:tcPr>
            <w:tcW w:w="1501" w:type="dxa"/>
            <w:tcBorders>
              <w:bottom w:val="single" w:sz="4" w:space="0" w:color="auto"/>
            </w:tcBorders>
          </w:tcPr>
          <w:p w14:paraId="5B7B071F" w14:textId="04DA3C0D" w:rsidR="00E93F3D" w:rsidRPr="00CB7115" w:rsidRDefault="00165F39" w:rsidP="009A2810">
            <w:pPr>
              <w:spacing w:before="240"/>
              <w:jc w:val="center"/>
              <w:rPr>
                <w:rFonts w:ascii="Helvetica" w:hAnsi="Helvetica"/>
                <w:szCs w:val="24"/>
              </w:rPr>
            </w:pPr>
            <w:r w:rsidRPr="00CB7115">
              <w:rPr>
                <w:rFonts w:ascii="Helvetica" w:hAnsi="Helvetica"/>
                <w:szCs w:val="24"/>
              </w:rPr>
              <w:t>2 (58)</w:t>
            </w:r>
          </w:p>
        </w:tc>
        <w:tc>
          <w:tcPr>
            <w:tcW w:w="1500" w:type="dxa"/>
            <w:tcBorders>
              <w:bottom w:val="single" w:sz="4" w:space="0" w:color="auto"/>
            </w:tcBorders>
          </w:tcPr>
          <w:p w14:paraId="172FC0C8" w14:textId="1A99D920" w:rsidR="00E93F3D" w:rsidRPr="00CB7115" w:rsidRDefault="00165F39" w:rsidP="009A2810">
            <w:pPr>
              <w:spacing w:before="240"/>
              <w:jc w:val="center"/>
              <w:rPr>
                <w:rFonts w:ascii="Helvetica" w:hAnsi="Helvetica"/>
                <w:szCs w:val="24"/>
              </w:rPr>
            </w:pPr>
            <w:r w:rsidRPr="00CB7115">
              <w:rPr>
                <w:rFonts w:ascii="Helvetica" w:hAnsi="Helvetica"/>
                <w:szCs w:val="24"/>
              </w:rPr>
              <w:t>53 (34)</w:t>
            </w:r>
          </w:p>
        </w:tc>
        <w:tc>
          <w:tcPr>
            <w:tcW w:w="1501" w:type="dxa"/>
            <w:tcBorders>
              <w:bottom w:val="single" w:sz="4" w:space="0" w:color="auto"/>
            </w:tcBorders>
          </w:tcPr>
          <w:p w14:paraId="37ECB4AE" w14:textId="77045B0D" w:rsidR="00E93F3D" w:rsidRPr="00CB7115" w:rsidRDefault="00165F39" w:rsidP="009A2810">
            <w:pPr>
              <w:spacing w:before="240"/>
              <w:jc w:val="center"/>
              <w:rPr>
                <w:rFonts w:ascii="Helvetica" w:hAnsi="Helvetica"/>
                <w:szCs w:val="24"/>
              </w:rPr>
            </w:pPr>
            <w:r w:rsidRPr="00CB7115">
              <w:rPr>
                <w:rFonts w:ascii="Helvetica" w:hAnsi="Helvetica"/>
                <w:szCs w:val="24"/>
              </w:rPr>
              <w:t>51 (53)</w:t>
            </w:r>
          </w:p>
        </w:tc>
        <w:tc>
          <w:tcPr>
            <w:tcW w:w="1500" w:type="dxa"/>
            <w:tcBorders>
              <w:bottom w:val="single" w:sz="4" w:space="0" w:color="auto"/>
            </w:tcBorders>
          </w:tcPr>
          <w:p w14:paraId="6338C8A9" w14:textId="38AFAEB0" w:rsidR="00E93F3D" w:rsidRPr="00CB7115" w:rsidRDefault="00165F39" w:rsidP="009A2810">
            <w:pPr>
              <w:spacing w:before="240"/>
              <w:jc w:val="center"/>
              <w:rPr>
                <w:rFonts w:ascii="Helvetica" w:hAnsi="Helvetica"/>
                <w:szCs w:val="24"/>
              </w:rPr>
            </w:pPr>
            <w:r w:rsidRPr="00CB7115">
              <w:rPr>
                <w:rFonts w:ascii="Helvetica" w:hAnsi="Helvetica"/>
                <w:szCs w:val="24"/>
              </w:rPr>
              <w:t xml:space="preserve">64 (54) </w:t>
            </w:r>
          </w:p>
        </w:tc>
        <w:tc>
          <w:tcPr>
            <w:tcW w:w="1501" w:type="dxa"/>
            <w:tcBorders>
              <w:bottom w:val="single" w:sz="4" w:space="0" w:color="auto"/>
            </w:tcBorders>
          </w:tcPr>
          <w:p w14:paraId="38BF35FD" w14:textId="6CE6EAD2" w:rsidR="00E93F3D" w:rsidRPr="00CB7115" w:rsidRDefault="00165F39" w:rsidP="009A2810">
            <w:pPr>
              <w:spacing w:before="240"/>
              <w:jc w:val="center"/>
              <w:rPr>
                <w:rFonts w:ascii="Helvetica" w:hAnsi="Helvetica"/>
                <w:szCs w:val="24"/>
              </w:rPr>
            </w:pPr>
            <w:r w:rsidRPr="00CB7115">
              <w:rPr>
                <w:rFonts w:ascii="Helvetica" w:hAnsi="Helvetica"/>
                <w:szCs w:val="24"/>
              </w:rPr>
              <w:t>84 (46)</w:t>
            </w:r>
          </w:p>
        </w:tc>
      </w:tr>
    </w:tbl>
    <w:p w14:paraId="598EEE76" w14:textId="77777777" w:rsidR="009A2810" w:rsidRDefault="009A2810" w:rsidP="00744FD9">
      <w:pPr>
        <w:spacing w:line="480" w:lineRule="auto"/>
        <w:rPr>
          <w:rFonts w:ascii="Helvetica" w:hAnsi="Helvetica"/>
          <w:szCs w:val="24"/>
          <w:vertAlign w:val="superscript"/>
        </w:rPr>
      </w:pPr>
    </w:p>
    <w:p w14:paraId="4DD2FF66" w14:textId="77777777" w:rsidR="00744FD9" w:rsidRPr="00CB7115" w:rsidRDefault="00CF56B8" w:rsidP="00744FD9">
      <w:pPr>
        <w:spacing w:line="480" w:lineRule="auto"/>
        <w:rPr>
          <w:rFonts w:ascii="Helvetica" w:hAnsi="Helvetica"/>
          <w:szCs w:val="24"/>
        </w:rPr>
      </w:pPr>
      <w:proofErr w:type="spellStart"/>
      <w:r w:rsidRPr="00CB7115">
        <w:rPr>
          <w:rFonts w:ascii="Helvetica" w:hAnsi="Helvetica"/>
          <w:szCs w:val="24"/>
          <w:vertAlign w:val="superscript"/>
        </w:rPr>
        <w:t>a</w:t>
      </w:r>
      <w:r w:rsidRPr="00CB7115">
        <w:rPr>
          <w:rFonts w:ascii="Helvetica" w:hAnsi="Helvetica"/>
          <w:szCs w:val="24"/>
        </w:rPr>
        <w:t>Includes</w:t>
      </w:r>
      <w:proofErr w:type="spellEnd"/>
      <w:r w:rsidRPr="00CB7115">
        <w:rPr>
          <w:rFonts w:ascii="Helvetica" w:hAnsi="Helvetica"/>
          <w:szCs w:val="24"/>
        </w:rPr>
        <w:t xml:space="preserve"> trees before the establishment of permanent plots</w:t>
      </w:r>
    </w:p>
    <w:p w14:paraId="7A395838" w14:textId="77777777" w:rsidR="00E93F3D" w:rsidRPr="00CB7115" w:rsidRDefault="00E93F3D" w:rsidP="00744FD9">
      <w:pPr>
        <w:spacing w:line="480" w:lineRule="auto"/>
        <w:rPr>
          <w:rFonts w:ascii="Helvetica" w:hAnsi="Helvetica"/>
          <w:color w:val="222222"/>
          <w:szCs w:val="24"/>
        </w:rPr>
      </w:pPr>
    </w:p>
    <w:p w14:paraId="2E4D3BFA" w14:textId="18A01C79" w:rsidR="00304193" w:rsidRPr="00CB7115" w:rsidRDefault="00304193" w:rsidP="00744FD9">
      <w:pPr>
        <w:spacing w:line="480" w:lineRule="auto"/>
        <w:rPr>
          <w:del w:id="150" w:author="WVU" w:date="2016-08-15T13:48:00Z"/>
          <w:rFonts w:ascii="Helvetica" w:hAnsi="Helvetica"/>
          <w:color w:val="222222"/>
          <w:szCs w:val="24"/>
        </w:rPr>
      </w:pPr>
      <w:r w:rsidRPr="00CB7115">
        <w:rPr>
          <w:rFonts w:ascii="Helvetica" w:hAnsi="Helvetica"/>
          <w:color w:val="222222"/>
          <w:szCs w:val="24"/>
        </w:rPr>
        <w:lastRenderedPageBreak/>
        <w:t>Table 4.  Perce</w:t>
      </w:r>
      <w:r w:rsidR="0007517B" w:rsidRPr="00CB7115">
        <w:rPr>
          <w:rFonts w:ascii="Helvetica" w:hAnsi="Helvetica"/>
          <w:color w:val="222222"/>
          <w:szCs w:val="24"/>
        </w:rPr>
        <w:t>ntage</w:t>
      </w:r>
      <w:r w:rsidRPr="00CB7115">
        <w:rPr>
          <w:rFonts w:ascii="Helvetica" w:hAnsi="Helvetica"/>
          <w:color w:val="222222"/>
          <w:szCs w:val="24"/>
        </w:rPr>
        <w:t xml:space="preserve"> </w:t>
      </w:r>
      <w:r w:rsidR="0007517B" w:rsidRPr="00CB7115">
        <w:rPr>
          <w:rFonts w:ascii="Helvetica" w:hAnsi="Helvetica"/>
          <w:color w:val="222222"/>
          <w:szCs w:val="24"/>
        </w:rPr>
        <w:t>of</w:t>
      </w:r>
      <w:r w:rsidRPr="00CB7115">
        <w:rPr>
          <w:rFonts w:ascii="Helvetica" w:hAnsi="Helvetica"/>
          <w:color w:val="222222"/>
          <w:szCs w:val="24"/>
        </w:rPr>
        <w:t xml:space="preserve"> isolates from </w:t>
      </w:r>
      <w:r w:rsidR="009A2810">
        <w:rPr>
          <w:rFonts w:ascii="Helvetica" w:hAnsi="Helvetica"/>
          <w:color w:val="222222"/>
          <w:szCs w:val="24"/>
        </w:rPr>
        <w:t xml:space="preserve">individual </w:t>
      </w:r>
      <w:r w:rsidRPr="00CB7115">
        <w:rPr>
          <w:rFonts w:ascii="Helvetica" w:hAnsi="Helvetica"/>
          <w:color w:val="222222"/>
          <w:szCs w:val="24"/>
        </w:rPr>
        <w:t xml:space="preserve">cankers </w:t>
      </w:r>
      <w:r w:rsidR="009A2810">
        <w:rPr>
          <w:rFonts w:ascii="Helvetica" w:hAnsi="Helvetica"/>
          <w:color w:val="222222"/>
          <w:szCs w:val="24"/>
        </w:rPr>
        <w:t xml:space="preserve">followed over time </w:t>
      </w:r>
      <w:r w:rsidRPr="00CB7115">
        <w:rPr>
          <w:rFonts w:ascii="Helvetica" w:hAnsi="Helvetica"/>
          <w:color w:val="222222"/>
          <w:szCs w:val="24"/>
        </w:rPr>
        <w:t xml:space="preserve">on treated and non-treated American chestnut trees that were virulent </w:t>
      </w:r>
      <w:proofErr w:type="gramStart"/>
      <w:r w:rsidRPr="00CB7115">
        <w:rPr>
          <w:rFonts w:ascii="Helvetica" w:hAnsi="Helvetica"/>
          <w:i/>
          <w:color w:val="222222"/>
          <w:szCs w:val="24"/>
        </w:rPr>
        <w:t>C..</w:t>
      </w:r>
      <w:proofErr w:type="gramEnd"/>
      <w:r w:rsidRPr="00CB7115">
        <w:rPr>
          <w:rFonts w:ascii="Helvetica" w:hAnsi="Helvetica"/>
          <w:i/>
          <w:color w:val="222222"/>
          <w:szCs w:val="24"/>
        </w:rPr>
        <w:t xml:space="preserve"> </w:t>
      </w:r>
      <w:proofErr w:type="spellStart"/>
      <w:r w:rsidRPr="00CB7115">
        <w:rPr>
          <w:rFonts w:ascii="Helvetica" w:hAnsi="Helvetica"/>
          <w:i/>
          <w:color w:val="222222"/>
          <w:szCs w:val="24"/>
        </w:rPr>
        <w:t>parasitica</w:t>
      </w:r>
      <w:proofErr w:type="spellEnd"/>
      <w:r w:rsidRPr="00CB7115">
        <w:rPr>
          <w:rFonts w:ascii="Helvetica" w:hAnsi="Helvetica"/>
          <w:color w:val="222222"/>
          <w:szCs w:val="24"/>
        </w:rPr>
        <w:t xml:space="preserve"> (V), </w:t>
      </w:r>
      <w:r w:rsidRPr="00CB7115">
        <w:rPr>
          <w:rFonts w:ascii="Helvetica" w:hAnsi="Helvetica"/>
          <w:i/>
          <w:color w:val="222222"/>
          <w:szCs w:val="24"/>
        </w:rPr>
        <w:t xml:space="preserve">C. </w:t>
      </w:r>
      <w:proofErr w:type="spellStart"/>
      <w:r w:rsidRPr="00CB7115">
        <w:rPr>
          <w:rFonts w:ascii="Helvetica" w:hAnsi="Helvetica"/>
          <w:i/>
          <w:color w:val="222222"/>
          <w:szCs w:val="24"/>
        </w:rPr>
        <w:t>parasitica</w:t>
      </w:r>
      <w:proofErr w:type="spellEnd"/>
      <w:r w:rsidRPr="00CB7115">
        <w:rPr>
          <w:rFonts w:ascii="Helvetica" w:hAnsi="Helvetica"/>
          <w:color w:val="222222"/>
          <w:szCs w:val="24"/>
        </w:rPr>
        <w:t xml:space="preserve"> with hypovirus (HV), and fungi other than </w:t>
      </w:r>
      <w:r w:rsidRPr="00CB7115">
        <w:rPr>
          <w:rFonts w:ascii="Helvetica" w:hAnsi="Helvetica"/>
          <w:i/>
          <w:color w:val="222222"/>
          <w:szCs w:val="24"/>
        </w:rPr>
        <w:t xml:space="preserve">C. </w:t>
      </w:r>
      <w:proofErr w:type="spellStart"/>
      <w:r w:rsidRPr="00CB7115">
        <w:rPr>
          <w:rFonts w:ascii="Helvetica" w:hAnsi="Helvetica"/>
          <w:i/>
          <w:color w:val="222222"/>
          <w:szCs w:val="24"/>
        </w:rPr>
        <w:t>parasitica</w:t>
      </w:r>
      <w:proofErr w:type="spellEnd"/>
      <w:r w:rsidRPr="00CB7115">
        <w:rPr>
          <w:rFonts w:ascii="Helvetica" w:hAnsi="Helvetica"/>
          <w:color w:val="222222"/>
          <w:szCs w:val="24"/>
        </w:rPr>
        <w:t xml:space="preserve"> (NCP).   Samples sizes are presented.  </w:t>
      </w:r>
    </w:p>
    <w:tbl>
      <w:tblPr>
        <w:tblW w:w="8170" w:type="dxa"/>
        <w:tblLook w:val="04A0" w:firstRow="1" w:lastRow="0" w:firstColumn="1" w:lastColumn="0" w:noHBand="0" w:noVBand="1"/>
        <w:tblPrChange w:id="151" w:author="WVU" w:date="2016-08-15T13:48:00Z">
          <w:tblPr>
            <w:tblW w:w="8056" w:type="dxa"/>
            <w:tblLook w:val="04A0" w:firstRow="1" w:lastRow="0" w:firstColumn="1" w:lastColumn="0" w:noHBand="0" w:noVBand="1"/>
          </w:tblPr>
        </w:tblPrChange>
      </w:tblPr>
      <w:tblGrid>
        <w:gridCol w:w="1426"/>
        <w:gridCol w:w="1091"/>
        <w:gridCol w:w="1229"/>
        <w:gridCol w:w="1346"/>
        <w:gridCol w:w="2856"/>
        <w:gridCol w:w="222"/>
        <w:tblGridChange w:id="152">
          <w:tblGrid>
            <w:gridCol w:w="113"/>
            <w:gridCol w:w="1313"/>
            <w:gridCol w:w="113"/>
            <w:gridCol w:w="978"/>
            <w:gridCol w:w="113"/>
            <w:gridCol w:w="1116"/>
            <w:gridCol w:w="113"/>
            <w:gridCol w:w="1233"/>
            <w:gridCol w:w="113"/>
            <w:gridCol w:w="2743"/>
            <w:gridCol w:w="113"/>
            <w:gridCol w:w="109"/>
            <w:gridCol w:w="113"/>
          </w:tblGrid>
        </w:tblGridChange>
      </w:tblGrid>
      <w:tr w:rsidR="00304193" w:rsidRPr="00CB7115" w14:paraId="38BE7BEC" w14:textId="77777777" w:rsidTr="006B4A65">
        <w:trPr>
          <w:trHeight w:val="288"/>
          <w:trPrChange w:id="153" w:author="WVU" w:date="2016-08-15T13:48:00Z">
            <w:trPr>
              <w:gridAfter w:val="0"/>
              <w:trHeight w:val="288"/>
            </w:trPr>
          </w:trPrChange>
        </w:trPr>
        <w:tc>
          <w:tcPr>
            <w:tcW w:w="8170" w:type="dxa"/>
            <w:gridSpan w:val="6"/>
            <w:tcBorders>
              <w:top w:val="nil"/>
              <w:left w:val="nil"/>
              <w:bottom w:val="nil"/>
              <w:right w:val="nil"/>
            </w:tcBorders>
            <w:shd w:val="clear" w:color="auto" w:fill="auto"/>
            <w:noWrap/>
            <w:vAlign w:val="bottom"/>
            <w:hideMark/>
            <w:tcPrChange w:id="154" w:author="WVU" w:date="2016-08-15T13:48:00Z">
              <w:tcPr>
                <w:tcW w:w="8056" w:type="dxa"/>
                <w:gridSpan w:val="12"/>
                <w:tcBorders>
                  <w:top w:val="nil"/>
                  <w:left w:val="nil"/>
                  <w:bottom w:val="nil"/>
                  <w:right w:val="nil"/>
                </w:tcBorders>
                <w:shd w:val="clear" w:color="auto" w:fill="auto"/>
                <w:noWrap/>
                <w:vAlign w:val="bottom"/>
                <w:hideMark/>
              </w:tcPr>
            </w:tcPrChange>
          </w:tcPr>
          <w:p w14:paraId="4C717C68" w14:textId="77777777" w:rsidR="00304193" w:rsidRPr="00CB7115" w:rsidRDefault="00304193" w:rsidP="006F5FEB">
            <w:pPr>
              <w:spacing w:line="480" w:lineRule="auto"/>
              <w:rPr>
                <w:rFonts w:ascii="Helvetica" w:hAnsi="Helvetica"/>
                <w:color w:val="000000"/>
                <w:szCs w:val="24"/>
                <w:rPrChange w:id="155" w:author="WVU" w:date="2016-08-15T13:48:00Z">
                  <w:rPr>
                    <w:rFonts w:ascii="Calibri" w:hAnsi="Calibri"/>
                    <w:color w:val="000000"/>
                    <w:sz w:val="22"/>
                    <w:szCs w:val="22"/>
                  </w:rPr>
                </w:rPrChange>
              </w:rPr>
            </w:pPr>
            <w:r w:rsidRPr="00CB7115">
              <w:rPr>
                <w:rFonts w:ascii="Helvetica" w:hAnsi="Helvetica"/>
                <w:color w:val="000000"/>
                <w:szCs w:val="24"/>
                <w:rPrChange w:id="156" w:author="WVU" w:date="2016-08-15T13:48:00Z">
                  <w:rPr>
                    <w:rFonts w:ascii="Calibri" w:hAnsi="Calibri"/>
                    <w:color w:val="000000"/>
                    <w:sz w:val="22"/>
                    <w:szCs w:val="22"/>
                  </w:rPr>
                </w:rPrChange>
              </w:rPr>
              <w:t>Previously Treated Cankers (from 1992-2000) Sampled Over Time (same data set over time)</w:t>
            </w:r>
          </w:p>
        </w:tc>
      </w:tr>
      <w:tr w:rsidR="00304193" w:rsidRPr="00CB7115" w14:paraId="4315ED83" w14:textId="77777777" w:rsidTr="00744FD9">
        <w:trPr>
          <w:trHeight w:val="288"/>
        </w:trPr>
        <w:tc>
          <w:tcPr>
            <w:tcW w:w="1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4D3EA" w14:textId="77777777" w:rsidR="00304193" w:rsidRPr="00CB7115" w:rsidRDefault="00304193" w:rsidP="006F5FEB">
            <w:pPr>
              <w:spacing w:line="480" w:lineRule="auto"/>
              <w:jc w:val="center"/>
              <w:rPr>
                <w:rFonts w:ascii="Helvetica" w:hAnsi="Helvetica"/>
                <w:color w:val="000000"/>
                <w:szCs w:val="24"/>
                <w:rPrChange w:id="157" w:author="WVU" w:date="2016-08-15T13:48:00Z">
                  <w:rPr>
                    <w:rFonts w:ascii="Calibri" w:hAnsi="Calibri"/>
                    <w:color w:val="000000"/>
                    <w:sz w:val="22"/>
                    <w:szCs w:val="22"/>
                  </w:rPr>
                </w:rPrChange>
              </w:rPr>
            </w:pPr>
            <w:r w:rsidRPr="00CB7115">
              <w:rPr>
                <w:rFonts w:ascii="Helvetica" w:hAnsi="Helvetica"/>
                <w:color w:val="000000"/>
                <w:szCs w:val="24"/>
                <w:rPrChange w:id="158" w:author="WVU" w:date="2016-08-15T13:48:00Z">
                  <w:rPr>
                    <w:rFonts w:ascii="Calibri" w:hAnsi="Calibri"/>
                    <w:color w:val="000000"/>
                    <w:sz w:val="22"/>
                    <w:szCs w:val="22"/>
                  </w:rPr>
                </w:rPrChange>
              </w:rPr>
              <w:t>Year</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14:paraId="1462A748" w14:textId="77777777" w:rsidR="00304193" w:rsidRPr="00CB7115" w:rsidRDefault="00304193" w:rsidP="006F5FEB">
            <w:pPr>
              <w:spacing w:line="480" w:lineRule="auto"/>
              <w:jc w:val="center"/>
              <w:rPr>
                <w:rFonts w:ascii="Helvetica" w:hAnsi="Helvetica"/>
                <w:color w:val="000000"/>
                <w:szCs w:val="24"/>
                <w:rPrChange w:id="159" w:author="WVU" w:date="2016-08-15T13:48:00Z">
                  <w:rPr>
                    <w:rFonts w:ascii="Calibri" w:hAnsi="Calibri"/>
                    <w:color w:val="000000"/>
                    <w:sz w:val="22"/>
                    <w:szCs w:val="22"/>
                  </w:rPr>
                </w:rPrChange>
              </w:rPr>
            </w:pPr>
            <w:r w:rsidRPr="00CB7115">
              <w:rPr>
                <w:rFonts w:ascii="Helvetica" w:hAnsi="Helvetica"/>
                <w:color w:val="000000"/>
                <w:szCs w:val="24"/>
                <w:rPrChange w:id="160" w:author="WVU" w:date="2016-08-15T13:48:00Z">
                  <w:rPr>
                    <w:rFonts w:ascii="Calibri" w:hAnsi="Calibri"/>
                    <w:color w:val="000000"/>
                    <w:sz w:val="22"/>
                    <w:szCs w:val="22"/>
                  </w:rPr>
                </w:rPrChange>
              </w:rPr>
              <w:t>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27B81E98" w14:textId="77777777" w:rsidR="00304193" w:rsidRPr="00CB7115" w:rsidRDefault="00304193" w:rsidP="006F5FEB">
            <w:pPr>
              <w:spacing w:line="480" w:lineRule="auto"/>
              <w:jc w:val="center"/>
              <w:rPr>
                <w:rFonts w:ascii="Helvetica" w:hAnsi="Helvetica"/>
                <w:color w:val="000000"/>
                <w:szCs w:val="24"/>
                <w:rPrChange w:id="161" w:author="WVU" w:date="2016-08-15T13:48:00Z">
                  <w:rPr>
                    <w:rFonts w:ascii="Calibri" w:hAnsi="Calibri"/>
                    <w:color w:val="000000"/>
                    <w:sz w:val="22"/>
                    <w:szCs w:val="22"/>
                  </w:rPr>
                </w:rPrChange>
              </w:rPr>
            </w:pPr>
            <w:r w:rsidRPr="00CB7115">
              <w:rPr>
                <w:rFonts w:ascii="Helvetica" w:hAnsi="Helvetica"/>
                <w:color w:val="000000"/>
                <w:szCs w:val="24"/>
                <w:rPrChange w:id="162" w:author="WVU" w:date="2016-08-15T13:48:00Z">
                  <w:rPr>
                    <w:rFonts w:ascii="Calibri" w:hAnsi="Calibri"/>
                    <w:color w:val="000000"/>
                    <w:sz w:val="22"/>
                    <w:szCs w:val="22"/>
                  </w:rPr>
                </w:rPrChange>
              </w:rPr>
              <w:t>%V</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5D7A71DA" w14:textId="77777777" w:rsidR="00304193" w:rsidRPr="00CB7115" w:rsidRDefault="00304193" w:rsidP="006F5FEB">
            <w:pPr>
              <w:spacing w:line="480" w:lineRule="auto"/>
              <w:jc w:val="center"/>
              <w:rPr>
                <w:rFonts w:ascii="Helvetica" w:hAnsi="Helvetica"/>
                <w:color w:val="000000"/>
                <w:szCs w:val="24"/>
                <w:rPrChange w:id="163" w:author="WVU" w:date="2016-08-15T13:48:00Z">
                  <w:rPr>
                    <w:rFonts w:ascii="Calibri" w:hAnsi="Calibri"/>
                    <w:color w:val="000000"/>
                    <w:sz w:val="22"/>
                    <w:szCs w:val="22"/>
                  </w:rPr>
                </w:rPrChange>
              </w:rPr>
            </w:pPr>
            <w:r w:rsidRPr="00CB7115">
              <w:rPr>
                <w:rFonts w:ascii="Helvetica" w:hAnsi="Helvetica"/>
                <w:color w:val="000000"/>
                <w:szCs w:val="24"/>
                <w:rPrChange w:id="164" w:author="WVU" w:date="2016-08-15T13:48:00Z">
                  <w:rPr>
                    <w:rFonts w:ascii="Calibri" w:hAnsi="Calibri"/>
                    <w:color w:val="000000"/>
                    <w:sz w:val="22"/>
                    <w:szCs w:val="22"/>
                  </w:rPr>
                </w:rPrChange>
              </w:rPr>
              <w:t>%HV</w:t>
            </w:r>
          </w:p>
        </w:tc>
        <w:tc>
          <w:tcPr>
            <w:tcW w:w="2856" w:type="dxa"/>
            <w:tcBorders>
              <w:top w:val="single" w:sz="4" w:space="0" w:color="auto"/>
              <w:left w:val="nil"/>
              <w:bottom w:val="single" w:sz="4" w:space="0" w:color="auto"/>
              <w:right w:val="single" w:sz="4" w:space="0" w:color="auto"/>
            </w:tcBorders>
            <w:shd w:val="clear" w:color="auto" w:fill="auto"/>
            <w:noWrap/>
            <w:vAlign w:val="bottom"/>
            <w:hideMark/>
          </w:tcPr>
          <w:p w14:paraId="3D6EA0B9" w14:textId="33315CE4" w:rsidR="00304193" w:rsidRPr="00CB7115" w:rsidRDefault="00304193" w:rsidP="006F5FEB">
            <w:pPr>
              <w:spacing w:line="480" w:lineRule="auto"/>
              <w:jc w:val="center"/>
              <w:rPr>
                <w:rFonts w:ascii="Helvetica" w:hAnsi="Helvetica"/>
                <w:color w:val="000000"/>
                <w:szCs w:val="24"/>
                <w:rPrChange w:id="165" w:author="WVU" w:date="2016-08-15T13:48:00Z">
                  <w:rPr>
                    <w:rFonts w:ascii="Calibri" w:hAnsi="Calibri"/>
                    <w:color w:val="000000"/>
                    <w:sz w:val="22"/>
                    <w:szCs w:val="22"/>
                  </w:rPr>
                </w:rPrChange>
              </w:rPr>
            </w:pPr>
            <w:r w:rsidRPr="00CB7115">
              <w:rPr>
                <w:rFonts w:ascii="Helvetica" w:hAnsi="Helvetica"/>
                <w:color w:val="000000"/>
                <w:szCs w:val="24"/>
                <w:rPrChange w:id="166" w:author="WVU" w:date="2016-08-15T13:48:00Z">
                  <w:rPr>
                    <w:rFonts w:ascii="Calibri" w:hAnsi="Calibri"/>
                    <w:color w:val="000000"/>
                    <w:sz w:val="22"/>
                    <w:szCs w:val="22"/>
                  </w:rPr>
                </w:rPrChange>
              </w:rPr>
              <w:t>%</w:t>
            </w:r>
            <w:r w:rsidR="00CF1454" w:rsidRPr="00CB7115">
              <w:rPr>
                <w:rFonts w:ascii="Helvetica" w:hAnsi="Helvetica"/>
                <w:color w:val="000000"/>
                <w:szCs w:val="24"/>
              </w:rPr>
              <w:t>NCP</w:t>
            </w:r>
            <w:del w:id="167" w:author="WVU" w:date="2016-08-15T13:48:00Z">
              <w:r w:rsidRPr="00CB7115">
                <w:rPr>
                  <w:rFonts w:ascii="Helvetica" w:hAnsi="Helvetica"/>
                  <w:color w:val="000000"/>
                  <w:szCs w:val="24"/>
                </w:rPr>
                <w:delText>.</w:delText>
              </w:r>
            </w:del>
          </w:p>
        </w:tc>
        <w:tc>
          <w:tcPr>
            <w:tcW w:w="222" w:type="dxa"/>
            <w:tcBorders>
              <w:top w:val="nil"/>
              <w:left w:val="nil"/>
              <w:bottom w:val="nil"/>
              <w:right w:val="nil"/>
            </w:tcBorders>
            <w:shd w:val="clear" w:color="auto" w:fill="auto"/>
            <w:noWrap/>
            <w:vAlign w:val="bottom"/>
            <w:hideMark/>
          </w:tcPr>
          <w:p w14:paraId="58189B98"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CD528BC" w14:textId="77777777" w:rsidTr="006B4A65">
        <w:trPr>
          <w:trHeight w:val="288"/>
          <w:trPrChange w:id="168"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169"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B458585" w14:textId="77777777" w:rsidR="00304193" w:rsidRPr="00CB7115" w:rsidRDefault="00304193" w:rsidP="006F5FEB">
            <w:pPr>
              <w:spacing w:line="480" w:lineRule="auto"/>
              <w:jc w:val="center"/>
              <w:rPr>
                <w:rFonts w:ascii="Helvetica" w:hAnsi="Helvetica"/>
                <w:color w:val="000000"/>
                <w:szCs w:val="24"/>
                <w:rPrChange w:id="170" w:author="WVU" w:date="2016-08-15T13:48:00Z">
                  <w:rPr>
                    <w:rFonts w:ascii="Calibri" w:hAnsi="Calibri"/>
                    <w:color w:val="000000"/>
                    <w:sz w:val="22"/>
                    <w:szCs w:val="22"/>
                  </w:rPr>
                </w:rPrChange>
              </w:rPr>
            </w:pPr>
            <w:r w:rsidRPr="00CB7115">
              <w:rPr>
                <w:rFonts w:ascii="Helvetica" w:hAnsi="Helvetica"/>
                <w:color w:val="000000"/>
                <w:szCs w:val="24"/>
                <w:rPrChange w:id="171" w:author="WVU" w:date="2016-08-15T13:48:00Z">
                  <w:rPr>
                    <w:rFonts w:ascii="Calibri" w:hAnsi="Calibri"/>
                    <w:color w:val="000000"/>
                    <w:sz w:val="22"/>
                    <w:szCs w:val="22"/>
                  </w:rPr>
                </w:rPrChange>
              </w:rPr>
              <w:t>2001</w:t>
            </w:r>
          </w:p>
        </w:tc>
        <w:tc>
          <w:tcPr>
            <w:tcW w:w="1091" w:type="dxa"/>
            <w:tcBorders>
              <w:top w:val="nil"/>
              <w:left w:val="nil"/>
              <w:bottom w:val="single" w:sz="4" w:space="0" w:color="auto"/>
              <w:right w:val="single" w:sz="4" w:space="0" w:color="auto"/>
            </w:tcBorders>
            <w:shd w:val="clear" w:color="auto" w:fill="auto"/>
            <w:noWrap/>
            <w:vAlign w:val="bottom"/>
            <w:hideMark/>
            <w:tcPrChange w:id="172"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75200B5E" w14:textId="77777777" w:rsidR="00304193" w:rsidRPr="00CB7115" w:rsidRDefault="00304193" w:rsidP="006F5FEB">
            <w:pPr>
              <w:spacing w:line="480" w:lineRule="auto"/>
              <w:jc w:val="center"/>
              <w:rPr>
                <w:rFonts w:ascii="Helvetica" w:hAnsi="Helvetica"/>
                <w:color w:val="000000"/>
                <w:szCs w:val="24"/>
                <w:rPrChange w:id="173" w:author="WVU" w:date="2016-08-15T13:48:00Z">
                  <w:rPr>
                    <w:rFonts w:ascii="Calibri" w:hAnsi="Calibri"/>
                    <w:color w:val="000000"/>
                    <w:sz w:val="22"/>
                    <w:szCs w:val="22"/>
                  </w:rPr>
                </w:rPrChange>
              </w:rPr>
            </w:pPr>
            <w:r w:rsidRPr="00CB7115">
              <w:rPr>
                <w:rFonts w:ascii="Helvetica" w:hAnsi="Helvetica"/>
                <w:color w:val="000000"/>
                <w:szCs w:val="24"/>
                <w:rPrChange w:id="174" w:author="WVU" w:date="2016-08-15T13:48:00Z">
                  <w:rPr>
                    <w:rFonts w:ascii="Calibri" w:hAnsi="Calibri"/>
                    <w:color w:val="000000"/>
                    <w:sz w:val="22"/>
                    <w:szCs w:val="22"/>
                  </w:rPr>
                </w:rPrChange>
              </w:rPr>
              <w:t>343</w:t>
            </w:r>
          </w:p>
        </w:tc>
        <w:tc>
          <w:tcPr>
            <w:tcW w:w="1229" w:type="dxa"/>
            <w:tcBorders>
              <w:top w:val="nil"/>
              <w:left w:val="nil"/>
              <w:bottom w:val="single" w:sz="4" w:space="0" w:color="auto"/>
              <w:right w:val="single" w:sz="4" w:space="0" w:color="auto"/>
            </w:tcBorders>
            <w:shd w:val="clear" w:color="auto" w:fill="auto"/>
            <w:noWrap/>
            <w:vAlign w:val="bottom"/>
            <w:hideMark/>
            <w:tcPrChange w:id="175"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6960FCFF" w14:textId="77777777" w:rsidR="00304193" w:rsidRPr="00CB7115" w:rsidRDefault="00304193" w:rsidP="006F5FEB">
            <w:pPr>
              <w:spacing w:line="480" w:lineRule="auto"/>
              <w:jc w:val="center"/>
              <w:rPr>
                <w:rFonts w:ascii="Helvetica" w:hAnsi="Helvetica"/>
                <w:color w:val="000000"/>
                <w:szCs w:val="24"/>
                <w:rPrChange w:id="176" w:author="WVU" w:date="2016-08-15T13:48:00Z">
                  <w:rPr>
                    <w:rFonts w:ascii="Calibri" w:hAnsi="Calibri"/>
                    <w:color w:val="000000"/>
                    <w:sz w:val="22"/>
                    <w:szCs w:val="22"/>
                  </w:rPr>
                </w:rPrChange>
              </w:rPr>
            </w:pPr>
            <w:r w:rsidRPr="00CB7115">
              <w:rPr>
                <w:rFonts w:ascii="Helvetica" w:hAnsi="Helvetica"/>
                <w:color w:val="000000"/>
                <w:szCs w:val="24"/>
                <w:rPrChange w:id="177" w:author="WVU" w:date="2016-08-15T13:48:00Z">
                  <w:rPr>
                    <w:rFonts w:ascii="Calibri" w:hAnsi="Calibri"/>
                    <w:color w:val="000000"/>
                    <w:sz w:val="22"/>
                    <w:szCs w:val="22"/>
                  </w:rPr>
                </w:rPrChange>
              </w:rPr>
              <w:t>35%</w:t>
            </w:r>
          </w:p>
        </w:tc>
        <w:tc>
          <w:tcPr>
            <w:tcW w:w="1346" w:type="dxa"/>
            <w:tcBorders>
              <w:top w:val="nil"/>
              <w:left w:val="nil"/>
              <w:bottom w:val="single" w:sz="4" w:space="0" w:color="auto"/>
              <w:right w:val="single" w:sz="4" w:space="0" w:color="auto"/>
            </w:tcBorders>
            <w:shd w:val="clear" w:color="auto" w:fill="auto"/>
            <w:noWrap/>
            <w:vAlign w:val="bottom"/>
            <w:hideMark/>
            <w:tcPrChange w:id="178"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48D6B98C" w14:textId="77777777" w:rsidR="00304193" w:rsidRPr="00CB7115" w:rsidRDefault="00304193" w:rsidP="006F5FEB">
            <w:pPr>
              <w:spacing w:line="480" w:lineRule="auto"/>
              <w:jc w:val="center"/>
              <w:rPr>
                <w:rFonts w:ascii="Helvetica" w:hAnsi="Helvetica"/>
                <w:color w:val="000000"/>
                <w:szCs w:val="24"/>
                <w:rPrChange w:id="179" w:author="WVU" w:date="2016-08-15T13:48:00Z">
                  <w:rPr>
                    <w:rFonts w:ascii="Calibri" w:hAnsi="Calibri"/>
                    <w:color w:val="000000"/>
                    <w:sz w:val="22"/>
                    <w:szCs w:val="22"/>
                  </w:rPr>
                </w:rPrChange>
              </w:rPr>
            </w:pPr>
            <w:r w:rsidRPr="00CB7115">
              <w:rPr>
                <w:rFonts w:ascii="Helvetica" w:hAnsi="Helvetica"/>
                <w:color w:val="000000"/>
                <w:szCs w:val="24"/>
                <w:rPrChange w:id="180" w:author="WVU" w:date="2016-08-15T13:48:00Z">
                  <w:rPr>
                    <w:rFonts w:ascii="Calibri" w:hAnsi="Calibri"/>
                    <w:color w:val="000000"/>
                    <w:sz w:val="22"/>
                    <w:szCs w:val="22"/>
                  </w:rPr>
                </w:rPrChange>
              </w:rPr>
              <w:t>37%</w:t>
            </w:r>
          </w:p>
        </w:tc>
        <w:tc>
          <w:tcPr>
            <w:tcW w:w="2856" w:type="dxa"/>
            <w:tcBorders>
              <w:top w:val="nil"/>
              <w:left w:val="nil"/>
              <w:bottom w:val="single" w:sz="4" w:space="0" w:color="auto"/>
              <w:right w:val="single" w:sz="4" w:space="0" w:color="auto"/>
            </w:tcBorders>
            <w:shd w:val="clear" w:color="auto" w:fill="auto"/>
            <w:noWrap/>
            <w:vAlign w:val="bottom"/>
            <w:hideMark/>
            <w:tcPrChange w:id="181"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709913D0" w14:textId="77777777" w:rsidR="00304193" w:rsidRPr="00CB7115" w:rsidRDefault="00304193" w:rsidP="006F5FEB">
            <w:pPr>
              <w:spacing w:line="480" w:lineRule="auto"/>
              <w:jc w:val="center"/>
              <w:rPr>
                <w:rFonts w:ascii="Helvetica" w:hAnsi="Helvetica"/>
                <w:color w:val="000000"/>
                <w:szCs w:val="24"/>
                <w:rPrChange w:id="182" w:author="WVU" w:date="2016-08-15T13:48:00Z">
                  <w:rPr>
                    <w:rFonts w:ascii="Calibri" w:hAnsi="Calibri"/>
                    <w:color w:val="000000"/>
                    <w:sz w:val="22"/>
                    <w:szCs w:val="22"/>
                  </w:rPr>
                </w:rPrChange>
              </w:rPr>
            </w:pPr>
            <w:r w:rsidRPr="00CB7115">
              <w:rPr>
                <w:rFonts w:ascii="Helvetica" w:hAnsi="Helvetica"/>
                <w:color w:val="000000"/>
                <w:szCs w:val="24"/>
                <w:rPrChange w:id="183" w:author="WVU" w:date="2016-08-15T13:48:00Z">
                  <w:rPr>
                    <w:rFonts w:ascii="Calibri" w:hAnsi="Calibri"/>
                    <w:color w:val="000000"/>
                    <w:sz w:val="22"/>
                    <w:szCs w:val="22"/>
                  </w:rPr>
                </w:rPrChange>
              </w:rPr>
              <w:t>38%</w:t>
            </w:r>
          </w:p>
        </w:tc>
        <w:tc>
          <w:tcPr>
            <w:tcW w:w="222" w:type="dxa"/>
            <w:tcBorders>
              <w:top w:val="nil"/>
              <w:left w:val="nil"/>
              <w:bottom w:val="nil"/>
              <w:right w:val="nil"/>
            </w:tcBorders>
            <w:shd w:val="clear" w:color="auto" w:fill="auto"/>
            <w:noWrap/>
            <w:vAlign w:val="bottom"/>
            <w:hideMark/>
            <w:tcPrChange w:id="184" w:author="WVU" w:date="2016-08-15T13:48:00Z">
              <w:tcPr>
                <w:tcW w:w="108" w:type="dxa"/>
                <w:gridSpan w:val="2"/>
                <w:tcBorders>
                  <w:top w:val="nil"/>
                  <w:left w:val="nil"/>
                  <w:bottom w:val="nil"/>
                  <w:right w:val="nil"/>
                </w:tcBorders>
                <w:shd w:val="clear" w:color="auto" w:fill="auto"/>
                <w:noWrap/>
                <w:vAlign w:val="bottom"/>
                <w:hideMark/>
              </w:tcPr>
            </w:tcPrChange>
          </w:tcPr>
          <w:p w14:paraId="3B99F83E"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4683DA2E" w14:textId="77777777" w:rsidTr="006B4A65">
        <w:trPr>
          <w:trHeight w:val="288"/>
          <w:trPrChange w:id="185"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186"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8886F57" w14:textId="77777777" w:rsidR="00304193" w:rsidRPr="00CB7115" w:rsidRDefault="00304193" w:rsidP="006F5FEB">
            <w:pPr>
              <w:spacing w:line="480" w:lineRule="auto"/>
              <w:jc w:val="center"/>
              <w:rPr>
                <w:rFonts w:ascii="Helvetica" w:hAnsi="Helvetica"/>
                <w:color w:val="000000"/>
                <w:szCs w:val="24"/>
                <w:rPrChange w:id="187" w:author="WVU" w:date="2016-08-15T13:48:00Z">
                  <w:rPr>
                    <w:rFonts w:ascii="Calibri" w:hAnsi="Calibri"/>
                    <w:color w:val="000000"/>
                    <w:sz w:val="22"/>
                    <w:szCs w:val="22"/>
                  </w:rPr>
                </w:rPrChange>
              </w:rPr>
            </w:pPr>
            <w:r w:rsidRPr="00CB7115">
              <w:rPr>
                <w:rFonts w:ascii="Helvetica" w:hAnsi="Helvetica"/>
                <w:color w:val="000000"/>
                <w:szCs w:val="24"/>
                <w:rPrChange w:id="188" w:author="WVU" w:date="2016-08-15T13:48:00Z">
                  <w:rPr>
                    <w:rFonts w:ascii="Calibri" w:hAnsi="Calibri"/>
                    <w:color w:val="000000"/>
                    <w:sz w:val="22"/>
                    <w:szCs w:val="22"/>
                  </w:rPr>
                </w:rPrChange>
              </w:rPr>
              <w:t>2004</w:t>
            </w:r>
          </w:p>
        </w:tc>
        <w:tc>
          <w:tcPr>
            <w:tcW w:w="1091" w:type="dxa"/>
            <w:tcBorders>
              <w:top w:val="nil"/>
              <w:left w:val="nil"/>
              <w:bottom w:val="single" w:sz="4" w:space="0" w:color="auto"/>
              <w:right w:val="single" w:sz="4" w:space="0" w:color="auto"/>
            </w:tcBorders>
            <w:shd w:val="clear" w:color="auto" w:fill="auto"/>
            <w:noWrap/>
            <w:vAlign w:val="bottom"/>
            <w:hideMark/>
            <w:tcPrChange w:id="189"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65243B8A" w14:textId="77777777" w:rsidR="00304193" w:rsidRPr="00CB7115" w:rsidRDefault="00304193" w:rsidP="006F5FEB">
            <w:pPr>
              <w:spacing w:line="480" w:lineRule="auto"/>
              <w:jc w:val="center"/>
              <w:rPr>
                <w:rFonts w:ascii="Helvetica" w:hAnsi="Helvetica"/>
                <w:color w:val="000000"/>
                <w:szCs w:val="24"/>
                <w:rPrChange w:id="190" w:author="WVU" w:date="2016-08-15T13:48:00Z">
                  <w:rPr>
                    <w:rFonts w:ascii="Calibri" w:hAnsi="Calibri"/>
                    <w:color w:val="000000"/>
                    <w:sz w:val="22"/>
                    <w:szCs w:val="22"/>
                  </w:rPr>
                </w:rPrChange>
              </w:rPr>
            </w:pPr>
            <w:r w:rsidRPr="00CB7115">
              <w:rPr>
                <w:rFonts w:ascii="Helvetica" w:hAnsi="Helvetica"/>
                <w:color w:val="000000"/>
                <w:szCs w:val="24"/>
                <w:rPrChange w:id="191" w:author="WVU" w:date="2016-08-15T13:48:00Z">
                  <w:rPr>
                    <w:rFonts w:ascii="Calibri" w:hAnsi="Calibri"/>
                    <w:color w:val="000000"/>
                    <w:sz w:val="22"/>
                    <w:szCs w:val="22"/>
                  </w:rPr>
                </w:rPrChange>
              </w:rPr>
              <w:t>145</w:t>
            </w:r>
          </w:p>
        </w:tc>
        <w:tc>
          <w:tcPr>
            <w:tcW w:w="1229" w:type="dxa"/>
            <w:tcBorders>
              <w:top w:val="nil"/>
              <w:left w:val="nil"/>
              <w:bottom w:val="single" w:sz="4" w:space="0" w:color="auto"/>
              <w:right w:val="single" w:sz="4" w:space="0" w:color="auto"/>
            </w:tcBorders>
            <w:shd w:val="clear" w:color="auto" w:fill="auto"/>
            <w:noWrap/>
            <w:vAlign w:val="bottom"/>
            <w:hideMark/>
            <w:tcPrChange w:id="192"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3A0CFC4B" w14:textId="77777777" w:rsidR="00304193" w:rsidRPr="00CB7115" w:rsidRDefault="00304193" w:rsidP="006F5FEB">
            <w:pPr>
              <w:spacing w:line="480" w:lineRule="auto"/>
              <w:jc w:val="center"/>
              <w:rPr>
                <w:rFonts w:ascii="Helvetica" w:hAnsi="Helvetica"/>
                <w:color w:val="000000"/>
                <w:szCs w:val="24"/>
                <w:rPrChange w:id="193" w:author="WVU" w:date="2016-08-15T13:48:00Z">
                  <w:rPr>
                    <w:rFonts w:ascii="Calibri" w:hAnsi="Calibri"/>
                    <w:color w:val="000000"/>
                    <w:sz w:val="22"/>
                    <w:szCs w:val="22"/>
                  </w:rPr>
                </w:rPrChange>
              </w:rPr>
            </w:pPr>
            <w:r w:rsidRPr="00CB7115">
              <w:rPr>
                <w:rFonts w:ascii="Helvetica" w:hAnsi="Helvetica"/>
                <w:color w:val="000000"/>
                <w:szCs w:val="24"/>
                <w:rPrChange w:id="194" w:author="WVU" w:date="2016-08-15T13:48:00Z">
                  <w:rPr>
                    <w:rFonts w:ascii="Calibri" w:hAnsi="Calibri"/>
                    <w:color w:val="000000"/>
                    <w:sz w:val="22"/>
                    <w:szCs w:val="22"/>
                  </w:rPr>
                </w:rPrChange>
              </w:rPr>
              <w:t>20%</w:t>
            </w:r>
          </w:p>
        </w:tc>
        <w:tc>
          <w:tcPr>
            <w:tcW w:w="1346" w:type="dxa"/>
            <w:tcBorders>
              <w:top w:val="nil"/>
              <w:left w:val="nil"/>
              <w:bottom w:val="single" w:sz="4" w:space="0" w:color="auto"/>
              <w:right w:val="single" w:sz="4" w:space="0" w:color="auto"/>
            </w:tcBorders>
            <w:shd w:val="clear" w:color="auto" w:fill="auto"/>
            <w:noWrap/>
            <w:vAlign w:val="bottom"/>
            <w:hideMark/>
            <w:tcPrChange w:id="195"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1F3796F3" w14:textId="77777777" w:rsidR="00304193" w:rsidRPr="00CB7115" w:rsidRDefault="00304193" w:rsidP="006F5FEB">
            <w:pPr>
              <w:spacing w:line="480" w:lineRule="auto"/>
              <w:jc w:val="center"/>
              <w:rPr>
                <w:rFonts w:ascii="Helvetica" w:hAnsi="Helvetica"/>
                <w:color w:val="000000"/>
                <w:szCs w:val="24"/>
                <w:rPrChange w:id="196" w:author="WVU" w:date="2016-08-15T13:48:00Z">
                  <w:rPr>
                    <w:rFonts w:ascii="Calibri" w:hAnsi="Calibri"/>
                    <w:color w:val="000000"/>
                    <w:sz w:val="22"/>
                    <w:szCs w:val="22"/>
                  </w:rPr>
                </w:rPrChange>
              </w:rPr>
            </w:pPr>
            <w:r w:rsidRPr="00CB7115">
              <w:rPr>
                <w:rFonts w:ascii="Helvetica" w:hAnsi="Helvetica"/>
                <w:color w:val="000000"/>
                <w:szCs w:val="24"/>
                <w:rPrChange w:id="197" w:author="WVU" w:date="2016-08-15T13:48:00Z">
                  <w:rPr>
                    <w:rFonts w:ascii="Calibri" w:hAnsi="Calibri"/>
                    <w:color w:val="000000"/>
                    <w:sz w:val="22"/>
                    <w:szCs w:val="22"/>
                  </w:rPr>
                </w:rPrChange>
              </w:rPr>
              <w:t>35%</w:t>
            </w:r>
          </w:p>
        </w:tc>
        <w:tc>
          <w:tcPr>
            <w:tcW w:w="2856" w:type="dxa"/>
            <w:tcBorders>
              <w:top w:val="nil"/>
              <w:left w:val="nil"/>
              <w:bottom w:val="single" w:sz="4" w:space="0" w:color="auto"/>
              <w:right w:val="single" w:sz="4" w:space="0" w:color="auto"/>
            </w:tcBorders>
            <w:shd w:val="clear" w:color="auto" w:fill="auto"/>
            <w:noWrap/>
            <w:vAlign w:val="bottom"/>
            <w:hideMark/>
            <w:tcPrChange w:id="198"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32A6A99E" w14:textId="77777777" w:rsidR="00304193" w:rsidRPr="00CB7115" w:rsidRDefault="00304193" w:rsidP="006F5FEB">
            <w:pPr>
              <w:spacing w:line="480" w:lineRule="auto"/>
              <w:jc w:val="center"/>
              <w:rPr>
                <w:rFonts w:ascii="Helvetica" w:hAnsi="Helvetica"/>
                <w:color w:val="000000"/>
                <w:szCs w:val="24"/>
                <w:rPrChange w:id="199" w:author="WVU" w:date="2016-08-15T13:48:00Z">
                  <w:rPr>
                    <w:rFonts w:ascii="Calibri" w:hAnsi="Calibri"/>
                    <w:color w:val="000000"/>
                    <w:sz w:val="22"/>
                    <w:szCs w:val="22"/>
                  </w:rPr>
                </w:rPrChange>
              </w:rPr>
            </w:pPr>
            <w:r w:rsidRPr="00CB7115">
              <w:rPr>
                <w:rFonts w:ascii="Helvetica" w:hAnsi="Helvetica"/>
                <w:color w:val="000000"/>
                <w:szCs w:val="24"/>
                <w:rPrChange w:id="200" w:author="WVU" w:date="2016-08-15T13:48:00Z">
                  <w:rPr>
                    <w:rFonts w:ascii="Calibri" w:hAnsi="Calibri"/>
                    <w:color w:val="000000"/>
                    <w:sz w:val="22"/>
                    <w:szCs w:val="22"/>
                  </w:rPr>
                </w:rPrChange>
              </w:rPr>
              <w:t>45%</w:t>
            </w:r>
          </w:p>
        </w:tc>
        <w:tc>
          <w:tcPr>
            <w:tcW w:w="222" w:type="dxa"/>
            <w:tcBorders>
              <w:top w:val="nil"/>
              <w:left w:val="nil"/>
              <w:bottom w:val="nil"/>
              <w:right w:val="nil"/>
            </w:tcBorders>
            <w:shd w:val="clear" w:color="auto" w:fill="auto"/>
            <w:noWrap/>
            <w:vAlign w:val="bottom"/>
            <w:hideMark/>
            <w:tcPrChange w:id="201" w:author="WVU" w:date="2016-08-15T13:48:00Z">
              <w:tcPr>
                <w:tcW w:w="108" w:type="dxa"/>
                <w:gridSpan w:val="2"/>
                <w:tcBorders>
                  <w:top w:val="nil"/>
                  <w:left w:val="nil"/>
                  <w:bottom w:val="nil"/>
                  <w:right w:val="nil"/>
                </w:tcBorders>
                <w:shd w:val="clear" w:color="auto" w:fill="auto"/>
                <w:noWrap/>
                <w:vAlign w:val="bottom"/>
                <w:hideMark/>
              </w:tcPr>
            </w:tcPrChange>
          </w:tcPr>
          <w:p w14:paraId="3EC5D4DC"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3AD4BDDE" w14:textId="77777777" w:rsidTr="006B4A65">
        <w:trPr>
          <w:trHeight w:val="288"/>
          <w:trPrChange w:id="202"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203"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B5603E2" w14:textId="77777777" w:rsidR="00304193" w:rsidRPr="00CB7115" w:rsidRDefault="00304193" w:rsidP="006F5FEB">
            <w:pPr>
              <w:spacing w:line="480" w:lineRule="auto"/>
              <w:jc w:val="center"/>
              <w:rPr>
                <w:rFonts w:ascii="Helvetica" w:hAnsi="Helvetica"/>
                <w:color w:val="000000"/>
                <w:szCs w:val="24"/>
                <w:rPrChange w:id="204" w:author="WVU" w:date="2016-08-15T13:48:00Z">
                  <w:rPr>
                    <w:rFonts w:ascii="Calibri" w:hAnsi="Calibri"/>
                    <w:color w:val="000000"/>
                    <w:sz w:val="22"/>
                    <w:szCs w:val="22"/>
                  </w:rPr>
                </w:rPrChange>
              </w:rPr>
            </w:pPr>
            <w:r w:rsidRPr="00CB7115">
              <w:rPr>
                <w:rFonts w:ascii="Helvetica" w:hAnsi="Helvetica"/>
                <w:color w:val="000000"/>
                <w:szCs w:val="24"/>
                <w:rPrChange w:id="205" w:author="WVU" w:date="2016-08-15T13:48:00Z">
                  <w:rPr>
                    <w:rFonts w:ascii="Calibri" w:hAnsi="Calibri"/>
                    <w:color w:val="000000"/>
                    <w:sz w:val="22"/>
                    <w:szCs w:val="22"/>
                  </w:rPr>
                </w:rPrChange>
              </w:rPr>
              <w:t>2007</w:t>
            </w:r>
          </w:p>
        </w:tc>
        <w:tc>
          <w:tcPr>
            <w:tcW w:w="1091" w:type="dxa"/>
            <w:tcBorders>
              <w:top w:val="nil"/>
              <w:left w:val="nil"/>
              <w:bottom w:val="single" w:sz="4" w:space="0" w:color="auto"/>
              <w:right w:val="single" w:sz="4" w:space="0" w:color="auto"/>
            </w:tcBorders>
            <w:shd w:val="clear" w:color="auto" w:fill="auto"/>
            <w:noWrap/>
            <w:vAlign w:val="bottom"/>
            <w:hideMark/>
            <w:tcPrChange w:id="206"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3DDFC187" w14:textId="77777777" w:rsidR="00304193" w:rsidRPr="00CB7115" w:rsidRDefault="00304193" w:rsidP="006F5FEB">
            <w:pPr>
              <w:spacing w:line="480" w:lineRule="auto"/>
              <w:jc w:val="center"/>
              <w:rPr>
                <w:rFonts w:ascii="Helvetica" w:hAnsi="Helvetica"/>
                <w:color w:val="000000"/>
                <w:szCs w:val="24"/>
                <w:rPrChange w:id="207" w:author="WVU" w:date="2016-08-15T13:48:00Z">
                  <w:rPr>
                    <w:rFonts w:ascii="Calibri" w:hAnsi="Calibri"/>
                    <w:color w:val="000000"/>
                    <w:sz w:val="22"/>
                    <w:szCs w:val="22"/>
                  </w:rPr>
                </w:rPrChange>
              </w:rPr>
            </w:pPr>
            <w:r w:rsidRPr="00CB7115">
              <w:rPr>
                <w:rFonts w:ascii="Helvetica" w:hAnsi="Helvetica"/>
                <w:color w:val="000000"/>
                <w:szCs w:val="24"/>
                <w:rPrChange w:id="208" w:author="WVU" w:date="2016-08-15T13:48:00Z">
                  <w:rPr>
                    <w:rFonts w:ascii="Calibri" w:hAnsi="Calibri"/>
                    <w:color w:val="000000"/>
                    <w:sz w:val="22"/>
                    <w:szCs w:val="22"/>
                  </w:rPr>
                </w:rPrChange>
              </w:rPr>
              <w:t>61</w:t>
            </w:r>
          </w:p>
        </w:tc>
        <w:tc>
          <w:tcPr>
            <w:tcW w:w="1229" w:type="dxa"/>
            <w:tcBorders>
              <w:top w:val="nil"/>
              <w:left w:val="nil"/>
              <w:bottom w:val="single" w:sz="4" w:space="0" w:color="auto"/>
              <w:right w:val="single" w:sz="4" w:space="0" w:color="auto"/>
            </w:tcBorders>
            <w:shd w:val="clear" w:color="auto" w:fill="auto"/>
            <w:noWrap/>
            <w:vAlign w:val="bottom"/>
            <w:hideMark/>
            <w:tcPrChange w:id="209"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4C103C5F" w14:textId="77777777" w:rsidR="00304193" w:rsidRPr="00CB7115" w:rsidRDefault="00304193" w:rsidP="006F5FEB">
            <w:pPr>
              <w:spacing w:line="480" w:lineRule="auto"/>
              <w:jc w:val="center"/>
              <w:rPr>
                <w:rFonts w:ascii="Helvetica" w:hAnsi="Helvetica"/>
                <w:color w:val="000000"/>
                <w:szCs w:val="24"/>
                <w:rPrChange w:id="210" w:author="WVU" w:date="2016-08-15T13:48:00Z">
                  <w:rPr>
                    <w:rFonts w:ascii="Calibri" w:hAnsi="Calibri"/>
                    <w:color w:val="000000"/>
                    <w:sz w:val="22"/>
                    <w:szCs w:val="22"/>
                  </w:rPr>
                </w:rPrChange>
              </w:rPr>
            </w:pPr>
            <w:r w:rsidRPr="00CB7115">
              <w:rPr>
                <w:rFonts w:ascii="Helvetica" w:hAnsi="Helvetica"/>
                <w:color w:val="000000"/>
                <w:szCs w:val="24"/>
                <w:rPrChange w:id="211" w:author="WVU" w:date="2016-08-15T13:48:00Z">
                  <w:rPr>
                    <w:rFonts w:ascii="Calibri" w:hAnsi="Calibri"/>
                    <w:color w:val="000000"/>
                    <w:sz w:val="22"/>
                    <w:szCs w:val="22"/>
                  </w:rPr>
                </w:rPrChange>
              </w:rPr>
              <w:t>20%</w:t>
            </w:r>
          </w:p>
        </w:tc>
        <w:tc>
          <w:tcPr>
            <w:tcW w:w="1346" w:type="dxa"/>
            <w:tcBorders>
              <w:top w:val="nil"/>
              <w:left w:val="nil"/>
              <w:bottom w:val="single" w:sz="4" w:space="0" w:color="auto"/>
              <w:right w:val="single" w:sz="4" w:space="0" w:color="auto"/>
            </w:tcBorders>
            <w:shd w:val="clear" w:color="auto" w:fill="auto"/>
            <w:noWrap/>
            <w:vAlign w:val="bottom"/>
            <w:hideMark/>
            <w:tcPrChange w:id="212"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25E8EAAB" w14:textId="77777777" w:rsidR="00304193" w:rsidRPr="00CB7115" w:rsidRDefault="00304193" w:rsidP="006F5FEB">
            <w:pPr>
              <w:spacing w:line="480" w:lineRule="auto"/>
              <w:jc w:val="center"/>
              <w:rPr>
                <w:rFonts w:ascii="Helvetica" w:hAnsi="Helvetica"/>
                <w:color w:val="000000"/>
                <w:szCs w:val="24"/>
                <w:rPrChange w:id="213" w:author="WVU" w:date="2016-08-15T13:48:00Z">
                  <w:rPr>
                    <w:rFonts w:ascii="Calibri" w:hAnsi="Calibri"/>
                    <w:color w:val="000000"/>
                    <w:sz w:val="22"/>
                    <w:szCs w:val="22"/>
                  </w:rPr>
                </w:rPrChange>
              </w:rPr>
            </w:pPr>
            <w:r w:rsidRPr="00CB7115">
              <w:rPr>
                <w:rFonts w:ascii="Helvetica" w:hAnsi="Helvetica"/>
                <w:color w:val="000000"/>
                <w:szCs w:val="24"/>
                <w:rPrChange w:id="214" w:author="WVU" w:date="2016-08-15T13:48:00Z">
                  <w:rPr>
                    <w:rFonts w:ascii="Calibri" w:hAnsi="Calibri"/>
                    <w:color w:val="000000"/>
                    <w:sz w:val="22"/>
                    <w:szCs w:val="22"/>
                  </w:rPr>
                </w:rPrChange>
              </w:rPr>
              <w:t>33%</w:t>
            </w:r>
          </w:p>
        </w:tc>
        <w:tc>
          <w:tcPr>
            <w:tcW w:w="2856" w:type="dxa"/>
            <w:tcBorders>
              <w:top w:val="nil"/>
              <w:left w:val="nil"/>
              <w:bottom w:val="single" w:sz="4" w:space="0" w:color="auto"/>
              <w:right w:val="single" w:sz="4" w:space="0" w:color="auto"/>
            </w:tcBorders>
            <w:shd w:val="clear" w:color="auto" w:fill="auto"/>
            <w:noWrap/>
            <w:vAlign w:val="bottom"/>
            <w:hideMark/>
            <w:tcPrChange w:id="215"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737F7A02" w14:textId="77777777" w:rsidR="00304193" w:rsidRPr="00CB7115" w:rsidRDefault="00304193" w:rsidP="006F5FEB">
            <w:pPr>
              <w:spacing w:line="480" w:lineRule="auto"/>
              <w:jc w:val="center"/>
              <w:rPr>
                <w:rFonts w:ascii="Helvetica" w:hAnsi="Helvetica"/>
                <w:color w:val="000000"/>
                <w:szCs w:val="24"/>
                <w:rPrChange w:id="216" w:author="WVU" w:date="2016-08-15T13:48:00Z">
                  <w:rPr>
                    <w:rFonts w:ascii="Calibri" w:hAnsi="Calibri"/>
                    <w:color w:val="000000"/>
                    <w:sz w:val="22"/>
                    <w:szCs w:val="22"/>
                  </w:rPr>
                </w:rPrChange>
              </w:rPr>
            </w:pPr>
            <w:r w:rsidRPr="00CB7115">
              <w:rPr>
                <w:rFonts w:ascii="Helvetica" w:hAnsi="Helvetica"/>
                <w:color w:val="000000"/>
                <w:szCs w:val="24"/>
                <w:rPrChange w:id="217" w:author="WVU" w:date="2016-08-15T13:48:00Z">
                  <w:rPr>
                    <w:rFonts w:ascii="Calibri" w:hAnsi="Calibri"/>
                    <w:color w:val="000000"/>
                    <w:sz w:val="22"/>
                    <w:szCs w:val="22"/>
                  </w:rPr>
                </w:rPrChange>
              </w:rPr>
              <w:t>46%</w:t>
            </w:r>
          </w:p>
        </w:tc>
        <w:tc>
          <w:tcPr>
            <w:tcW w:w="222" w:type="dxa"/>
            <w:tcBorders>
              <w:top w:val="nil"/>
              <w:left w:val="nil"/>
              <w:bottom w:val="nil"/>
              <w:right w:val="nil"/>
            </w:tcBorders>
            <w:shd w:val="clear" w:color="auto" w:fill="auto"/>
            <w:noWrap/>
            <w:vAlign w:val="bottom"/>
            <w:hideMark/>
            <w:tcPrChange w:id="218" w:author="WVU" w:date="2016-08-15T13:48:00Z">
              <w:tcPr>
                <w:tcW w:w="108" w:type="dxa"/>
                <w:gridSpan w:val="2"/>
                <w:tcBorders>
                  <w:top w:val="nil"/>
                  <w:left w:val="nil"/>
                  <w:bottom w:val="nil"/>
                  <w:right w:val="nil"/>
                </w:tcBorders>
                <w:shd w:val="clear" w:color="auto" w:fill="auto"/>
                <w:noWrap/>
                <w:vAlign w:val="bottom"/>
                <w:hideMark/>
              </w:tcPr>
            </w:tcPrChange>
          </w:tcPr>
          <w:p w14:paraId="7C78A166"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2DCEC789" w14:textId="77777777" w:rsidTr="006B4A65">
        <w:trPr>
          <w:trHeight w:val="288"/>
          <w:trPrChange w:id="219"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220"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E84B236" w14:textId="77777777" w:rsidR="00304193" w:rsidRPr="00CB7115" w:rsidRDefault="00304193" w:rsidP="006F5FEB">
            <w:pPr>
              <w:spacing w:line="480" w:lineRule="auto"/>
              <w:jc w:val="center"/>
              <w:rPr>
                <w:rFonts w:ascii="Helvetica" w:hAnsi="Helvetica"/>
                <w:color w:val="000000"/>
                <w:szCs w:val="24"/>
                <w:rPrChange w:id="221" w:author="WVU" w:date="2016-08-15T13:48:00Z">
                  <w:rPr>
                    <w:rFonts w:ascii="Calibri" w:hAnsi="Calibri"/>
                    <w:color w:val="000000"/>
                    <w:sz w:val="22"/>
                    <w:szCs w:val="22"/>
                  </w:rPr>
                </w:rPrChange>
              </w:rPr>
            </w:pPr>
            <w:r w:rsidRPr="00CB7115">
              <w:rPr>
                <w:rFonts w:ascii="Helvetica" w:hAnsi="Helvetica"/>
                <w:color w:val="000000"/>
                <w:szCs w:val="24"/>
                <w:rPrChange w:id="222" w:author="WVU" w:date="2016-08-15T13:48:00Z">
                  <w:rPr>
                    <w:rFonts w:ascii="Calibri" w:hAnsi="Calibri"/>
                    <w:color w:val="000000"/>
                    <w:sz w:val="22"/>
                    <w:szCs w:val="22"/>
                  </w:rPr>
                </w:rPrChange>
              </w:rPr>
              <w:t>2011</w:t>
            </w:r>
          </w:p>
        </w:tc>
        <w:tc>
          <w:tcPr>
            <w:tcW w:w="1091" w:type="dxa"/>
            <w:tcBorders>
              <w:top w:val="nil"/>
              <w:left w:val="nil"/>
              <w:bottom w:val="single" w:sz="4" w:space="0" w:color="auto"/>
              <w:right w:val="single" w:sz="4" w:space="0" w:color="auto"/>
            </w:tcBorders>
            <w:shd w:val="clear" w:color="auto" w:fill="auto"/>
            <w:noWrap/>
            <w:vAlign w:val="bottom"/>
            <w:hideMark/>
            <w:tcPrChange w:id="223"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13B57CD0" w14:textId="77777777" w:rsidR="00304193" w:rsidRPr="00CB7115" w:rsidRDefault="00304193" w:rsidP="006F5FEB">
            <w:pPr>
              <w:spacing w:line="480" w:lineRule="auto"/>
              <w:jc w:val="center"/>
              <w:rPr>
                <w:rFonts w:ascii="Helvetica" w:hAnsi="Helvetica"/>
                <w:color w:val="000000"/>
                <w:szCs w:val="24"/>
                <w:rPrChange w:id="224" w:author="WVU" w:date="2016-08-15T13:48:00Z">
                  <w:rPr>
                    <w:rFonts w:ascii="Calibri" w:hAnsi="Calibri"/>
                    <w:color w:val="000000"/>
                    <w:sz w:val="22"/>
                    <w:szCs w:val="22"/>
                  </w:rPr>
                </w:rPrChange>
              </w:rPr>
            </w:pPr>
            <w:r w:rsidRPr="00CB7115">
              <w:rPr>
                <w:rFonts w:ascii="Helvetica" w:hAnsi="Helvetica"/>
                <w:color w:val="000000"/>
                <w:szCs w:val="24"/>
                <w:rPrChange w:id="225" w:author="WVU" w:date="2016-08-15T13:48:00Z">
                  <w:rPr>
                    <w:rFonts w:ascii="Calibri" w:hAnsi="Calibri"/>
                    <w:color w:val="000000"/>
                    <w:sz w:val="22"/>
                    <w:szCs w:val="22"/>
                  </w:rPr>
                </w:rPrChange>
              </w:rPr>
              <w:t>44</w:t>
            </w:r>
          </w:p>
        </w:tc>
        <w:tc>
          <w:tcPr>
            <w:tcW w:w="1229" w:type="dxa"/>
            <w:tcBorders>
              <w:top w:val="nil"/>
              <w:left w:val="nil"/>
              <w:bottom w:val="single" w:sz="4" w:space="0" w:color="auto"/>
              <w:right w:val="single" w:sz="4" w:space="0" w:color="auto"/>
            </w:tcBorders>
            <w:shd w:val="clear" w:color="auto" w:fill="auto"/>
            <w:noWrap/>
            <w:vAlign w:val="bottom"/>
            <w:hideMark/>
            <w:tcPrChange w:id="226"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3481FE12" w14:textId="77777777" w:rsidR="00304193" w:rsidRPr="00CB7115" w:rsidRDefault="00304193" w:rsidP="006F5FEB">
            <w:pPr>
              <w:spacing w:line="480" w:lineRule="auto"/>
              <w:jc w:val="center"/>
              <w:rPr>
                <w:rFonts w:ascii="Helvetica" w:hAnsi="Helvetica"/>
                <w:color w:val="000000"/>
                <w:szCs w:val="24"/>
                <w:rPrChange w:id="227" w:author="WVU" w:date="2016-08-15T13:48:00Z">
                  <w:rPr>
                    <w:rFonts w:ascii="Calibri" w:hAnsi="Calibri"/>
                    <w:color w:val="000000"/>
                    <w:sz w:val="22"/>
                    <w:szCs w:val="22"/>
                  </w:rPr>
                </w:rPrChange>
              </w:rPr>
            </w:pPr>
            <w:r w:rsidRPr="00CB7115">
              <w:rPr>
                <w:rFonts w:ascii="Helvetica" w:hAnsi="Helvetica"/>
                <w:color w:val="000000"/>
                <w:szCs w:val="24"/>
                <w:rPrChange w:id="228" w:author="WVU" w:date="2016-08-15T13:48:00Z">
                  <w:rPr>
                    <w:rFonts w:ascii="Calibri" w:hAnsi="Calibri"/>
                    <w:color w:val="000000"/>
                    <w:sz w:val="22"/>
                    <w:szCs w:val="22"/>
                  </w:rPr>
                </w:rPrChange>
              </w:rPr>
              <w:t>18%</w:t>
            </w:r>
          </w:p>
        </w:tc>
        <w:tc>
          <w:tcPr>
            <w:tcW w:w="1346" w:type="dxa"/>
            <w:tcBorders>
              <w:top w:val="nil"/>
              <w:left w:val="nil"/>
              <w:bottom w:val="single" w:sz="4" w:space="0" w:color="auto"/>
              <w:right w:val="single" w:sz="4" w:space="0" w:color="auto"/>
            </w:tcBorders>
            <w:shd w:val="clear" w:color="auto" w:fill="auto"/>
            <w:noWrap/>
            <w:vAlign w:val="bottom"/>
            <w:hideMark/>
            <w:tcPrChange w:id="229"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79FCCF74" w14:textId="77777777" w:rsidR="00304193" w:rsidRPr="00CB7115" w:rsidRDefault="00304193" w:rsidP="006F5FEB">
            <w:pPr>
              <w:spacing w:line="480" w:lineRule="auto"/>
              <w:jc w:val="center"/>
              <w:rPr>
                <w:rFonts w:ascii="Helvetica" w:hAnsi="Helvetica"/>
                <w:color w:val="000000"/>
                <w:szCs w:val="24"/>
                <w:rPrChange w:id="230" w:author="WVU" w:date="2016-08-15T13:48:00Z">
                  <w:rPr>
                    <w:rFonts w:ascii="Calibri" w:hAnsi="Calibri"/>
                    <w:color w:val="000000"/>
                    <w:sz w:val="22"/>
                    <w:szCs w:val="22"/>
                  </w:rPr>
                </w:rPrChange>
              </w:rPr>
            </w:pPr>
            <w:r w:rsidRPr="00CB7115">
              <w:rPr>
                <w:rFonts w:ascii="Helvetica" w:hAnsi="Helvetica"/>
                <w:color w:val="000000"/>
                <w:szCs w:val="24"/>
                <w:rPrChange w:id="231" w:author="WVU" w:date="2016-08-15T13:48:00Z">
                  <w:rPr>
                    <w:rFonts w:ascii="Calibri" w:hAnsi="Calibri"/>
                    <w:color w:val="000000"/>
                    <w:sz w:val="22"/>
                    <w:szCs w:val="22"/>
                  </w:rPr>
                </w:rPrChange>
              </w:rPr>
              <w:t>32%</w:t>
            </w:r>
          </w:p>
        </w:tc>
        <w:tc>
          <w:tcPr>
            <w:tcW w:w="2856" w:type="dxa"/>
            <w:tcBorders>
              <w:top w:val="nil"/>
              <w:left w:val="nil"/>
              <w:bottom w:val="single" w:sz="4" w:space="0" w:color="auto"/>
              <w:right w:val="single" w:sz="4" w:space="0" w:color="auto"/>
            </w:tcBorders>
            <w:shd w:val="clear" w:color="auto" w:fill="auto"/>
            <w:noWrap/>
            <w:vAlign w:val="bottom"/>
            <w:hideMark/>
            <w:tcPrChange w:id="232"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72AF89F3" w14:textId="77777777" w:rsidR="00304193" w:rsidRPr="00CB7115" w:rsidRDefault="00304193" w:rsidP="006F5FEB">
            <w:pPr>
              <w:spacing w:line="480" w:lineRule="auto"/>
              <w:jc w:val="center"/>
              <w:rPr>
                <w:rFonts w:ascii="Helvetica" w:hAnsi="Helvetica"/>
                <w:color w:val="000000"/>
                <w:szCs w:val="24"/>
                <w:rPrChange w:id="233" w:author="WVU" w:date="2016-08-15T13:48:00Z">
                  <w:rPr>
                    <w:rFonts w:ascii="Calibri" w:hAnsi="Calibri"/>
                    <w:color w:val="000000"/>
                    <w:sz w:val="22"/>
                    <w:szCs w:val="22"/>
                  </w:rPr>
                </w:rPrChange>
              </w:rPr>
            </w:pPr>
            <w:r w:rsidRPr="00CB7115">
              <w:rPr>
                <w:rFonts w:ascii="Helvetica" w:hAnsi="Helvetica"/>
                <w:color w:val="000000"/>
                <w:szCs w:val="24"/>
                <w:rPrChange w:id="234" w:author="WVU" w:date="2016-08-15T13:48:00Z">
                  <w:rPr>
                    <w:rFonts w:ascii="Calibri" w:hAnsi="Calibri"/>
                    <w:color w:val="000000"/>
                    <w:sz w:val="22"/>
                    <w:szCs w:val="22"/>
                  </w:rPr>
                </w:rPrChange>
              </w:rPr>
              <w:t>50%</w:t>
            </w:r>
          </w:p>
        </w:tc>
        <w:tc>
          <w:tcPr>
            <w:tcW w:w="222" w:type="dxa"/>
            <w:tcBorders>
              <w:top w:val="nil"/>
              <w:left w:val="nil"/>
              <w:bottom w:val="nil"/>
              <w:right w:val="nil"/>
            </w:tcBorders>
            <w:shd w:val="clear" w:color="auto" w:fill="auto"/>
            <w:noWrap/>
            <w:vAlign w:val="bottom"/>
            <w:hideMark/>
            <w:tcPrChange w:id="235" w:author="WVU" w:date="2016-08-15T13:48:00Z">
              <w:tcPr>
                <w:tcW w:w="108" w:type="dxa"/>
                <w:gridSpan w:val="2"/>
                <w:tcBorders>
                  <w:top w:val="nil"/>
                  <w:left w:val="nil"/>
                  <w:bottom w:val="nil"/>
                  <w:right w:val="nil"/>
                </w:tcBorders>
                <w:shd w:val="clear" w:color="auto" w:fill="auto"/>
                <w:noWrap/>
                <w:vAlign w:val="bottom"/>
                <w:hideMark/>
              </w:tcPr>
            </w:tcPrChange>
          </w:tcPr>
          <w:p w14:paraId="534C365F"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626D2AE" w14:textId="77777777" w:rsidTr="006B4A65">
        <w:trPr>
          <w:trHeight w:val="288"/>
          <w:trPrChange w:id="236" w:author="WVU" w:date="2016-08-15T13:48:00Z">
            <w:trPr>
              <w:gridAfter w:val="0"/>
              <w:trHeight w:val="288"/>
            </w:trPr>
          </w:trPrChange>
        </w:trPr>
        <w:tc>
          <w:tcPr>
            <w:tcW w:w="1426" w:type="dxa"/>
            <w:tcBorders>
              <w:top w:val="nil"/>
              <w:left w:val="single" w:sz="4" w:space="0" w:color="auto"/>
              <w:bottom w:val="single" w:sz="4" w:space="0" w:color="auto"/>
              <w:right w:val="single" w:sz="4" w:space="0" w:color="auto"/>
            </w:tcBorders>
            <w:shd w:val="clear" w:color="auto" w:fill="auto"/>
            <w:noWrap/>
            <w:vAlign w:val="bottom"/>
            <w:hideMark/>
            <w:tcPrChange w:id="237" w:author="WVU" w:date="2016-08-15T13:48:00Z">
              <w:tcPr>
                <w:tcW w:w="1426"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0C99142" w14:textId="77777777" w:rsidR="00304193" w:rsidRPr="00CB7115" w:rsidRDefault="00304193" w:rsidP="006F5FEB">
            <w:pPr>
              <w:spacing w:line="480" w:lineRule="auto"/>
              <w:jc w:val="center"/>
              <w:rPr>
                <w:rFonts w:ascii="Helvetica" w:hAnsi="Helvetica"/>
                <w:color w:val="000000"/>
                <w:szCs w:val="24"/>
                <w:rPrChange w:id="238" w:author="WVU" w:date="2016-08-15T13:48:00Z">
                  <w:rPr>
                    <w:rFonts w:ascii="Calibri" w:hAnsi="Calibri"/>
                    <w:color w:val="000000"/>
                    <w:sz w:val="22"/>
                    <w:szCs w:val="22"/>
                  </w:rPr>
                </w:rPrChange>
              </w:rPr>
            </w:pPr>
            <w:r w:rsidRPr="00CB7115">
              <w:rPr>
                <w:rFonts w:ascii="Helvetica" w:hAnsi="Helvetica"/>
                <w:color w:val="000000"/>
                <w:szCs w:val="24"/>
                <w:rPrChange w:id="239" w:author="WVU" w:date="2016-08-15T13:48:00Z">
                  <w:rPr>
                    <w:rFonts w:ascii="Calibri" w:hAnsi="Calibri"/>
                    <w:color w:val="000000"/>
                    <w:sz w:val="22"/>
                    <w:szCs w:val="22"/>
                  </w:rPr>
                </w:rPrChange>
              </w:rPr>
              <w:t>2014</w:t>
            </w:r>
          </w:p>
        </w:tc>
        <w:tc>
          <w:tcPr>
            <w:tcW w:w="1091" w:type="dxa"/>
            <w:tcBorders>
              <w:top w:val="nil"/>
              <w:left w:val="nil"/>
              <w:bottom w:val="single" w:sz="4" w:space="0" w:color="auto"/>
              <w:right w:val="single" w:sz="4" w:space="0" w:color="auto"/>
            </w:tcBorders>
            <w:shd w:val="clear" w:color="auto" w:fill="auto"/>
            <w:noWrap/>
            <w:vAlign w:val="bottom"/>
            <w:hideMark/>
            <w:tcPrChange w:id="240" w:author="WVU" w:date="2016-08-15T13:48:00Z">
              <w:tcPr>
                <w:tcW w:w="1091" w:type="dxa"/>
                <w:gridSpan w:val="2"/>
                <w:tcBorders>
                  <w:top w:val="nil"/>
                  <w:left w:val="nil"/>
                  <w:bottom w:val="single" w:sz="4" w:space="0" w:color="auto"/>
                  <w:right w:val="single" w:sz="4" w:space="0" w:color="auto"/>
                </w:tcBorders>
                <w:shd w:val="clear" w:color="auto" w:fill="auto"/>
                <w:noWrap/>
                <w:vAlign w:val="bottom"/>
                <w:hideMark/>
              </w:tcPr>
            </w:tcPrChange>
          </w:tcPr>
          <w:p w14:paraId="7FD67D8B" w14:textId="77777777" w:rsidR="00304193" w:rsidRPr="00CB7115" w:rsidRDefault="00304193" w:rsidP="006F5FEB">
            <w:pPr>
              <w:spacing w:line="480" w:lineRule="auto"/>
              <w:jc w:val="center"/>
              <w:rPr>
                <w:rFonts w:ascii="Helvetica" w:hAnsi="Helvetica"/>
                <w:color w:val="000000"/>
                <w:szCs w:val="24"/>
                <w:rPrChange w:id="241" w:author="WVU" w:date="2016-08-15T13:48:00Z">
                  <w:rPr>
                    <w:rFonts w:ascii="Calibri" w:hAnsi="Calibri"/>
                    <w:color w:val="000000"/>
                    <w:sz w:val="22"/>
                    <w:szCs w:val="22"/>
                  </w:rPr>
                </w:rPrChange>
              </w:rPr>
            </w:pPr>
            <w:r w:rsidRPr="00CB7115">
              <w:rPr>
                <w:rFonts w:ascii="Helvetica" w:hAnsi="Helvetica"/>
                <w:color w:val="000000"/>
                <w:szCs w:val="24"/>
                <w:rPrChange w:id="242" w:author="WVU" w:date="2016-08-15T13:48:00Z">
                  <w:rPr>
                    <w:rFonts w:ascii="Calibri" w:hAnsi="Calibri"/>
                    <w:color w:val="000000"/>
                    <w:sz w:val="22"/>
                    <w:szCs w:val="22"/>
                  </w:rPr>
                </w:rPrChange>
              </w:rPr>
              <w:t>32</w:t>
            </w:r>
          </w:p>
        </w:tc>
        <w:tc>
          <w:tcPr>
            <w:tcW w:w="1229" w:type="dxa"/>
            <w:tcBorders>
              <w:top w:val="nil"/>
              <w:left w:val="nil"/>
              <w:bottom w:val="single" w:sz="4" w:space="0" w:color="auto"/>
              <w:right w:val="single" w:sz="4" w:space="0" w:color="auto"/>
            </w:tcBorders>
            <w:shd w:val="clear" w:color="auto" w:fill="auto"/>
            <w:noWrap/>
            <w:vAlign w:val="bottom"/>
            <w:hideMark/>
            <w:tcPrChange w:id="243" w:author="WVU" w:date="2016-08-15T13:48:00Z">
              <w:tcPr>
                <w:tcW w:w="1229" w:type="dxa"/>
                <w:gridSpan w:val="2"/>
                <w:tcBorders>
                  <w:top w:val="nil"/>
                  <w:left w:val="nil"/>
                  <w:bottom w:val="single" w:sz="4" w:space="0" w:color="auto"/>
                  <w:right w:val="single" w:sz="4" w:space="0" w:color="auto"/>
                </w:tcBorders>
                <w:shd w:val="clear" w:color="auto" w:fill="auto"/>
                <w:noWrap/>
                <w:vAlign w:val="bottom"/>
                <w:hideMark/>
              </w:tcPr>
            </w:tcPrChange>
          </w:tcPr>
          <w:p w14:paraId="629B4557" w14:textId="77777777" w:rsidR="00304193" w:rsidRPr="00CB7115" w:rsidRDefault="00304193" w:rsidP="006F5FEB">
            <w:pPr>
              <w:spacing w:line="480" w:lineRule="auto"/>
              <w:jc w:val="center"/>
              <w:rPr>
                <w:rFonts w:ascii="Helvetica" w:hAnsi="Helvetica"/>
                <w:color w:val="000000"/>
                <w:szCs w:val="24"/>
                <w:rPrChange w:id="244" w:author="WVU" w:date="2016-08-15T13:48:00Z">
                  <w:rPr>
                    <w:rFonts w:ascii="Calibri" w:hAnsi="Calibri"/>
                    <w:color w:val="000000"/>
                    <w:sz w:val="22"/>
                    <w:szCs w:val="22"/>
                  </w:rPr>
                </w:rPrChange>
              </w:rPr>
            </w:pPr>
            <w:r w:rsidRPr="00CB7115">
              <w:rPr>
                <w:rFonts w:ascii="Helvetica" w:hAnsi="Helvetica"/>
                <w:color w:val="000000"/>
                <w:szCs w:val="24"/>
                <w:rPrChange w:id="245" w:author="WVU" w:date="2016-08-15T13:48:00Z">
                  <w:rPr>
                    <w:rFonts w:ascii="Calibri" w:hAnsi="Calibri"/>
                    <w:color w:val="000000"/>
                    <w:sz w:val="22"/>
                    <w:szCs w:val="22"/>
                  </w:rPr>
                </w:rPrChange>
              </w:rPr>
              <w:t>29%</w:t>
            </w:r>
          </w:p>
        </w:tc>
        <w:tc>
          <w:tcPr>
            <w:tcW w:w="1346" w:type="dxa"/>
            <w:tcBorders>
              <w:top w:val="nil"/>
              <w:left w:val="nil"/>
              <w:bottom w:val="single" w:sz="4" w:space="0" w:color="auto"/>
              <w:right w:val="single" w:sz="4" w:space="0" w:color="auto"/>
            </w:tcBorders>
            <w:shd w:val="clear" w:color="auto" w:fill="auto"/>
            <w:noWrap/>
            <w:vAlign w:val="bottom"/>
            <w:hideMark/>
            <w:tcPrChange w:id="246" w:author="WVU" w:date="2016-08-15T13:48:00Z">
              <w:tcPr>
                <w:tcW w:w="1346" w:type="dxa"/>
                <w:gridSpan w:val="2"/>
                <w:tcBorders>
                  <w:top w:val="nil"/>
                  <w:left w:val="nil"/>
                  <w:bottom w:val="single" w:sz="4" w:space="0" w:color="auto"/>
                  <w:right w:val="single" w:sz="4" w:space="0" w:color="auto"/>
                </w:tcBorders>
                <w:shd w:val="clear" w:color="auto" w:fill="auto"/>
                <w:noWrap/>
                <w:vAlign w:val="bottom"/>
                <w:hideMark/>
              </w:tcPr>
            </w:tcPrChange>
          </w:tcPr>
          <w:p w14:paraId="79C00094" w14:textId="77777777" w:rsidR="00304193" w:rsidRPr="00CB7115" w:rsidRDefault="00304193" w:rsidP="006F5FEB">
            <w:pPr>
              <w:spacing w:line="480" w:lineRule="auto"/>
              <w:jc w:val="center"/>
              <w:rPr>
                <w:rFonts w:ascii="Helvetica" w:hAnsi="Helvetica"/>
                <w:color w:val="000000"/>
                <w:szCs w:val="24"/>
                <w:rPrChange w:id="247" w:author="WVU" w:date="2016-08-15T13:48:00Z">
                  <w:rPr>
                    <w:rFonts w:ascii="Calibri" w:hAnsi="Calibri"/>
                    <w:color w:val="000000"/>
                    <w:sz w:val="22"/>
                    <w:szCs w:val="22"/>
                  </w:rPr>
                </w:rPrChange>
              </w:rPr>
            </w:pPr>
            <w:r w:rsidRPr="00CB7115">
              <w:rPr>
                <w:rFonts w:ascii="Helvetica" w:hAnsi="Helvetica"/>
                <w:color w:val="000000"/>
                <w:szCs w:val="24"/>
                <w:rPrChange w:id="248" w:author="WVU" w:date="2016-08-15T13:48:00Z">
                  <w:rPr>
                    <w:rFonts w:ascii="Calibri" w:hAnsi="Calibri"/>
                    <w:color w:val="000000"/>
                    <w:sz w:val="22"/>
                    <w:szCs w:val="22"/>
                  </w:rPr>
                </w:rPrChange>
              </w:rPr>
              <w:t>42%</w:t>
            </w:r>
          </w:p>
        </w:tc>
        <w:tc>
          <w:tcPr>
            <w:tcW w:w="2856" w:type="dxa"/>
            <w:tcBorders>
              <w:top w:val="nil"/>
              <w:left w:val="nil"/>
              <w:bottom w:val="single" w:sz="4" w:space="0" w:color="auto"/>
              <w:right w:val="single" w:sz="4" w:space="0" w:color="auto"/>
            </w:tcBorders>
            <w:shd w:val="clear" w:color="auto" w:fill="auto"/>
            <w:noWrap/>
            <w:vAlign w:val="bottom"/>
            <w:hideMark/>
            <w:tcPrChange w:id="249" w:author="WVU" w:date="2016-08-15T13:48:00Z">
              <w:tcPr>
                <w:tcW w:w="2856" w:type="dxa"/>
                <w:gridSpan w:val="2"/>
                <w:tcBorders>
                  <w:top w:val="nil"/>
                  <w:left w:val="nil"/>
                  <w:bottom w:val="single" w:sz="4" w:space="0" w:color="auto"/>
                  <w:right w:val="single" w:sz="4" w:space="0" w:color="auto"/>
                </w:tcBorders>
                <w:shd w:val="clear" w:color="auto" w:fill="auto"/>
                <w:noWrap/>
                <w:vAlign w:val="bottom"/>
                <w:hideMark/>
              </w:tcPr>
            </w:tcPrChange>
          </w:tcPr>
          <w:p w14:paraId="55E33622" w14:textId="77777777" w:rsidR="00304193" w:rsidRPr="00CB7115" w:rsidRDefault="00304193" w:rsidP="006F5FEB">
            <w:pPr>
              <w:spacing w:line="480" w:lineRule="auto"/>
              <w:jc w:val="center"/>
              <w:rPr>
                <w:rFonts w:ascii="Helvetica" w:hAnsi="Helvetica"/>
                <w:color w:val="000000"/>
                <w:szCs w:val="24"/>
                <w:rPrChange w:id="250" w:author="WVU" w:date="2016-08-15T13:48:00Z">
                  <w:rPr>
                    <w:rFonts w:ascii="Calibri" w:hAnsi="Calibri"/>
                    <w:color w:val="000000"/>
                    <w:sz w:val="22"/>
                    <w:szCs w:val="22"/>
                  </w:rPr>
                </w:rPrChange>
              </w:rPr>
            </w:pPr>
            <w:r w:rsidRPr="00CB7115">
              <w:rPr>
                <w:rFonts w:ascii="Helvetica" w:hAnsi="Helvetica"/>
                <w:color w:val="000000"/>
                <w:szCs w:val="24"/>
                <w:rPrChange w:id="251" w:author="WVU" w:date="2016-08-15T13:48:00Z">
                  <w:rPr>
                    <w:rFonts w:ascii="Calibri" w:hAnsi="Calibri"/>
                    <w:color w:val="000000"/>
                    <w:sz w:val="22"/>
                    <w:szCs w:val="22"/>
                  </w:rPr>
                </w:rPrChange>
              </w:rPr>
              <w:t>29%</w:t>
            </w:r>
          </w:p>
        </w:tc>
        <w:tc>
          <w:tcPr>
            <w:tcW w:w="222" w:type="dxa"/>
            <w:tcBorders>
              <w:top w:val="nil"/>
              <w:left w:val="nil"/>
              <w:bottom w:val="nil"/>
              <w:right w:val="nil"/>
            </w:tcBorders>
            <w:shd w:val="clear" w:color="auto" w:fill="auto"/>
            <w:noWrap/>
            <w:vAlign w:val="bottom"/>
            <w:hideMark/>
            <w:tcPrChange w:id="252" w:author="WVU" w:date="2016-08-15T13:48:00Z">
              <w:tcPr>
                <w:tcW w:w="108" w:type="dxa"/>
                <w:gridSpan w:val="2"/>
                <w:tcBorders>
                  <w:top w:val="nil"/>
                  <w:left w:val="nil"/>
                  <w:bottom w:val="nil"/>
                  <w:right w:val="nil"/>
                </w:tcBorders>
                <w:shd w:val="clear" w:color="auto" w:fill="auto"/>
                <w:noWrap/>
                <w:vAlign w:val="bottom"/>
                <w:hideMark/>
              </w:tcPr>
            </w:tcPrChange>
          </w:tcPr>
          <w:p w14:paraId="08A0A6AC"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74E166CA" w14:textId="77777777" w:rsidTr="006B4A65">
        <w:trPr>
          <w:trHeight w:val="288"/>
          <w:trPrChange w:id="253" w:author="WVU" w:date="2016-08-15T13:48:00Z">
            <w:trPr>
              <w:gridAfter w:val="0"/>
              <w:trHeight w:val="288"/>
            </w:trPr>
          </w:trPrChange>
        </w:trPr>
        <w:tc>
          <w:tcPr>
            <w:tcW w:w="1426" w:type="dxa"/>
            <w:tcBorders>
              <w:top w:val="nil"/>
              <w:left w:val="nil"/>
              <w:bottom w:val="nil"/>
              <w:right w:val="nil"/>
            </w:tcBorders>
            <w:shd w:val="clear" w:color="auto" w:fill="auto"/>
            <w:noWrap/>
            <w:vAlign w:val="bottom"/>
            <w:hideMark/>
            <w:tcPrChange w:id="254" w:author="WVU" w:date="2016-08-15T13:48:00Z">
              <w:tcPr>
                <w:tcW w:w="1426" w:type="dxa"/>
                <w:gridSpan w:val="2"/>
                <w:tcBorders>
                  <w:top w:val="nil"/>
                  <w:left w:val="nil"/>
                  <w:bottom w:val="nil"/>
                  <w:right w:val="nil"/>
                </w:tcBorders>
                <w:shd w:val="clear" w:color="auto" w:fill="auto"/>
                <w:noWrap/>
                <w:vAlign w:val="bottom"/>
                <w:hideMark/>
              </w:tcPr>
            </w:tcPrChange>
          </w:tcPr>
          <w:p w14:paraId="6A6D078B" w14:textId="77777777" w:rsidR="00304193" w:rsidRPr="00CB7115" w:rsidRDefault="00304193" w:rsidP="006F5FEB">
            <w:pPr>
              <w:spacing w:line="480" w:lineRule="auto"/>
              <w:rPr>
                <w:rFonts w:ascii="Helvetica" w:hAnsi="Helvetica"/>
                <w:szCs w:val="24"/>
              </w:rPr>
            </w:pPr>
          </w:p>
        </w:tc>
        <w:tc>
          <w:tcPr>
            <w:tcW w:w="1091" w:type="dxa"/>
            <w:tcBorders>
              <w:top w:val="nil"/>
              <w:left w:val="nil"/>
              <w:bottom w:val="nil"/>
              <w:right w:val="nil"/>
            </w:tcBorders>
            <w:shd w:val="clear" w:color="auto" w:fill="auto"/>
            <w:noWrap/>
            <w:vAlign w:val="bottom"/>
            <w:hideMark/>
            <w:tcPrChange w:id="255" w:author="WVU" w:date="2016-08-15T13:48:00Z">
              <w:tcPr>
                <w:tcW w:w="1091" w:type="dxa"/>
                <w:gridSpan w:val="2"/>
                <w:tcBorders>
                  <w:top w:val="nil"/>
                  <w:left w:val="nil"/>
                  <w:bottom w:val="nil"/>
                  <w:right w:val="nil"/>
                </w:tcBorders>
                <w:shd w:val="clear" w:color="auto" w:fill="auto"/>
                <w:noWrap/>
                <w:vAlign w:val="bottom"/>
                <w:hideMark/>
              </w:tcPr>
            </w:tcPrChange>
          </w:tcPr>
          <w:p w14:paraId="73C75162" w14:textId="77777777" w:rsidR="00304193" w:rsidRPr="00CB7115" w:rsidRDefault="00304193" w:rsidP="006F5FEB">
            <w:pPr>
              <w:spacing w:line="480" w:lineRule="auto"/>
              <w:jc w:val="center"/>
              <w:rPr>
                <w:rFonts w:ascii="Helvetica" w:hAnsi="Helvetica"/>
                <w:szCs w:val="24"/>
              </w:rPr>
            </w:pPr>
          </w:p>
        </w:tc>
        <w:tc>
          <w:tcPr>
            <w:tcW w:w="1229" w:type="dxa"/>
            <w:tcBorders>
              <w:top w:val="nil"/>
              <w:left w:val="nil"/>
              <w:bottom w:val="nil"/>
              <w:right w:val="nil"/>
            </w:tcBorders>
            <w:shd w:val="clear" w:color="auto" w:fill="auto"/>
            <w:noWrap/>
            <w:vAlign w:val="bottom"/>
            <w:hideMark/>
            <w:tcPrChange w:id="256" w:author="WVU" w:date="2016-08-15T13:48:00Z">
              <w:tcPr>
                <w:tcW w:w="1229" w:type="dxa"/>
                <w:gridSpan w:val="2"/>
                <w:tcBorders>
                  <w:top w:val="nil"/>
                  <w:left w:val="nil"/>
                  <w:bottom w:val="nil"/>
                  <w:right w:val="nil"/>
                </w:tcBorders>
                <w:shd w:val="clear" w:color="auto" w:fill="auto"/>
                <w:noWrap/>
                <w:vAlign w:val="bottom"/>
                <w:hideMark/>
              </w:tcPr>
            </w:tcPrChange>
          </w:tcPr>
          <w:p w14:paraId="408A2067" w14:textId="77777777" w:rsidR="00304193" w:rsidRPr="00CB7115" w:rsidRDefault="00304193" w:rsidP="006F5FEB">
            <w:pPr>
              <w:spacing w:line="480" w:lineRule="auto"/>
              <w:jc w:val="center"/>
              <w:rPr>
                <w:rFonts w:ascii="Helvetica" w:hAnsi="Helvetica"/>
                <w:szCs w:val="24"/>
              </w:rPr>
            </w:pPr>
          </w:p>
        </w:tc>
        <w:tc>
          <w:tcPr>
            <w:tcW w:w="1346" w:type="dxa"/>
            <w:tcBorders>
              <w:top w:val="nil"/>
              <w:left w:val="nil"/>
              <w:bottom w:val="nil"/>
              <w:right w:val="nil"/>
            </w:tcBorders>
            <w:shd w:val="clear" w:color="auto" w:fill="auto"/>
            <w:noWrap/>
            <w:vAlign w:val="bottom"/>
            <w:hideMark/>
            <w:tcPrChange w:id="257" w:author="WVU" w:date="2016-08-15T13:48:00Z">
              <w:tcPr>
                <w:tcW w:w="1346" w:type="dxa"/>
                <w:gridSpan w:val="2"/>
                <w:tcBorders>
                  <w:top w:val="nil"/>
                  <w:left w:val="nil"/>
                  <w:bottom w:val="nil"/>
                  <w:right w:val="nil"/>
                </w:tcBorders>
                <w:shd w:val="clear" w:color="auto" w:fill="auto"/>
                <w:noWrap/>
                <w:vAlign w:val="bottom"/>
                <w:hideMark/>
              </w:tcPr>
            </w:tcPrChange>
          </w:tcPr>
          <w:p w14:paraId="0E09D661" w14:textId="77777777" w:rsidR="00304193" w:rsidRPr="00CB7115" w:rsidRDefault="00304193" w:rsidP="006F5FEB">
            <w:pPr>
              <w:spacing w:line="480" w:lineRule="auto"/>
              <w:jc w:val="center"/>
              <w:rPr>
                <w:rFonts w:ascii="Helvetica" w:hAnsi="Helvetica"/>
                <w:szCs w:val="24"/>
              </w:rPr>
            </w:pPr>
          </w:p>
        </w:tc>
        <w:tc>
          <w:tcPr>
            <w:tcW w:w="2856" w:type="dxa"/>
            <w:tcBorders>
              <w:top w:val="nil"/>
              <w:left w:val="nil"/>
              <w:bottom w:val="nil"/>
              <w:right w:val="nil"/>
            </w:tcBorders>
            <w:shd w:val="clear" w:color="auto" w:fill="auto"/>
            <w:noWrap/>
            <w:vAlign w:val="bottom"/>
            <w:hideMark/>
            <w:tcPrChange w:id="258" w:author="WVU" w:date="2016-08-15T13:48:00Z">
              <w:tcPr>
                <w:tcW w:w="2856" w:type="dxa"/>
                <w:gridSpan w:val="2"/>
                <w:tcBorders>
                  <w:top w:val="nil"/>
                  <w:left w:val="nil"/>
                  <w:bottom w:val="nil"/>
                  <w:right w:val="nil"/>
                </w:tcBorders>
                <w:shd w:val="clear" w:color="auto" w:fill="auto"/>
                <w:noWrap/>
                <w:vAlign w:val="bottom"/>
                <w:hideMark/>
              </w:tcPr>
            </w:tcPrChange>
          </w:tcPr>
          <w:p w14:paraId="2A71FB3D" w14:textId="77777777" w:rsidR="00304193" w:rsidRPr="00CB7115" w:rsidRDefault="00304193" w:rsidP="006F5FEB">
            <w:pPr>
              <w:spacing w:line="480" w:lineRule="auto"/>
              <w:jc w:val="center"/>
              <w:rPr>
                <w:rFonts w:ascii="Helvetica" w:hAnsi="Helvetica"/>
                <w:szCs w:val="24"/>
              </w:rPr>
            </w:pPr>
          </w:p>
        </w:tc>
        <w:tc>
          <w:tcPr>
            <w:tcW w:w="222" w:type="dxa"/>
            <w:tcBorders>
              <w:top w:val="nil"/>
              <w:left w:val="nil"/>
              <w:bottom w:val="nil"/>
              <w:right w:val="nil"/>
            </w:tcBorders>
            <w:shd w:val="clear" w:color="auto" w:fill="auto"/>
            <w:noWrap/>
            <w:vAlign w:val="bottom"/>
            <w:hideMark/>
            <w:tcPrChange w:id="259" w:author="WVU" w:date="2016-08-15T13:48:00Z">
              <w:tcPr>
                <w:tcW w:w="108" w:type="dxa"/>
                <w:gridSpan w:val="2"/>
                <w:tcBorders>
                  <w:top w:val="nil"/>
                  <w:left w:val="nil"/>
                  <w:bottom w:val="nil"/>
                  <w:right w:val="nil"/>
                </w:tcBorders>
                <w:shd w:val="clear" w:color="auto" w:fill="auto"/>
                <w:noWrap/>
                <w:vAlign w:val="bottom"/>
                <w:hideMark/>
              </w:tcPr>
            </w:tcPrChange>
          </w:tcPr>
          <w:p w14:paraId="71C02F3F" w14:textId="77777777" w:rsidR="00304193" w:rsidRPr="00CB7115" w:rsidRDefault="00304193" w:rsidP="006F5FEB">
            <w:pPr>
              <w:spacing w:line="480" w:lineRule="auto"/>
              <w:jc w:val="center"/>
              <w:rPr>
                <w:rFonts w:ascii="Helvetica" w:hAnsi="Helvetica"/>
                <w:szCs w:val="24"/>
              </w:rPr>
            </w:pPr>
          </w:p>
        </w:tc>
      </w:tr>
      <w:tr w:rsidR="00304193" w:rsidRPr="00CB7115" w14:paraId="2C0782C2" w14:textId="77777777" w:rsidTr="00744FD9">
        <w:trPr>
          <w:trHeight w:val="288"/>
        </w:trPr>
        <w:tc>
          <w:tcPr>
            <w:tcW w:w="8056" w:type="dxa"/>
            <w:gridSpan w:val="6"/>
            <w:tcBorders>
              <w:top w:val="nil"/>
              <w:left w:val="nil"/>
              <w:bottom w:val="nil"/>
              <w:right w:val="nil"/>
            </w:tcBorders>
            <w:shd w:val="clear" w:color="auto" w:fill="auto"/>
            <w:noWrap/>
            <w:vAlign w:val="bottom"/>
          </w:tcPr>
          <w:p w14:paraId="06314A99" w14:textId="77777777" w:rsidR="00304193" w:rsidRPr="00CB7115" w:rsidRDefault="00304193" w:rsidP="006F5FEB">
            <w:pPr>
              <w:spacing w:line="480" w:lineRule="auto"/>
              <w:rPr>
                <w:rFonts w:ascii="Helvetica" w:hAnsi="Helvetica"/>
                <w:color w:val="000000"/>
                <w:sz w:val="22"/>
                <w:szCs w:val="22"/>
              </w:rPr>
            </w:pPr>
            <w:r w:rsidRPr="00CB7115">
              <w:rPr>
                <w:rFonts w:ascii="Helvetica" w:hAnsi="Helvetica"/>
                <w:color w:val="000000"/>
                <w:szCs w:val="24"/>
              </w:rPr>
              <w:t>New Cankers in 2001 on Non-Treated Trees Sampled Over Time (same data set over time)</w:t>
            </w:r>
          </w:p>
        </w:tc>
      </w:tr>
      <w:tr w:rsidR="00304193" w:rsidRPr="00CB7115" w14:paraId="0A40DAF3" w14:textId="77777777" w:rsidTr="00304193">
        <w:trPr>
          <w:trHeight w:val="288"/>
        </w:trPr>
        <w:tc>
          <w:tcPr>
            <w:tcW w:w="1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028A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Year</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14:paraId="4D93DF17"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3CE24215"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%V</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4F0DF978"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%HV</w:t>
            </w:r>
          </w:p>
        </w:tc>
        <w:tc>
          <w:tcPr>
            <w:tcW w:w="2856" w:type="dxa"/>
            <w:tcBorders>
              <w:top w:val="single" w:sz="4" w:space="0" w:color="auto"/>
              <w:left w:val="nil"/>
              <w:bottom w:val="single" w:sz="4" w:space="0" w:color="auto"/>
              <w:right w:val="single" w:sz="4" w:space="0" w:color="auto"/>
            </w:tcBorders>
            <w:shd w:val="clear" w:color="auto" w:fill="auto"/>
            <w:noWrap/>
            <w:vAlign w:val="bottom"/>
            <w:hideMark/>
          </w:tcPr>
          <w:p w14:paraId="66284243"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 xml:space="preserve">%Non </w:t>
            </w:r>
            <w:proofErr w:type="spellStart"/>
            <w:r w:rsidRPr="00CB7115">
              <w:rPr>
                <w:rFonts w:ascii="Helvetica" w:hAnsi="Helvetica"/>
                <w:color w:val="000000"/>
                <w:szCs w:val="24"/>
              </w:rPr>
              <w:t>C.p</w:t>
            </w:r>
            <w:proofErr w:type="spellEnd"/>
            <w:r w:rsidRPr="00CB7115">
              <w:rPr>
                <w:rFonts w:ascii="Helvetica" w:hAnsi="Helvetica"/>
                <w:color w:val="000000"/>
                <w:szCs w:val="24"/>
              </w:rPr>
              <w:t>.</w:t>
            </w:r>
          </w:p>
        </w:tc>
        <w:tc>
          <w:tcPr>
            <w:tcW w:w="108" w:type="dxa"/>
            <w:tcBorders>
              <w:top w:val="nil"/>
              <w:left w:val="nil"/>
              <w:bottom w:val="nil"/>
              <w:right w:val="nil"/>
            </w:tcBorders>
            <w:shd w:val="clear" w:color="auto" w:fill="auto"/>
            <w:noWrap/>
            <w:vAlign w:val="bottom"/>
            <w:hideMark/>
          </w:tcPr>
          <w:p w14:paraId="31830418"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5E3A0793"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751C41AA"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2001</w:t>
            </w:r>
          </w:p>
        </w:tc>
        <w:tc>
          <w:tcPr>
            <w:tcW w:w="1091" w:type="dxa"/>
            <w:tcBorders>
              <w:top w:val="nil"/>
              <w:left w:val="nil"/>
              <w:bottom w:val="single" w:sz="4" w:space="0" w:color="auto"/>
              <w:right w:val="single" w:sz="4" w:space="0" w:color="auto"/>
            </w:tcBorders>
            <w:shd w:val="clear" w:color="auto" w:fill="auto"/>
            <w:noWrap/>
            <w:vAlign w:val="bottom"/>
            <w:hideMark/>
          </w:tcPr>
          <w:p w14:paraId="58100919"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271</w:t>
            </w:r>
          </w:p>
        </w:tc>
        <w:tc>
          <w:tcPr>
            <w:tcW w:w="1229" w:type="dxa"/>
            <w:tcBorders>
              <w:top w:val="nil"/>
              <w:left w:val="nil"/>
              <w:bottom w:val="single" w:sz="4" w:space="0" w:color="auto"/>
              <w:right w:val="single" w:sz="4" w:space="0" w:color="auto"/>
            </w:tcBorders>
            <w:shd w:val="clear" w:color="auto" w:fill="auto"/>
            <w:noWrap/>
            <w:vAlign w:val="bottom"/>
            <w:hideMark/>
          </w:tcPr>
          <w:p w14:paraId="7A39E51C"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78%</w:t>
            </w:r>
          </w:p>
        </w:tc>
        <w:tc>
          <w:tcPr>
            <w:tcW w:w="1346" w:type="dxa"/>
            <w:tcBorders>
              <w:top w:val="nil"/>
              <w:left w:val="nil"/>
              <w:bottom w:val="single" w:sz="4" w:space="0" w:color="auto"/>
              <w:right w:val="single" w:sz="4" w:space="0" w:color="auto"/>
            </w:tcBorders>
            <w:shd w:val="clear" w:color="auto" w:fill="auto"/>
            <w:noWrap/>
            <w:vAlign w:val="bottom"/>
            <w:hideMark/>
          </w:tcPr>
          <w:p w14:paraId="1A176BFE"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6%</w:t>
            </w:r>
          </w:p>
        </w:tc>
        <w:tc>
          <w:tcPr>
            <w:tcW w:w="2856" w:type="dxa"/>
            <w:tcBorders>
              <w:top w:val="nil"/>
              <w:left w:val="nil"/>
              <w:bottom w:val="single" w:sz="4" w:space="0" w:color="auto"/>
              <w:right w:val="single" w:sz="4" w:space="0" w:color="auto"/>
            </w:tcBorders>
            <w:shd w:val="clear" w:color="auto" w:fill="auto"/>
            <w:noWrap/>
            <w:vAlign w:val="bottom"/>
            <w:hideMark/>
          </w:tcPr>
          <w:p w14:paraId="0F96BCD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16%</w:t>
            </w:r>
          </w:p>
        </w:tc>
        <w:tc>
          <w:tcPr>
            <w:tcW w:w="108" w:type="dxa"/>
            <w:tcBorders>
              <w:top w:val="nil"/>
              <w:left w:val="nil"/>
              <w:bottom w:val="nil"/>
              <w:right w:val="nil"/>
            </w:tcBorders>
            <w:shd w:val="clear" w:color="auto" w:fill="auto"/>
            <w:noWrap/>
            <w:vAlign w:val="bottom"/>
            <w:hideMark/>
          </w:tcPr>
          <w:p w14:paraId="24D6C46B"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4EFB791C"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73416FE9"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lastRenderedPageBreak/>
              <w:t>2004</w:t>
            </w:r>
          </w:p>
        </w:tc>
        <w:tc>
          <w:tcPr>
            <w:tcW w:w="1091" w:type="dxa"/>
            <w:tcBorders>
              <w:top w:val="nil"/>
              <w:left w:val="nil"/>
              <w:bottom w:val="single" w:sz="4" w:space="0" w:color="auto"/>
              <w:right w:val="single" w:sz="4" w:space="0" w:color="auto"/>
            </w:tcBorders>
            <w:shd w:val="clear" w:color="auto" w:fill="auto"/>
            <w:noWrap/>
            <w:vAlign w:val="bottom"/>
            <w:hideMark/>
          </w:tcPr>
          <w:p w14:paraId="306F31DC"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93</w:t>
            </w:r>
          </w:p>
        </w:tc>
        <w:tc>
          <w:tcPr>
            <w:tcW w:w="1229" w:type="dxa"/>
            <w:tcBorders>
              <w:top w:val="nil"/>
              <w:left w:val="nil"/>
              <w:bottom w:val="single" w:sz="4" w:space="0" w:color="auto"/>
              <w:right w:val="single" w:sz="4" w:space="0" w:color="auto"/>
            </w:tcBorders>
            <w:shd w:val="clear" w:color="auto" w:fill="auto"/>
            <w:noWrap/>
            <w:vAlign w:val="bottom"/>
            <w:hideMark/>
          </w:tcPr>
          <w:p w14:paraId="34D8944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47%</w:t>
            </w:r>
          </w:p>
        </w:tc>
        <w:tc>
          <w:tcPr>
            <w:tcW w:w="1346" w:type="dxa"/>
            <w:tcBorders>
              <w:top w:val="nil"/>
              <w:left w:val="nil"/>
              <w:bottom w:val="single" w:sz="4" w:space="0" w:color="auto"/>
              <w:right w:val="single" w:sz="4" w:space="0" w:color="auto"/>
            </w:tcBorders>
            <w:shd w:val="clear" w:color="auto" w:fill="auto"/>
            <w:noWrap/>
            <w:vAlign w:val="bottom"/>
            <w:hideMark/>
          </w:tcPr>
          <w:p w14:paraId="73BD029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21%</w:t>
            </w:r>
          </w:p>
        </w:tc>
        <w:tc>
          <w:tcPr>
            <w:tcW w:w="2856" w:type="dxa"/>
            <w:tcBorders>
              <w:top w:val="nil"/>
              <w:left w:val="nil"/>
              <w:bottom w:val="single" w:sz="4" w:space="0" w:color="auto"/>
              <w:right w:val="single" w:sz="4" w:space="0" w:color="auto"/>
            </w:tcBorders>
            <w:shd w:val="clear" w:color="auto" w:fill="auto"/>
            <w:noWrap/>
            <w:vAlign w:val="bottom"/>
            <w:hideMark/>
          </w:tcPr>
          <w:p w14:paraId="351A424A"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32%</w:t>
            </w:r>
          </w:p>
        </w:tc>
        <w:tc>
          <w:tcPr>
            <w:tcW w:w="108" w:type="dxa"/>
            <w:tcBorders>
              <w:top w:val="nil"/>
              <w:left w:val="nil"/>
              <w:bottom w:val="nil"/>
              <w:right w:val="nil"/>
            </w:tcBorders>
            <w:shd w:val="clear" w:color="auto" w:fill="auto"/>
            <w:noWrap/>
            <w:vAlign w:val="bottom"/>
            <w:hideMark/>
          </w:tcPr>
          <w:p w14:paraId="4B6DD119"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16D7BEB"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2061F68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2007</w:t>
            </w:r>
          </w:p>
        </w:tc>
        <w:tc>
          <w:tcPr>
            <w:tcW w:w="1091" w:type="dxa"/>
            <w:tcBorders>
              <w:top w:val="nil"/>
              <w:left w:val="nil"/>
              <w:bottom w:val="single" w:sz="4" w:space="0" w:color="auto"/>
              <w:right w:val="single" w:sz="4" w:space="0" w:color="auto"/>
            </w:tcBorders>
            <w:shd w:val="clear" w:color="auto" w:fill="auto"/>
            <w:noWrap/>
            <w:vAlign w:val="bottom"/>
            <w:hideMark/>
          </w:tcPr>
          <w:p w14:paraId="693B33D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39</w:t>
            </w:r>
          </w:p>
        </w:tc>
        <w:tc>
          <w:tcPr>
            <w:tcW w:w="1229" w:type="dxa"/>
            <w:tcBorders>
              <w:top w:val="nil"/>
              <w:left w:val="nil"/>
              <w:bottom w:val="single" w:sz="4" w:space="0" w:color="auto"/>
              <w:right w:val="single" w:sz="4" w:space="0" w:color="auto"/>
            </w:tcBorders>
            <w:shd w:val="clear" w:color="auto" w:fill="auto"/>
            <w:noWrap/>
            <w:vAlign w:val="bottom"/>
            <w:hideMark/>
          </w:tcPr>
          <w:p w14:paraId="1F41A68A"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31%</w:t>
            </w:r>
          </w:p>
        </w:tc>
        <w:tc>
          <w:tcPr>
            <w:tcW w:w="1346" w:type="dxa"/>
            <w:tcBorders>
              <w:top w:val="nil"/>
              <w:left w:val="nil"/>
              <w:bottom w:val="single" w:sz="4" w:space="0" w:color="auto"/>
              <w:right w:val="single" w:sz="4" w:space="0" w:color="auto"/>
            </w:tcBorders>
            <w:shd w:val="clear" w:color="auto" w:fill="auto"/>
            <w:noWrap/>
            <w:vAlign w:val="bottom"/>
            <w:hideMark/>
          </w:tcPr>
          <w:p w14:paraId="349EBC4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21%</w:t>
            </w:r>
          </w:p>
        </w:tc>
        <w:tc>
          <w:tcPr>
            <w:tcW w:w="2856" w:type="dxa"/>
            <w:tcBorders>
              <w:top w:val="nil"/>
              <w:left w:val="nil"/>
              <w:bottom w:val="single" w:sz="4" w:space="0" w:color="auto"/>
              <w:right w:val="single" w:sz="4" w:space="0" w:color="auto"/>
            </w:tcBorders>
            <w:shd w:val="clear" w:color="auto" w:fill="auto"/>
            <w:noWrap/>
            <w:vAlign w:val="bottom"/>
            <w:hideMark/>
          </w:tcPr>
          <w:p w14:paraId="48A98F7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48%</w:t>
            </w:r>
          </w:p>
        </w:tc>
        <w:tc>
          <w:tcPr>
            <w:tcW w:w="108" w:type="dxa"/>
            <w:tcBorders>
              <w:top w:val="nil"/>
              <w:left w:val="nil"/>
              <w:bottom w:val="nil"/>
              <w:right w:val="nil"/>
            </w:tcBorders>
            <w:shd w:val="clear" w:color="auto" w:fill="auto"/>
            <w:noWrap/>
            <w:vAlign w:val="bottom"/>
            <w:hideMark/>
          </w:tcPr>
          <w:p w14:paraId="2BF281E2"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3BF027EF"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30379E6B"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2011</w:t>
            </w:r>
          </w:p>
        </w:tc>
        <w:tc>
          <w:tcPr>
            <w:tcW w:w="1091" w:type="dxa"/>
            <w:tcBorders>
              <w:top w:val="nil"/>
              <w:left w:val="nil"/>
              <w:bottom w:val="single" w:sz="4" w:space="0" w:color="auto"/>
              <w:right w:val="single" w:sz="4" w:space="0" w:color="auto"/>
            </w:tcBorders>
            <w:shd w:val="clear" w:color="auto" w:fill="auto"/>
            <w:noWrap/>
            <w:vAlign w:val="bottom"/>
            <w:hideMark/>
          </w:tcPr>
          <w:p w14:paraId="60C5439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21</w:t>
            </w:r>
          </w:p>
        </w:tc>
        <w:tc>
          <w:tcPr>
            <w:tcW w:w="1229" w:type="dxa"/>
            <w:tcBorders>
              <w:top w:val="nil"/>
              <w:left w:val="nil"/>
              <w:bottom w:val="single" w:sz="4" w:space="0" w:color="auto"/>
              <w:right w:val="single" w:sz="4" w:space="0" w:color="auto"/>
            </w:tcBorders>
            <w:shd w:val="clear" w:color="auto" w:fill="auto"/>
            <w:noWrap/>
            <w:vAlign w:val="bottom"/>
            <w:hideMark/>
          </w:tcPr>
          <w:p w14:paraId="0ABFC89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22%</w:t>
            </w:r>
          </w:p>
        </w:tc>
        <w:tc>
          <w:tcPr>
            <w:tcW w:w="1346" w:type="dxa"/>
            <w:tcBorders>
              <w:top w:val="nil"/>
              <w:left w:val="nil"/>
              <w:bottom w:val="single" w:sz="4" w:space="0" w:color="auto"/>
              <w:right w:val="single" w:sz="4" w:space="0" w:color="auto"/>
            </w:tcBorders>
            <w:shd w:val="clear" w:color="auto" w:fill="auto"/>
            <w:noWrap/>
            <w:vAlign w:val="bottom"/>
            <w:hideMark/>
          </w:tcPr>
          <w:p w14:paraId="7A7EE13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34%</w:t>
            </w:r>
          </w:p>
        </w:tc>
        <w:tc>
          <w:tcPr>
            <w:tcW w:w="2856" w:type="dxa"/>
            <w:tcBorders>
              <w:top w:val="nil"/>
              <w:left w:val="nil"/>
              <w:bottom w:val="single" w:sz="4" w:space="0" w:color="auto"/>
              <w:right w:val="single" w:sz="4" w:space="0" w:color="auto"/>
            </w:tcBorders>
            <w:shd w:val="clear" w:color="auto" w:fill="auto"/>
            <w:noWrap/>
            <w:vAlign w:val="bottom"/>
            <w:hideMark/>
          </w:tcPr>
          <w:p w14:paraId="7092895D"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43%</w:t>
            </w:r>
          </w:p>
        </w:tc>
        <w:tc>
          <w:tcPr>
            <w:tcW w:w="108" w:type="dxa"/>
            <w:tcBorders>
              <w:top w:val="nil"/>
              <w:left w:val="nil"/>
              <w:bottom w:val="nil"/>
              <w:right w:val="nil"/>
            </w:tcBorders>
            <w:shd w:val="clear" w:color="auto" w:fill="auto"/>
            <w:noWrap/>
            <w:vAlign w:val="bottom"/>
            <w:hideMark/>
          </w:tcPr>
          <w:p w14:paraId="40ACB031" w14:textId="77777777" w:rsidR="00304193" w:rsidRPr="00CB7115" w:rsidRDefault="00304193" w:rsidP="006F5FEB">
            <w:pPr>
              <w:spacing w:line="480" w:lineRule="auto"/>
              <w:jc w:val="center"/>
              <w:rPr>
                <w:rFonts w:ascii="Helvetica" w:hAnsi="Helvetica"/>
                <w:color w:val="000000"/>
                <w:szCs w:val="24"/>
              </w:rPr>
            </w:pPr>
          </w:p>
        </w:tc>
      </w:tr>
      <w:tr w:rsidR="00304193" w:rsidRPr="00CB7115" w14:paraId="1629497A" w14:textId="77777777" w:rsidTr="00304193">
        <w:trPr>
          <w:trHeight w:val="288"/>
        </w:trPr>
        <w:tc>
          <w:tcPr>
            <w:tcW w:w="1426" w:type="dxa"/>
            <w:tcBorders>
              <w:top w:val="nil"/>
              <w:left w:val="single" w:sz="4" w:space="0" w:color="auto"/>
              <w:bottom w:val="single" w:sz="4" w:space="0" w:color="auto"/>
              <w:right w:val="single" w:sz="4" w:space="0" w:color="auto"/>
            </w:tcBorders>
            <w:shd w:val="clear" w:color="auto" w:fill="auto"/>
            <w:noWrap/>
            <w:vAlign w:val="bottom"/>
            <w:hideMark/>
          </w:tcPr>
          <w:p w14:paraId="0738D764"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2014</w:t>
            </w:r>
          </w:p>
        </w:tc>
        <w:tc>
          <w:tcPr>
            <w:tcW w:w="1091" w:type="dxa"/>
            <w:tcBorders>
              <w:top w:val="nil"/>
              <w:left w:val="nil"/>
              <w:bottom w:val="single" w:sz="4" w:space="0" w:color="auto"/>
              <w:right w:val="single" w:sz="4" w:space="0" w:color="auto"/>
            </w:tcBorders>
            <w:shd w:val="clear" w:color="auto" w:fill="auto"/>
            <w:noWrap/>
            <w:vAlign w:val="bottom"/>
            <w:hideMark/>
          </w:tcPr>
          <w:p w14:paraId="2AABC975"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18</w:t>
            </w:r>
          </w:p>
        </w:tc>
        <w:tc>
          <w:tcPr>
            <w:tcW w:w="1229" w:type="dxa"/>
            <w:tcBorders>
              <w:top w:val="nil"/>
              <w:left w:val="nil"/>
              <w:bottom w:val="single" w:sz="4" w:space="0" w:color="auto"/>
              <w:right w:val="single" w:sz="4" w:space="0" w:color="auto"/>
            </w:tcBorders>
            <w:shd w:val="clear" w:color="auto" w:fill="auto"/>
            <w:noWrap/>
            <w:vAlign w:val="bottom"/>
            <w:hideMark/>
          </w:tcPr>
          <w:p w14:paraId="1B5C54D7"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28%</w:t>
            </w:r>
          </w:p>
        </w:tc>
        <w:tc>
          <w:tcPr>
            <w:tcW w:w="1346" w:type="dxa"/>
            <w:tcBorders>
              <w:top w:val="nil"/>
              <w:left w:val="nil"/>
              <w:bottom w:val="single" w:sz="4" w:space="0" w:color="auto"/>
              <w:right w:val="single" w:sz="4" w:space="0" w:color="auto"/>
            </w:tcBorders>
            <w:shd w:val="clear" w:color="auto" w:fill="auto"/>
            <w:noWrap/>
            <w:vAlign w:val="bottom"/>
            <w:hideMark/>
          </w:tcPr>
          <w:p w14:paraId="402F6C96"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36%</w:t>
            </w:r>
          </w:p>
        </w:tc>
        <w:tc>
          <w:tcPr>
            <w:tcW w:w="2856" w:type="dxa"/>
            <w:tcBorders>
              <w:top w:val="nil"/>
              <w:left w:val="nil"/>
              <w:bottom w:val="single" w:sz="4" w:space="0" w:color="auto"/>
              <w:right w:val="single" w:sz="4" w:space="0" w:color="auto"/>
            </w:tcBorders>
            <w:shd w:val="clear" w:color="auto" w:fill="auto"/>
            <w:noWrap/>
            <w:vAlign w:val="bottom"/>
            <w:hideMark/>
          </w:tcPr>
          <w:p w14:paraId="76657DF9" w14:textId="77777777" w:rsidR="00304193" w:rsidRPr="00CB7115" w:rsidRDefault="00304193" w:rsidP="006F5FEB">
            <w:pPr>
              <w:spacing w:line="480" w:lineRule="auto"/>
              <w:jc w:val="center"/>
              <w:rPr>
                <w:rFonts w:ascii="Helvetica" w:hAnsi="Helvetica"/>
                <w:color w:val="000000"/>
                <w:szCs w:val="24"/>
              </w:rPr>
            </w:pPr>
            <w:r w:rsidRPr="00CB7115">
              <w:rPr>
                <w:rFonts w:ascii="Helvetica" w:hAnsi="Helvetica"/>
                <w:color w:val="000000"/>
                <w:szCs w:val="24"/>
              </w:rPr>
              <w:t>36%</w:t>
            </w:r>
          </w:p>
        </w:tc>
        <w:tc>
          <w:tcPr>
            <w:tcW w:w="108" w:type="dxa"/>
            <w:tcBorders>
              <w:top w:val="nil"/>
              <w:left w:val="nil"/>
              <w:bottom w:val="nil"/>
              <w:right w:val="nil"/>
            </w:tcBorders>
            <w:shd w:val="clear" w:color="auto" w:fill="auto"/>
            <w:noWrap/>
            <w:vAlign w:val="bottom"/>
            <w:hideMark/>
          </w:tcPr>
          <w:p w14:paraId="2E9E9E3D" w14:textId="77777777" w:rsidR="00304193" w:rsidRPr="00CB7115" w:rsidRDefault="00304193" w:rsidP="006F5FEB">
            <w:pPr>
              <w:spacing w:line="480" w:lineRule="auto"/>
              <w:jc w:val="center"/>
              <w:rPr>
                <w:rFonts w:ascii="Helvetica" w:hAnsi="Helvetica"/>
                <w:color w:val="000000"/>
                <w:szCs w:val="24"/>
              </w:rPr>
            </w:pPr>
          </w:p>
        </w:tc>
      </w:tr>
    </w:tbl>
    <w:p w14:paraId="5D9DAA64" w14:textId="77777777" w:rsidR="00304193" w:rsidRPr="00CB7115" w:rsidRDefault="00304193" w:rsidP="006F5FEB">
      <w:pPr>
        <w:shd w:val="clear" w:color="auto" w:fill="FFFFFF"/>
        <w:spacing w:line="480" w:lineRule="auto"/>
        <w:rPr>
          <w:rFonts w:ascii="Helvetica" w:hAnsi="Helvetica"/>
          <w:color w:val="222222"/>
          <w:szCs w:val="24"/>
        </w:rPr>
      </w:pPr>
    </w:p>
    <w:p w14:paraId="703E31B3" w14:textId="77777777" w:rsidR="00304193" w:rsidRPr="00CB7115" w:rsidRDefault="00304193" w:rsidP="006F5FEB">
      <w:pPr>
        <w:shd w:val="clear" w:color="auto" w:fill="FFFFFF"/>
        <w:spacing w:line="480" w:lineRule="auto"/>
        <w:rPr>
          <w:rFonts w:ascii="Helvetica" w:hAnsi="Helvetica"/>
          <w:color w:val="222222"/>
          <w:szCs w:val="24"/>
        </w:rPr>
      </w:pPr>
    </w:p>
    <w:p w14:paraId="609220F3" w14:textId="77777777" w:rsidR="00304193" w:rsidRPr="00CB7115" w:rsidRDefault="00304193" w:rsidP="006F5FEB">
      <w:pPr>
        <w:shd w:val="clear" w:color="auto" w:fill="FFFFFF"/>
        <w:spacing w:line="480" w:lineRule="auto"/>
        <w:rPr>
          <w:rFonts w:ascii="Helvetica" w:hAnsi="Helvetica"/>
          <w:color w:val="222222"/>
          <w:szCs w:val="24"/>
        </w:rPr>
      </w:pPr>
    </w:p>
    <w:p w14:paraId="1E485493" w14:textId="77777777" w:rsidR="00A30776" w:rsidRPr="00CB7115" w:rsidRDefault="00A30776" w:rsidP="006F5FEB">
      <w:pPr>
        <w:shd w:val="clear" w:color="auto" w:fill="FFFFFF"/>
        <w:spacing w:line="480" w:lineRule="auto"/>
        <w:rPr>
          <w:rFonts w:ascii="Helvetica" w:hAnsi="Helvetica"/>
          <w:color w:val="222222"/>
          <w:szCs w:val="24"/>
        </w:rPr>
      </w:pPr>
    </w:p>
    <w:p w14:paraId="7937487E" w14:textId="77777777" w:rsidR="00A30776" w:rsidRPr="00CB7115" w:rsidRDefault="00A30776" w:rsidP="006F5FEB">
      <w:pPr>
        <w:shd w:val="clear" w:color="auto" w:fill="FFFFFF"/>
        <w:spacing w:line="480" w:lineRule="auto"/>
        <w:rPr>
          <w:rFonts w:ascii="Helvetica" w:hAnsi="Helvetica"/>
          <w:color w:val="222222"/>
          <w:szCs w:val="24"/>
        </w:rPr>
      </w:pPr>
    </w:p>
    <w:p w14:paraId="3F8BA95E" w14:textId="77777777" w:rsidR="00A30776" w:rsidRPr="00CB7115" w:rsidRDefault="00A30776" w:rsidP="006F5FEB">
      <w:pPr>
        <w:shd w:val="clear" w:color="auto" w:fill="FFFFFF"/>
        <w:spacing w:line="480" w:lineRule="auto"/>
        <w:rPr>
          <w:rFonts w:ascii="Helvetica" w:hAnsi="Helvetica"/>
          <w:color w:val="222222"/>
          <w:szCs w:val="24"/>
        </w:rPr>
      </w:pPr>
    </w:p>
    <w:p w14:paraId="2C124144" w14:textId="77777777" w:rsidR="00A30776" w:rsidRPr="00CB7115" w:rsidRDefault="00A30776" w:rsidP="006F5FEB">
      <w:pPr>
        <w:shd w:val="clear" w:color="auto" w:fill="FFFFFF"/>
        <w:spacing w:line="480" w:lineRule="auto"/>
        <w:rPr>
          <w:rFonts w:ascii="Helvetica" w:hAnsi="Helvetica"/>
          <w:color w:val="222222"/>
          <w:szCs w:val="24"/>
        </w:rPr>
      </w:pPr>
    </w:p>
    <w:p w14:paraId="406568C4" w14:textId="77777777" w:rsidR="00A30776" w:rsidRPr="00CB7115" w:rsidRDefault="00A30776" w:rsidP="006F5FEB">
      <w:pPr>
        <w:shd w:val="clear" w:color="auto" w:fill="FFFFFF"/>
        <w:spacing w:line="480" w:lineRule="auto"/>
        <w:rPr>
          <w:rFonts w:ascii="Helvetica" w:hAnsi="Helvetica"/>
          <w:color w:val="222222"/>
          <w:szCs w:val="24"/>
        </w:rPr>
      </w:pPr>
    </w:p>
    <w:p w14:paraId="099D5D15" w14:textId="77777777" w:rsidR="00A30776" w:rsidRPr="00CB7115" w:rsidRDefault="00A30776" w:rsidP="006F5FEB">
      <w:pPr>
        <w:shd w:val="clear" w:color="auto" w:fill="FFFFFF"/>
        <w:spacing w:line="480" w:lineRule="auto"/>
        <w:rPr>
          <w:rFonts w:ascii="Helvetica" w:hAnsi="Helvetica"/>
          <w:color w:val="222222"/>
          <w:szCs w:val="24"/>
        </w:rPr>
      </w:pPr>
    </w:p>
    <w:p w14:paraId="497C3B60" w14:textId="77777777" w:rsidR="00A30776" w:rsidRPr="00CB7115" w:rsidRDefault="00A30776" w:rsidP="006F5FEB">
      <w:pPr>
        <w:shd w:val="clear" w:color="auto" w:fill="FFFFFF"/>
        <w:spacing w:line="480" w:lineRule="auto"/>
        <w:rPr>
          <w:rFonts w:ascii="Helvetica" w:hAnsi="Helvetica"/>
          <w:color w:val="222222"/>
          <w:szCs w:val="24"/>
        </w:rPr>
      </w:pPr>
    </w:p>
    <w:p w14:paraId="082A0AFB" w14:textId="77777777" w:rsidR="00A30776" w:rsidRPr="00CB7115" w:rsidRDefault="00A30776" w:rsidP="006F5FEB">
      <w:pPr>
        <w:shd w:val="clear" w:color="auto" w:fill="FFFFFF"/>
        <w:spacing w:line="480" w:lineRule="auto"/>
        <w:rPr>
          <w:rFonts w:ascii="Helvetica" w:hAnsi="Helvetica"/>
          <w:color w:val="222222"/>
          <w:szCs w:val="24"/>
        </w:rPr>
      </w:pPr>
    </w:p>
    <w:p w14:paraId="0552CE51" w14:textId="77777777" w:rsidR="00A30776" w:rsidRPr="00CB7115" w:rsidRDefault="00A30776" w:rsidP="006F5FEB">
      <w:pPr>
        <w:shd w:val="clear" w:color="auto" w:fill="FFFFFF"/>
        <w:spacing w:line="480" w:lineRule="auto"/>
        <w:rPr>
          <w:rFonts w:ascii="Helvetica" w:hAnsi="Helvetica"/>
          <w:color w:val="222222"/>
          <w:szCs w:val="24"/>
        </w:rPr>
      </w:pPr>
    </w:p>
    <w:p w14:paraId="26F747B0" w14:textId="77777777" w:rsidR="00A30776" w:rsidRPr="00CB7115" w:rsidRDefault="00A30776" w:rsidP="006F5FEB">
      <w:pPr>
        <w:shd w:val="clear" w:color="auto" w:fill="FFFFFF"/>
        <w:spacing w:line="480" w:lineRule="auto"/>
        <w:rPr>
          <w:rFonts w:ascii="Helvetica" w:hAnsi="Helvetica"/>
          <w:color w:val="222222"/>
          <w:szCs w:val="24"/>
        </w:rPr>
      </w:pPr>
    </w:p>
    <w:p w14:paraId="779FEFD0" w14:textId="77777777" w:rsidR="00A30776" w:rsidRPr="00CB7115" w:rsidRDefault="00A30776" w:rsidP="006F5FEB">
      <w:pPr>
        <w:shd w:val="clear" w:color="auto" w:fill="FFFFFF"/>
        <w:spacing w:line="480" w:lineRule="auto"/>
        <w:rPr>
          <w:rFonts w:ascii="Helvetica" w:hAnsi="Helvetica"/>
          <w:color w:val="222222"/>
          <w:szCs w:val="24"/>
        </w:rPr>
      </w:pPr>
    </w:p>
    <w:p w14:paraId="1DC2FDD6" w14:textId="2AF59D09" w:rsidR="004729D7" w:rsidRPr="00CB7115" w:rsidRDefault="00304193" w:rsidP="006F5FEB">
      <w:pPr>
        <w:shd w:val="clear" w:color="auto" w:fill="FFFFFF"/>
        <w:spacing w:line="480" w:lineRule="auto"/>
        <w:rPr>
          <w:rFonts w:ascii="Helvetica" w:hAnsi="Helvetica"/>
          <w:color w:val="222222"/>
          <w:szCs w:val="24"/>
        </w:rPr>
      </w:pPr>
      <w:r w:rsidRPr="00CB7115">
        <w:rPr>
          <w:rFonts w:ascii="Helvetica" w:hAnsi="Helvetica"/>
          <w:color w:val="222222"/>
          <w:szCs w:val="24"/>
        </w:rPr>
        <w:t>Table 5</w:t>
      </w:r>
      <w:r w:rsidR="004729D7" w:rsidRPr="00CB7115">
        <w:rPr>
          <w:rFonts w:ascii="Helvetica" w:hAnsi="Helvetica"/>
          <w:color w:val="222222"/>
          <w:szCs w:val="24"/>
        </w:rPr>
        <w:t xml:space="preserve">.  Canker ratings, </w:t>
      </w:r>
      <w:ins w:id="260" w:author="WVU" w:date="2016-08-15T13:48:00Z">
        <w:r w:rsidR="00030405" w:rsidRPr="00CB7115">
          <w:rPr>
            <w:rFonts w:ascii="Helvetica" w:hAnsi="Helvetica"/>
            <w:color w:val="222222"/>
            <w:szCs w:val="24"/>
          </w:rPr>
          <w:t>percentage</w:t>
        </w:r>
      </w:ins>
      <w:del w:id="261" w:author="WVU" w:date="2016-08-15T13:48:00Z">
        <w:r w:rsidR="00B93ACD" w:rsidRPr="00CB7115">
          <w:rPr>
            <w:rFonts w:ascii="Helvetica" w:hAnsi="Helvetica"/>
            <w:color w:val="222222"/>
            <w:szCs w:val="24"/>
          </w:rPr>
          <w:delText>number</w:delText>
        </w:r>
      </w:del>
      <w:r w:rsidR="00B93ACD" w:rsidRPr="00CB7115">
        <w:rPr>
          <w:rFonts w:ascii="Helvetica" w:hAnsi="Helvetica"/>
          <w:color w:val="222222"/>
          <w:szCs w:val="24"/>
        </w:rPr>
        <w:t xml:space="preserve"> of cankers </w:t>
      </w:r>
      <w:ins w:id="262" w:author="WVU" w:date="2016-08-15T13:48:00Z">
        <w:r w:rsidR="00030405" w:rsidRPr="00CB7115">
          <w:rPr>
            <w:rFonts w:ascii="Helvetica" w:hAnsi="Helvetica"/>
            <w:color w:val="222222"/>
            <w:szCs w:val="24"/>
          </w:rPr>
          <w:t>in each rating class by year</w:t>
        </w:r>
      </w:ins>
      <w:del w:id="263" w:author="WVU" w:date="2016-08-15T13:48:00Z">
        <w:r w:rsidR="00B93ACD" w:rsidRPr="00CB7115">
          <w:rPr>
            <w:rFonts w:ascii="Helvetica" w:hAnsi="Helvetica"/>
            <w:color w:val="222222"/>
            <w:szCs w:val="24"/>
          </w:rPr>
          <w:delText>sampled</w:delText>
        </w:r>
      </w:del>
      <w:r w:rsidR="00B93ACD" w:rsidRPr="00CB7115">
        <w:rPr>
          <w:rFonts w:ascii="Helvetica" w:hAnsi="Helvetica"/>
          <w:color w:val="222222"/>
          <w:szCs w:val="24"/>
        </w:rPr>
        <w:t xml:space="preserve">, </w:t>
      </w:r>
      <w:r w:rsidR="004729D7" w:rsidRPr="00CB7115">
        <w:rPr>
          <w:rFonts w:ascii="Helvetica" w:hAnsi="Helvetica"/>
          <w:color w:val="222222"/>
          <w:szCs w:val="24"/>
        </w:rPr>
        <w:t>hypovirus incidence (</w:t>
      </w:r>
      <w:ins w:id="264" w:author="WVU" w:date="2016-08-15T13:48:00Z">
        <w:r w:rsidR="004729D7" w:rsidRPr="00CB7115">
          <w:rPr>
            <w:rFonts w:ascii="Helvetica" w:hAnsi="Helvetica"/>
            <w:color w:val="222222"/>
            <w:szCs w:val="24"/>
          </w:rPr>
          <w:t>percent</w:t>
        </w:r>
        <w:r w:rsidR="0007517B" w:rsidRPr="00CB7115">
          <w:rPr>
            <w:rFonts w:ascii="Helvetica" w:hAnsi="Helvetica"/>
            <w:color w:val="222222"/>
            <w:szCs w:val="24"/>
          </w:rPr>
          <w:t>age</w:t>
        </w:r>
      </w:ins>
      <w:del w:id="265" w:author="WVU" w:date="2016-08-15T13:48:00Z">
        <w:r w:rsidR="004729D7" w:rsidRPr="00CB7115">
          <w:rPr>
            <w:rFonts w:ascii="Helvetica" w:hAnsi="Helvetica"/>
            <w:color w:val="222222"/>
            <w:szCs w:val="24"/>
          </w:rPr>
          <w:delText>per cent</w:delText>
        </w:r>
      </w:del>
      <w:r w:rsidR="004729D7" w:rsidRPr="00CB7115">
        <w:rPr>
          <w:rFonts w:ascii="Helvetica" w:hAnsi="Helvetica"/>
          <w:color w:val="222222"/>
          <w:szCs w:val="24"/>
        </w:rPr>
        <w:t xml:space="preserve"> of cankers </w:t>
      </w:r>
      <w:r w:rsidR="00497233" w:rsidRPr="00CB7115">
        <w:rPr>
          <w:rFonts w:ascii="Helvetica" w:hAnsi="Helvetica"/>
          <w:color w:val="222222"/>
          <w:szCs w:val="24"/>
        </w:rPr>
        <w:t>having</w:t>
      </w:r>
      <w:r w:rsidR="004729D7" w:rsidRPr="00CB7115">
        <w:rPr>
          <w:rFonts w:ascii="Helvetica" w:hAnsi="Helvetica"/>
          <w:color w:val="222222"/>
          <w:szCs w:val="24"/>
        </w:rPr>
        <w:t xml:space="preserve"> at least one of twelve isolates with hypovirus)</w:t>
      </w:r>
      <w:r w:rsidR="00497233" w:rsidRPr="00CB7115">
        <w:rPr>
          <w:rFonts w:ascii="Helvetica" w:hAnsi="Helvetica"/>
          <w:color w:val="222222"/>
          <w:szCs w:val="24"/>
        </w:rPr>
        <w:t xml:space="preserve">, and frequency of </w:t>
      </w:r>
      <w:r w:rsidR="004729D7" w:rsidRPr="00CB7115">
        <w:rPr>
          <w:rFonts w:ascii="Helvetica" w:hAnsi="Helvetica"/>
          <w:color w:val="222222"/>
          <w:szCs w:val="24"/>
        </w:rPr>
        <w:t xml:space="preserve">virulent, </w:t>
      </w:r>
      <w:proofErr w:type="spellStart"/>
      <w:r w:rsidR="004729D7" w:rsidRPr="00CB7115">
        <w:rPr>
          <w:rFonts w:ascii="Helvetica" w:hAnsi="Helvetica"/>
          <w:color w:val="222222"/>
          <w:szCs w:val="24"/>
        </w:rPr>
        <w:t>hypovirulent</w:t>
      </w:r>
      <w:proofErr w:type="spellEnd"/>
      <w:r w:rsidR="004729D7" w:rsidRPr="00CB7115">
        <w:rPr>
          <w:rFonts w:ascii="Helvetica" w:hAnsi="Helvetica"/>
          <w:color w:val="222222"/>
          <w:szCs w:val="24"/>
        </w:rPr>
        <w:t xml:space="preserve"> and non-</w:t>
      </w:r>
      <w:r w:rsidR="004729D7" w:rsidRPr="00CB7115">
        <w:rPr>
          <w:rFonts w:ascii="Helvetica" w:hAnsi="Helvetica"/>
          <w:i/>
          <w:iCs/>
          <w:color w:val="222222"/>
          <w:szCs w:val="24"/>
        </w:rPr>
        <w:t xml:space="preserve">C. </w:t>
      </w:r>
      <w:proofErr w:type="spellStart"/>
      <w:r w:rsidR="004729D7" w:rsidRPr="00CB7115">
        <w:rPr>
          <w:rFonts w:ascii="Helvetica" w:hAnsi="Helvetica"/>
          <w:i/>
          <w:iCs/>
          <w:color w:val="222222"/>
          <w:szCs w:val="24"/>
        </w:rPr>
        <w:t>parasitica</w:t>
      </w:r>
      <w:proofErr w:type="spellEnd"/>
      <w:r w:rsidR="004729D7" w:rsidRPr="00CB7115">
        <w:rPr>
          <w:rFonts w:ascii="Helvetica" w:hAnsi="Helvetica"/>
          <w:color w:val="222222"/>
          <w:szCs w:val="24"/>
        </w:rPr>
        <w:t xml:space="preserve"> (based on twelve </w:t>
      </w:r>
      <w:r w:rsidR="003101B4" w:rsidRPr="00CB7115">
        <w:rPr>
          <w:rFonts w:ascii="Helvetica" w:hAnsi="Helvetica"/>
          <w:color w:val="222222"/>
          <w:szCs w:val="24"/>
        </w:rPr>
        <w:t>samples</w:t>
      </w:r>
      <w:r w:rsidR="004729D7" w:rsidRPr="00CB7115">
        <w:rPr>
          <w:rFonts w:ascii="Helvetica" w:hAnsi="Helvetica"/>
          <w:color w:val="222222"/>
          <w:szCs w:val="24"/>
        </w:rPr>
        <w:t xml:space="preserve">/canker) for years 2000, 2009 and 2014 in the </w:t>
      </w:r>
      <w:ins w:id="266" w:author="WVU" w:date="2016-08-15T13:48:00Z">
        <w:r w:rsidR="003E320C" w:rsidRPr="00CB7115">
          <w:rPr>
            <w:rFonts w:ascii="Helvetica" w:hAnsi="Helvetica"/>
            <w:color w:val="222222"/>
            <w:szCs w:val="24"/>
          </w:rPr>
          <w:t>D</w:t>
        </w:r>
        <w:r w:rsidR="004729D7" w:rsidRPr="00CB7115">
          <w:rPr>
            <w:rFonts w:ascii="Helvetica" w:hAnsi="Helvetica"/>
            <w:color w:val="222222"/>
            <w:szCs w:val="24"/>
          </w:rPr>
          <w:t xml:space="preserve">isease </w:t>
        </w:r>
        <w:r w:rsidR="003E320C" w:rsidRPr="00CB7115">
          <w:rPr>
            <w:rFonts w:ascii="Helvetica" w:hAnsi="Helvetica"/>
            <w:color w:val="222222"/>
            <w:szCs w:val="24"/>
          </w:rPr>
          <w:t>C</w:t>
        </w:r>
        <w:r w:rsidR="004729D7" w:rsidRPr="00CB7115">
          <w:rPr>
            <w:rFonts w:ascii="Helvetica" w:hAnsi="Helvetica"/>
            <w:color w:val="222222"/>
            <w:szCs w:val="24"/>
          </w:rPr>
          <w:t>enter</w:t>
        </w:r>
      </w:ins>
      <w:del w:id="267" w:author="WVU" w:date="2016-08-15T13:48:00Z">
        <w:r w:rsidR="004729D7" w:rsidRPr="00CB7115">
          <w:rPr>
            <w:rFonts w:ascii="Helvetica" w:hAnsi="Helvetica"/>
            <w:color w:val="222222"/>
            <w:szCs w:val="24"/>
          </w:rPr>
          <w:delText>disease center</w:delText>
        </w:r>
      </w:del>
      <w:r w:rsidR="004729D7" w:rsidRPr="00CB7115">
        <w:rPr>
          <w:rFonts w:ascii="Helvetica" w:hAnsi="Helvetica"/>
          <w:color w:val="222222"/>
          <w:szCs w:val="24"/>
        </w:rPr>
        <w:t>.</w:t>
      </w:r>
    </w:p>
    <w:p w14:paraId="098FE071" w14:textId="77777777" w:rsidR="004729D7" w:rsidRPr="00CB7115" w:rsidRDefault="004729D7" w:rsidP="006F5FEB">
      <w:pPr>
        <w:shd w:val="clear" w:color="auto" w:fill="FFFFFF"/>
        <w:spacing w:line="480" w:lineRule="auto"/>
        <w:rPr>
          <w:rFonts w:ascii="Helvetica" w:hAnsi="Helvetica"/>
          <w:color w:val="222222"/>
          <w:szCs w:val="24"/>
        </w:rPr>
      </w:pPr>
      <w:bookmarkStart w:id="268" w:name="OLE_LINK1"/>
    </w:p>
    <w:tbl>
      <w:tblPr>
        <w:tblW w:w="9252" w:type="dxa"/>
        <w:tblInd w:w="98" w:type="dxa"/>
        <w:shd w:val="clear" w:color="auto" w:fill="FFFFFF"/>
        <w:tblLayout w:type="fixed"/>
        <w:tblCellMar>
          <w:left w:w="0" w:type="dxa"/>
          <w:right w:w="0" w:type="dxa"/>
        </w:tblCellMar>
        <w:tblLook w:val="04A0" w:firstRow="1" w:lastRow="0" w:firstColumn="1" w:lastColumn="0" w:noHBand="0" w:noVBand="1"/>
        <w:tblPrChange w:id="269" w:author="WVU" w:date="2016-08-15T13:48:00Z">
          <w:tblPr>
            <w:tblW w:w="9252" w:type="dxa"/>
            <w:tblInd w:w="98" w:type="dxa"/>
            <w:shd w:val="clear" w:color="auto" w:fill="FFFFFF"/>
            <w:tblLayout w:type="fixed"/>
            <w:tblCellMar>
              <w:left w:w="0" w:type="dxa"/>
              <w:right w:w="0" w:type="dxa"/>
            </w:tblCellMar>
            <w:tblLook w:val="04A0" w:firstRow="1" w:lastRow="0" w:firstColumn="1" w:lastColumn="0" w:noHBand="0" w:noVBand="1"/>
          </w:tblPr>
        </w:tblPrChange>
      </w:tblPr>
      <w:tblGrid>
        <w:gridCol w:w="792"/>
        <w:gridCol w:w="990"/>
        <w:gridCol w:w="1170"/>
        <w:gridCol w:w="1350"/>
        <w:gridCol w:w="1650"/>
        <w:gridCol w:w="1650"/>
        <w:gridCol w:w="1650"/>
        <w:tblGridChange w:id="270">
          <w:tblGrid>
            <w:gridCol w:w="103"/>
            <w:gridCol w:w="792"/>
            <w:gridCol w:w="95"/>
            <w:gridCol w:w="895"/>
            <w:gridCol w:w="95"/>
            <w:gridCol w:w="596"/>
            <w:gridCol w:w="479"/>
            <w:gridCol w:w="1247"/>
            <w:gridCol w:w="103"/>
            <w:gridCol w:w="1547"/>
            <w:gridCol w:w="103"/>
            <w:gridCol w:w="1547"/>
            <w:gridCol w:w="103"/>
            <w:gridCol w:w="1547"/>
            <w:gridCol w:w="103"/>
          </w:tblGrid>
        </w:tblGridChange>
      </w:tblGrid>
      <w:tr w:rsidR="00B93ACD" w:rsidRPr="00CB7115" w14:paraId="13FE2BE1" w14:textId="77777777" w:rsidTr="00AD080F">
        <w:trPr>
          <w:trHeight w:val="240"/>
          <w:trPrChange w:id="271" w:author="WVU" w:date="2016-08-15T13:48:00Z">
            <w:trPr>
              <w:gridAfter w:val="0"/>
              <w:trHeight w:val="240"/>
            </w:trPr>
          </w:trPrChange>
        </w:trPr>
        <w:tc>
          <w:tcPr>
            <w:tcW w:w="792" w:type="dxa"/>
            <w:vMerge w:val="restart"/>
            <w:tcBorders>
              <w:top w:val="single" w:sz="8" w:space="0" w:color="auto"/>
              <w:left w:val="single" w:sz="8" w:space="0" w:color="auto"/>
              <w:right w:val="single" w:sz="8" w:space="0" w:color="auto"/>
            </w:tcBorders>
            <w:vAlign w:val="center"/>
            <w:tcPrChange w:id="272" w:author="WVU" w:date="2016-08-15T13:48:00Z">
              <w:tcPr>
                <w:tcW w:w="990" w:type="dxa"/>
                <w:gridSpan w:val="3"/>
                <w:vMerge w:val="restart"/>
                <w:tcBorders>
                  <w:top w:val="single" w:sz="8" w:space="0" w:color="auto"/>
                  <w:left w:val="single" w:sz="8" w:space="0" w:color="auto"/>
                  <w:right w:val="single" w:sz="8" w:space="0" w:color="auto"/>
                </w:tcBorders>
                <w:vAlign w:val="center"/>
              </w:tcPr>
            </w:tcPrChange>
          </w:tcPr>
          <w:p w14:paraId="3694E9A6" w14:textId="2827789D" w:rsidR="00B93ACD" w:rsidRPr="00CB7115" w:rsidRDefault="00B93ACD" w:rsidP="006F5FEB">
            <w:pPr>
              <w:spacing w:line="480" w:lineRule="auto"/>
              <w:jc w:val="center"/>
              <w:rPr>
                <w:rFonts w:ascii="Helvetica" w:hAnsi="Helvetica"/>
                <w:b/>
                <w:bCs/>
                <w:color w:val="222222"/>
                <w:szCs w:val="24"/>
              </w:rPr>
            </w:pPr>
            <w:r w:rsidRPr="00CB7115">
              <w:rPr>
                <w:rFonts w:ascii="Helvetica" w:hAnsi="Helvetica"/>
                <w:b/>
                <w:bCs/>
                <w:color w:val="222222"/>
                <w:szCs w:val="24"/>
              </w:rPr>
              <w:t>Year</w:t>
            </w:r>
          </w:p>
        </w:tc>
        <w:tc>
          <w:tcPr>
            <w:tcW w:w="990" w:type="dxa"/>
            <w:vMerge w:val="restart"/>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Change w:id="273" w:author="WVU" w:date="2016-08-15T13:48:00Z">
              <w:tcPr>
                <w:tcW w:w="990" w:type="dxa"/>
                <w:gridSpan w:val="2"/>
                <w:vMerge w:val="restart"/>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39CBD0F9" w14:textId="7B318A55"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Canker</w:t>
            </w:r>
          </w:p>
          <w:p w14:paraId="5B1CBA25"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rating</w:t>
            </w:r>
          </w:p>
        </w:tc>
        <w:tc>
          <w:tcPr>
            <w:tcW w:w="1170" w:type="dxa"/>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Change w:id="274" w:author="WVU" w:date="2016-08-15T13:48:00Z">
              <w:tcPr>
                <w:tcW w:w="596" w:type="dxa"/>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781E0789" w14:textId="2B961C6A" w:rsidR="00B93ACD" w:rsidRPr="00CB7115" w:rsidRDefault="00F75F25" w:rsidP="006F5FEB">
            <w:pPr>
              <w:spacing w:line="480" w:lineRule="auto"/>
              <w:jc w:val="center"/>
              <w:rPr>
                <w:rFonts w:ascii="Helvetica" w:hAnsi="Helvetica"/>
                <w:color w:val="222222"/>
                <w:szCs w:val="24"/>
              </w:rPr>
            </w:pPr>
            <w:ins w:id="275" w:author="WVU" w:date="2016-08-15T13:48:00Z">
              <w:r w:rsidRPr="00CB7115">
                <w:rPr>
                  <w:rFonts w:ascii="Helvetica" w:hAnsi="Helvetica"/>
                  <w:b/>
                  <w:bCs/>
                  <w:color w:val="222222"/>
                  <w:szCs w:val="24"/>
                </w:rPr>
                <w:t xml:space="preserve">% Total </w:t>
              </w:r>
              <w:proofErr w:type="spellStart"/>
              <w:r w:rsidRPr="00CB7115">
                <w:rPr>
                  <w:rFonts w:ascii="Helvetica" w:hAnsi="Helvetica"/>
                  <w:b/>
                  <w:bCs/>
                  <w:color w:val="222222"/>
                  <w:szCs w:val="24"/>
                </w:rPr>
                <w:t>Cankers</w:t>
              </w:r>
              <w:r w:rsidRPr="00CB7115">
                <w:rPr>
                  <w:rFonts w:ascii="Helvetica" w:hAnsi="Helvetica"/>
                  <w:b/>
                  <w:bCs/>
                  <w:color w:val="222222"/>
                  <w:szCs w:val="24"/>
                  <w:vertAlign w:val="superscript"/>
                </w:rPr>
                <w:t>a</w:t>
              </w:r>
            </w:ins>
            <w:proofErr w:type="spellEnd"/>
            <w:del w:id="276" w:author="WVU" w:date="2016-08-15T13:48:00Z">
              <w:r w:rsidR="00B93ACD" w:rsidRPr="00CB7115">
                <w:rPr>
                  <w:rFonts w:ascii="Helvetica" w:hAnsi="Helvetica"/>
                  <w:b/>
                  <w:bCs/>
                  <w:color w:val="222222"/>
                  <w:szCs w:val="24"/>
                </w:rPr>
                <w:delText>N</w:delText>
              </w:r>
            </w:del>
          </w:p>
        </w:tc>
        <w:tc>
          <w:tcPr>
            <w:tcW w:w="1350" w:type="dxa"/>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Change w:id="277" w:author="WVU" w:date="2016-08-15T13:48:00Z">
              <w:tcPr>
                <w:tcW w:w="1726" w:type="dxa"/>
                <w:gridSpan w:val="2"/>
                <w:vMerge w:val="restart"/>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33141AC4" w14:textId="71C86005"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Hypovirus incidence (%)</w:t>
            </w:r>
          </w:p>
        </w:tc>
        <w:tc>
          <w:tcPr>
            <w:tcW w:w="4950" w:type="dxa"/>
            <w:gridSpan w:val="3"/>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Change w:id="278" w:author="WVU" w:date="2016-08-15T13:48:00Z">
              <w:tcPr>
                <w:tcW w:w="4950" w:type="dxa"/>
                <w:gridSpan w:val="6"/>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tcPrChange>
          </w:tcPr>
          <w:p w14:paraId="25539EC2"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Percent bark samples based on 12 samples/canker</w:t>
            </w:r>
          </w:p>
        </w:tc>
      </w:tr>
      <w:tr w:rsidR="00B93ACD" w:rsidRPr="00CB7115" w14:paraId="0CD73B48" w14:textId="77777777" w:rsidTr="00AD080F">
        <w:trPr>
          <w:trHeight w:val="240"/>
          <w:trPrChange w:id="279" w:author="WVU" w:date="2016-08-15T13:48:00Z">
            <w:trPr>
              <w:gridAfter w:val="0"/>
              <w:trHeight w:val="240"/>
            </w:trPr>
          </w:trPrChange>
        </w:trPr>
        <w:tc>
          <w:tcPr>
            <w:tcW w:w="792" w:type="dxa"/>
            <w:vMerge/>
            <w:tcBorders>
              <w:left w:val="single" w:sz="8" w:space="0" w:color="auto"/>
              <w:bottom w:val="single" w:sz="4" w:space="0" w:color="auto"/>
              <w:right w:val="single" w:sz="8" w:space="0" w:color="auto"/>
            </w:tcBorders>
            <w:tcPrChange w:id="280" w:author="WVU" w:date="2016-08-15T13:48:00Z">
              <w:tcPr>
                <w:tcW w:w="990" w:type="dxa"/>
                <w:gridSpan w:val="3"/>
                <w:vMerge/>
                <w:tcBorders>
                  <w:left w:val="single" w:sz="8" w:space="0" w:color="auto"/>
                  <w:bottom w:val="single" w:sz="8" w:space="0" w:color="auto"/>
                  <w:right w:val="single" w:sz="8" w:space="0" w:color="auto"/>
                </w:tcBorders>
              </w:tcPr>
            </w:tcPrChange>
          </w:tcPr>
          <w:p w14:paraId="2FDD87F2" w14:textId="77777777" w:rsidR="00B93ACD" w:rsidRPr="00CB7115" w:rsidRDefault="00B93ACD" w:rsidP="006F5FEB">
            <w:pPr>
              <w:spacing w:line="480" w:lineRule="auto"/>
              <w:rPr>
                <w:rFonts w:ascii="Helvetica" w:hAnsi="Helvetica"/>
                <w:color w:val="222222"/>
                <w:szCs w:val="24"/>
              </w:rPr>
            </w:pPr>
          </w:p>
        </w:tc>
        <w:tc>
          <w:tcPr>
            <w:tcW w:w="990" w:type="dxa"/>
            <w:vMerge/>
            <w:tcBorders>
              <w:top w:val="single" w:sz="8" w:space="0" w:color="auto"/>
              <w:left w:val="single" w:sz="8" w:space="0" w:color="auto"/>
              <w:bottom w:val="single" w:sz="4" w:space="0" w:color="auto"/>
              <w:right w:val="single" w:sz="8" w:space="0" w:color="auto"/>
            </w:tcBorders>
            <w:shd w:val="clear" w:color="auto" w:fill="auto"/>
            <w:vAlign w:val="center"/>
            <w:hideMark/>
            <w:tcPrChange w:id="281" w:author="WVU" w:date="2016-08-15T13:48:00Z">
              <w:tcPr>
                <w:tcW w:w="990" w:type="dxa"/>
                <w:gridSpan w:val="2"/>
                <w:vMerge/>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18E62172" w14:textId="09D44812" w:rsidR="00B93ACD" w:rsidRPr="00CB7115" w:rsidRDefault="00B93ACD" w:rsidP="006F5FEB">
            <w:pPr>
              <w:spacing w:line="480" w:lineRule="auto"/>
              <w:rPr>
                <w:rFonts w:ascii="Helvetica" w:hAnsi="Helvetica"/>
                <w:color w:val="222222"/>
                <w:szCs w:val="24"/>
              </w:rPr>
            </w:pPr>
          </w:p>
        </w:tc>
        <w:tc>
          <w:tcPr>
            <w:tcW w:w="1170" w:type="dxa"/>
            <w:vMerge/>
            <w:tcBorders>
              <w:top w:val="single" w:sz="8" w:space="0" w:color="auto"/>
              <w:left w:val="nil"/>
              <w:bottom w:val="single" w:sz="4" w:space="0" w:color="auto"/>
              <w:right w:val="single" w:sz="8" w:space="0" w:color="auto"/>
            </w:tcBorders>
            <w:shd w:val="clear" w:color="auto" w:fill="auto"/>
            <w:vAlign w:val="center"/>
            <w:hideMark/>
            <w:tcPrChange w:id="282" w:author="WVU" w:date="2016-08-15T13:48:00Z">
              <w:tcPr>
                <w:tcW w:w="596" w:type="dxa"/>
                <w:vMerge/>
                <w:tcBorders>
                  <w:top w:val="single" w:sz="8" w:space="0" w:color="auto"/>
                  <w:left w:val="nil"/>
                  <w:bottom w:val="single" w:sz="8" w:space="0" w:color="auto"/>
                  <w:right w:val="single" w:sz="8" w:space="0" w:color="auto"/>
                </w:tcBorders>
                <w:shd w:val="clear" w:color="auto" w:fill="auto"/>
                <w:vAlign w:val="center"/>
                <w:hideMark/>
              </w:tcPr>
            </w:tcPrChange>
          </w:tcPr>
          <w:p w14:paraId="4F9DC990" w14:textId="77777777" w:rsidR="00B93ACD" w:rsidRPr="00CB7115" w:rsidRDefault="00B93ACD" w:rsidP="006F5FEB">
            <w:pPr>
              <w:spacing w:line="480" w:lineRule="auto"/>
              <w:rPr>
                <w:rFonts w:ascii="Helvetica" w:hAnsi="Helvetica"/>
                <w:color w:val="222222"/>
                <w:szCs w:val="24"/>
              </w:rPr>
            </w:pPr>
          </w:p>
        </w:tc>
        <w:tc>
          <w:tcPr>
            <w:tcW w:w="1350" w:type="dxa"/>
            <w:vMerge/>
            <w:tcBorders>
              <w:top w:val="single" w:sz="8" w:space="0" w:color="auto"/>
              <w:left w:val="nil"/>
              <w:bottom w:val="single" w:sz="4" w:space="0" w:color="auto"/>
              <w:right w:val="single" w:sz="8" w:space="0" w:color="auto"/>
            </w:tcBorders>
            <w:shd w:val="clear" w:color="auto" w:fill="auto"/>
            <w:vAlign w:val="center"/>
            <w:hideMark/>
            <w:tcPrChange w:id="283" w:author="WVU" w:date="2016-08-15T13:48:00Z">
              <w:tcPr>
                <w:tcW w:w="1726" w:type="dxa"/>
                <w:gridSpan w:val="2"/>
                <w:vMerge/>
                <w:tcBorders>
                  <w:top w:val="single" w:sz="8" w:space="0" w:color="auto"/>
                  <w:left w:val="nil"/>
                  <w:bottom w:val="single" w:sz="8" w:space="0" w:color="auto"/>
                  <w:right w:val="single" w:sz="8" w:space="0" w:color="auto"/>
                </w:tcBorders>
                <w:shd w:val="clear" w:color="auto" w:fill="auto"/>
                <w:vAlign w:val="center"/>
                <w:hideMark/>
              </w:tcPr>
            </w:tcPrChange>
          </w:tcPr>
          <w:p w14:paraId="734A6729" w14:textId="77777777" w:rsidR="00B93ACD" w:rsidRPr="00CB7115" w:rsidRDefault="00B93ACD" w:rsidP="006F5FEB">
            <w:pPr>
              <w:spacing w:line="480" w:lineRule="auto"/>
              <w:rPr>
                <w:rFonts w:ascii="Helvetica" w:hAnsi="Helvetica"/>
                <w:color w:val="222222"/>
                <w:szCs w:val="24"/>
              </w:rPr>
            </w:pPr>
          </w:p>
        </w:tc>
        <w:tc>
          <w:tcPr>
            <w:tcW w:w="1650"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center"/>
            <w:hideMark/>
            <w:tcPrChange w:id="284" w:author="WVU" w:date="2016-08-15T13:48:00Z">
              <w:tcPr>
                <w:tcW w:w="1650" w:type="dxa"/>
                <w:gridSpan w:val="2"/>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08648589"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V</w:t>
            </w:r>
          </w:p>
        </w:tc>
        <w:tc>
          <w:tcPr>
            <w:tcW w:w="1650"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center"/>
            <w:hideMark/>
            <w:tcPrChange w:id="285" w:author="WVU" w:date="2016-08-15T13:48:00Z">
              <w:tcPr>
                <w:tcW w:w="1650" w:type="dxa"/>
                <w:gridSpan w:val="2"/>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tcPrChange>
          </w:tcPr>
          <w:p w14:paraId="13639324" w14:textId="77777777" w:rsidR="00B93ACD" w:rsidRPr="00CB7115" w:rsidRDefault="00B93ACD" w:rsidP="006F5FEB">
            <w:pPr>
              <w:spacing w:line="480" w:lineRule="auto"/>
              <w:jc w:val="center"/>
              <w:rPr>
                <w:rFonts w:ascii="Helvetica" w:hAnsi="Helvetica"/>
                <w:color w:val="222222"/>
                <w:szCs w:val="24"/>
              </w:rPr>
            </w:pPr>
            <w:r w:rsidRPr="00CB7115">
              <w:rPr>
                <w:rFonts w:ascii="Helvetica" w:hAnsi="Helvetica"/>
                <w:b/>
                <w:bCs/>
                <w:color w:val="222222"/>
                <w:szCs w:val="24"/>
              </w:rPr>
              <w:t>HV</w:t>
            </w:r>
          </w:p>
        </w:tc>
        <w:tc>
          <w:tcPr>
            <w:tcW w:w="1650"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bottom"/>
            <w:hideMark/>
            <w:tcPrChange w:id="286" w:author="WVU" w:date="2016-08-15T13:48:00Z">
              <w:tcPr>
                <w:tcW w:w="1650" w:type="dxa"/>
                <w:gridSpan w:val="2"/>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tcPrChange>
          </w:tcPr>
          <w:p w14:paraId="6E1092A8" w14:textId="38CCE68D" w:rsidR="00B93ACD" w:rsidRPr="00CB7115" w:rsidRDefault="003973C4" w:rsidP="006F5FEB">
            <w:pPr>
              <w:spacing w:line="480" w:lineRule="auto"/>
              <w:jc w:val="center"/>
              <w:rPr>
                <w:rFonts w:ascii="Helvetica" w:hAnsi="Helvetica"/>
                <w:color w:val="222222"/>
                <w:szCs w:val="24"/>
              </w:rPr>
            </w:pPr>
            <w:ins w:id="287" w:author="WVU" w:date="2016-08-15T13:48:00Z">
              <w:r w:rsidRPr="00CB7115">
                <w:rPr>
                  <w:rFonts w:ascii="Helvetica" w:hAnsi="Helvetica"/>
                  <w:b/>
                  <w:bCs/>
                  <w:color w:val="222222"/>
                  <w:szCs w:val="24"/>
                </w:rPr>
                <w:t>NCP</w:t>
              </w:r>
            </w:ins>
            <w:del w:id="288" w:author="WVU" w:date="2016-08-15T13:48:00Z">
              <w:r w:rsidR="00B93ACD" w:rsidRPr="00CB7115">
                <w:rPr>
                  <w:rFonts w:ascii="Helvetica" w:hAnsi="Helvetica"/>
                  <w:b/>
                  <w:bCs/>
                  <w:color w:val="222222"/>
                  <w:szCs w:val="24"/>
                </w:rPr>
                <w:delText>Non </w:delText>
              </w:r>
              <w:r w:rsidR="00B93ACD" w:rsidRPr="00CB7115">
                <w:rPr>
                  <w:rFonts w:ascii="Helvetica" w:hAnsi="Helvetica"/>
                  <w:b/>
                  <w:bCs/>
                  <w:i/>
                  <w:iCs/>
                  <w:color w:val="222222"/>
                  <w:szCs w:val="24"/>
                </w:rPr>
                <w:delText>C. parasitica</w:delText>
              </w:r>
            </w:del>
          </w:p>
        </w:tc>
      </w:tr>
      <w:tr w:rsidR="00F2345F" w:rsidRPr="00CB7115" w14:paraId="5F52C388" w14:textId="77777777" w:rsidTr="00AD080F">
        <w:trPr>
          <w:trHeight w:val="240"/>
        </w:trPr>
        <w:tc>
          <w:tcPr>
            <w:tcW w:w="792" w:type="dxa"/>
            <w:vMerge w:val="restart"/>
            <w:tcBorders>
              <w:top w:val="single" w:sz="4" w:space="0" w:color="auto"/>
              <w:left w:val="single" w:sz="4" w:space="0" w:color="auto"/>
              <w:right w:val="single" w:sz="4" w:space="0" w:color="auto"/>
            </w:tcBorders>
            <w:shd w:val="clear" w:color="auto" w:fill="FFFFFF"/>
            <w:vAlign w:val="center"/>
          </w:tcPr>
          <w:p w14:paraId="215680DF" w14:textId="2B023EC5"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2000</w:t>
            </w: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80A0390" w14:textId="60B52B99"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1</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3376CF2" w14:textId="27B5731C" w:rsidR="004729D7" w:rsidRPr="00CB7115" w:rsidRDefault="00F75F25" w:rsidP="006F5FEB">
            <w:pPr>
              <w:spacing w:before="240" w:line="480" w:lineRule="auto"/>
              <w:jc w:val="center"/>
              <w:rPr>
                <w:rFonts w:ascii="Helvetica" w:hAnsi="Helvetica"/>
                <w:color w:val="222222"/>
                <w:szCs w:val="24"/>
              </w:rPr>
            </w:pPr>
            <w:ins w:id="289" w:author="WVU" w:date="2016-08-15T13:48:00Z">
              <w:r w:rsidRPr="00CB7115">
                <w:rPr>
                  <w:rFonts w:ascii="Helvetica" w:hAnsi="Helvetica"/>
                  <w:color w:val="222222"/>
                  <w:szCs w:val="24"/>
                </w:rPr>
                <w:t>37</w:t>
              </w:r>
            </w:ins>
            <w:del w:id="290" w:author="WVU" w:date="2016-08-15T13:48:00Z">
              <w:r w:rsidR="00B93ACD" w:rsidRPr="00CB7115">
                <w:rPr>
                  <w:rFonts w:ascii="Helvetica" w:hAnsi="Helvetica"/>
                  <w:color w:val="222222"/>
                  <w:szCs w:val="24"/>
                </w:rPr>
                <w:delText>46</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05B849D" w14:textId="6CB93283" w:rsidR="004729D7" w:rsidRPr="00CB7115" w:rsidRDefault="00497233" w:rsidP="006F5FEB">
            <w:pPr>
              <w:spacing w:before="240" w:line="480" w:lineRule="auto"/>
              <w:jc w:val="center"/>
              <w:rPr>
                <w:rFonts w:ascii="Helvetica" w:hAnsi="Helvetica"/>
                <w:color w:val="222222"/>
                <w:szCs w:val="24"/>
              </w:rPr>
            </w:pPr>
            <w:r w:rsidRPr="00CB7115">
              <w:rPr>
                <w:rFonts w:ascii="Helvetica" w:hAnsi="Helvetica"/>
                <w:color w:val="222222"/>
                <w:szCs w:val="24"/>
              </w:rPr>
              <w:t>70</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1FB48E3" w14:textId="77777777"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20%</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027FBBD" w14:textId="77777777"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28%</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8F1623D" w14:textId="77777777" w:rsidR="004729D7" w:rsidRPr="00CB7115" w:rsidRDefault="004729D7" w:rsidP="006F5FEB">
            <w:pPr>
              <w:spacing w:before="240" w:line="480" w:lineRule="auto"/>
              <w:jc w:val="center"/>
              <w:rPr>
                <w:rFonts w:ascii="Helvetica" w:hAnsi="Helvetica"/>
                <w:color w:val="222222"/>
                <w:szCs w:val="24"/>
              </w:rPr>
            </w:pPr>
            <w:r w:rsidRPr="00CB7115">
              <w:rPr>
                <w:rFonts w:ascii="Helvetica" w:hAnsi="Helvetica"/>
                <w:color w:val="222222"/>
                <w:szCs w:val="24"/>
              </w:rPr>
              <w:t>52%</w:t>
            </w:r>
          </w:p>
        </w:tc>
      </w:tr>
      <w:tr w:rsidR="00F2345F" w:rsidRPr="00CB7115" w14:paraId="033219BC"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61F4B713"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5241E8A" w14:textId="0E9AC142"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5B43759" w14:textId="770DC260" w:rsidR="004729D7" w:rsidRPr="00CB7115" w:rsidRDefault="00F75F25" w:rsidP="006F5FEB">
            <w:pPr>
              <w:spacing w:line="480" w:lineRule="auto"/>
              <w:jc w:val="center"/>
              <w:rPr>
                <w:rFonts w:ascii="Helvetica" w:hAnsi="Helvetica"/>
                <w:color w:val="222222"/>
                <w:szCs w:val="24"/>
              </w:rPr>
            </w:pPr>
            <w:ins w:id="291" w:author="WVU" w:date="2016-08-15T13:48:00Z">
              <w:r w:rsidRPr="00CB7115">
                <w:rPr>
                  <w:rFonts w:ascii="Helvetica" w:hAnsi="Helvetica"/>
                  <w:color w:val="222222"/>
                  <w:szCs w:val="24"/>
                </w:rPr>
                <w:t>21</w:t>
              </w:r>
            </w:ins>
            <w:del w:id="292" w:author="WVU" w:date="2016-08-15T13:48:00Z">
              <w:r w:rsidR="00B93ACD" w:rsidRPr="00CB7115">
                <w:rPr>
                  <w:rFonts w:ascii="Helvetica" w:hAnsi="Helvetica"/>
                  <w:color w:val="222222"/>
                  <w:szCs w:val="24"/>
                </w:rPr>
                <w:delText>27</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DBC3967" w14:textId="3BA91CA8"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8F33016"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48885A5"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17%</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47BF9FC"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27%</w:t>
            </w:r>
          </w:p>
        </w:tc>
      </w:tr>
      <w:tr w:rsidR="00F2345F" w:rsidRPr="00CB7115" w14:paraId="4C1AB546"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625C5A20"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411E4F7" w14:textId="0420334A"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D899CE5" w14:textId="65E6C878" w:rsidR="004729D7" w:rsidRPr="00CB7115" w:rsidRDefault="00F75F25" w:rsidP="006F5FEB">
            <w:pPr>
              <w:spacing w:line="480" w:lineRule="auto"/>
              <w:jc w:val="center"/>
              <w:rPr>
                <w:rFonts w:ascii="Helvetica" w:hAnsi="Helvetica"/>
                <w:color w:val="222222"/>
                <w:szCs w:val="24"/>
              </w:rPr>
            </w:pPr>
            <w:ins w:id="293" w:author="WVU" w:date="2016-08-15T13:48:00Z">
              <w:r w:rsidRPr="00CB7115">
                <w:rPr>
                  <w:rFonts w:ascii="Helvetica" w:hAnsi="Helvetica"/>
                  <w:color w:val="222222"/>
                  <w:szCs w:val="24"/>
                </w:rPr>
                <w:t>20</w:t>
              </w:r>
            </w:ins>
            <w:del w:id="294" w:author="WVU" w:date="2016-08-15T13:48:00Z">
              <w:r w:rsidR="00B93ACD" w:rsidRPr="00CB7115">
                <w:rPr>
                  <w:rFonts w:ascii="Helvetica" w:hAnsi="Helvetica"/>
                  <w:color w:val="222222"/>
                  <w:szCs w:val="24"/>
                </w:rPr>
                <w:delText>25</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354BA69" w14:textId="38921550"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52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48010FB"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01847EC"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13%</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E8C014D"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31%</w:t>
            </w:r>
          </w:p>
        </w:tc>
      </w:tr>
      <w:tr w:rsidR="00F2345F" w:rsidRPr="00CB7115" w14:paraId="70CCC8B7" w14:textId="77777777" w:rsidTr="00AD080F">
        <w:trPr>
          <w:trHeight w:val="240"/>
        </w:trPr>
        <w:tc>
          <w:tcPr>
            <w:tcW w:w="792" w:type="dxa"/>
            <w:vMerge/>
            <w:tcBorders>
              <w:left w:val="single" w:sz="4" w:space="0" w:color="auto"/>
              <w:bottom w:val="single" w:sz="4" w:space="0" w:color="auto"/>
              <w:right w:val="single" w:sz="4" w:space="0" w:color="auto"/>
            </w:tcBorders>
            <w:shd w:val="clear" w:color="auto" w:fill="FFFFFF"/>
            <w:vAlign w:val="center"/>
          </w:tcPr>
          <w:p w14:paraId="1E33BF51"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7A91127" w14:textId="0BFA58F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C03CD06" w14:textId="61A59D80" w:rsidR="004729D7" w:rsidRPr="00CB7115" w:rsidRDefault="00F75F25" w:rsidP="006F5FEB">
            <w:pPr>
              <w:spacing w:line="480" w:lineRule="auto"/>
              <w:jc w:val="center"/>
              <w:rPr>
                <w:rFonts w:ascii="Helvetica" w:hAnsi="Helvetica"/>
                <w:color w:val="222222"/>
                <w:szCs w:val="24"/>
              </w:rPr>
            </w:pPr>
            <w:ins w:id="295" w:author="WVU" w:date="2016-08-15T13:48:00Z">
              <w:r w:rsidRPr="00CB7115">
                <w:rPr>
                  <w:rFonts w:ascii="Helvetica" w:hAnsi="Helvetica"/>
                  <w:color w:val="222222"/>
                  <w:szCs w:val="24"/>
                </w:rPr>
                <w:t>22</w:t>
              </w:r>
            </w:ins>
            <w:del w:id="296" w:author="WVU" w:date="2016-08-15T13:48:00Z">
              <w:r w:rsidR="00B93ACD" w:rsidRPr="00CB7115">
                <w:rPr>
                  <w:rFonts w:ascii="Helvetica" w:hAnsi="Helvetica"/>
                  <w:color w:val="222222"/>
                  <w:szCs w:val="24"/>
                </w:rPr>
                <w:delText>28</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8DD406F" w14:textId="49681CE8"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64</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AFDD9D7"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79AB5B7"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13%</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53A188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28%</w:t>
            </w:r>
          </w:p>
        </w:tc>
      </w:tr>
      <w:tr w:rsidR="00F2345F" w:rsidRPr="00CB7115" w14:paraId="44A0E5C4" w14:textId="77777777" w:rsidTr="00AD080F">
        <w:trPr>
          <w:trHeight w:val="240"/>
        </w:trPr>
        <w:tc>
          <w:tcPr>
            <w:tcW w:w="792" w:type="dxa"/>
            <w:vMerge w:val="restart"/>
            <w:tcBorders>
              <w:top w:val="single" w:sz="4" w:space="0" w:color="auto"/>
              <w:left w:val="single" w:sz="4" w:space="0" w:color="auto"/>
              <w:right w:val="single" w:sz="4" w:space="0" w:color="auto"/>
            </w:tcBorders>
            <w:shd w:val="clear" w:color="auto" w:fill="FFFFFF"/>
            <w:vAlign w:val="center"/>
          </w:tcPr>
          <w:p w14:paraId="3689BCB6" w14:textId="4ED64D86"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2009</w:t>
            </w: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07D0940F" w14:textId="0443C283"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7CCC11D" w14:textId="299825A5" w:rsidR="004729D7" w:rsidRPr="00CB7115" w:rsidRDefault="00F75F25" w:rsidP="006F5FEB">
            <w:pPr>
              <w:spacing w:line="480" w:lineRule="auto"/>
              <w:jc w:val="center"/>
              <w:rPr>
                <w:rFonts w:ascii="Helvetica" w:hAnsi="Helvetica"/>
                <w:color w:val="222222"/>
                <w:szCs w:val="24"/>
              </w:rPr>
            </w:pPr>
            <w:ins w:id="297" w:author="WVU" w:date="2016-08-15T13:48:00Z">
              <w:r w:rsidRPr="00CB7115">
                <w:rPr>
                  <w:rFonts w:ascii="Helvetica" w:hAnsi="Helvetica"/>
                  <w:color w:val="222222"/>
                  <w:szCs w:val="24"/>
                </w:rPr>
                <w:t>48</w:t>
              </w:r>
            </w:ins>
            <w:del w:id="298" w:author="WVU" w:date="2016-08-15T13:48:00Z">
              <w:r w:rsidR="00B93ACD" w:rsidRPr="00CB7115">
                <w:rPr>
                  <w:rFonts w:ascii="Helvetica" w:hAnsi="Helvetica"/>
                  <w:color w:val="222222"/>
                  <w:szCs w:val="24"/>
                </w:rPr>
                <w:delText>72</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519622F" w14:textId="62E1C084"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76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9D86716"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DF791C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25%</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DA16B5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55%</w:t>
            </w:r>
          </w:p>
        </w:tc>
      </w:tr>
      <w:tr w:rsidR="00F2345F" w:rsidRPr="00CB7115" w14:paraId="47BF6B27"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2F335703"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B9B6A44" w14:textId="5D195088"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4489948" w14:textId="4CE9053B" w:rsidR="004729D7" w:rsidRPr="00CB7115" w:rsidRDefault="00F75F25" w:rsidP="006F5FEB">
            <w:pPr>
              <w:spacing w:line="480" w:lineRule="auto"/>
              <w:jc w:val="center"/>
              <w:rPr>
                <w:rFonts w:ascii="Helvetica" w:hAnsi="Helvetica"/>
                <w:color w:val="222222"/>
                <w:szCs w:val="24"/>
              </w:rPr>
            </w:pPr>
            <w:ins w:id="299" w:author="WVU" w:date="2016-08-15T13:48:00Z">
              <w:r w:rsidRPr="00CB7115">
                <w:rPr>
                  <w:rFonts w:ascii="Helvetica" w:hAnsi="Helvetica"/>
                  <w:color w:val="222222"/>
                  <w:szCs w:val="24"/>
                </w:rPr>
                <w:t>18</w:t>
              </w:r>
            </w:ins>
            <w:del w:id="300" w:author="WVU" w:date="2016-08-15T13:48:00Z">
              <w:r w:rsidR="00B93ACD" w:rsidRPr="00CB7115">
                <w:rPr>
                  <w:rFonts w:ascii="Helvetica" w:hAnsi="Helvetica"/>
                  <w:color w:val="222222"/>
                  <w:szCs w:val="24"/>
                </w:rPr>
                <w:delText>27</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02D2C42" w14:textId="6355F0AE"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59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007B64B"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2E93EAD"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18%</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9164E1C"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46%</w:t>
            </w:r>
          </w:p>
        </w:tc>
      </w:tr>
      <w:tr w:rsidR="00F2345F" w:rsidRPr="00CB7115" w14:paraId="0DDA8D46"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43D8152C"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57E8EFD" w14:textId="5F9DCD41"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3402EE4" w14:textId="227A7D8E" w:rsidR="004729D7" w:rsidRPr="00CB7115" w:rsidRDefault="00F75F25" w:rsidP="006F5FEB">
            <w:pPr>
              <w:spacing w:line="480" w:lineRule="auto"/>
              <w:jc w:val="center"/>
              <w:rPr>
                <w:rFonts w:ascii="Helvetica" w:hAnsi="Helvetica"/>
                <w:color w:val="222222"/>
                <w:szCs w:val="24"/>
              </w:rPr>
            </w:pPr>
            <w:ins w:id="301" w:author="WVU" w:date="2016-08-15T13:48:00Z">
              <w:r w:rsidRPr="00CB7115">
                <w:rPr>
                  <w:rFonts w:ascii="Helvetica" w:hAnsi="Helvetica"/>
                  <w:color w:val="222222"/>
                  <w:szCs w:val="24"/>
                </w:rPr>
                <w:t>14</w:t>
              </w:r>
            </w:ins>
            <w:del w:id="302" w:author="WVU" w:date="2016-08-15T13:48:00Z">
              <w:r w:rsidR="00B93ACD" w:rsidRPr="00CB7115">
                <w:rPr>
                  <w:rFonts w:ascii="Helvetica" w:hAnsi="Helvetica"/>
                  <w:color w:val="222222"/>
                  <w:szCs w:val="24"/>
                </w:rPr>
                <w:delText>21</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4053B666" w14:textId="29032E25"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71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6892B2A"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53%</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749C85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24989D62"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31%</w:t>
            </w:r>
          </w:p>
        </w:tc>
      </w:tr>
      <w:tr w:rsidR="00F2345F" w:rsidRPr="00CB7115" w14:paraId="62E247C3" w14:textId="77777777" w:rsidTr="00AD080F">
        <w:trPr>
          <w:trHeight w:val="240"/>
        </w:trPr>
        <w:tc>
          <w:tcPr>
            <w:tcW w:w="792" w:type="dxa"/>
            <w:vMerge/>
            <w:tcBorders>
              <w:left w:val="single" w:sz="4" w:space="0" w:color="auto"/>
              <w:bottom w:val="single" w:sz="4" w:space="0" w:color="auto"/>
              <w:right w:val="single" w:sz="4" w:space="0" w:color="auto"/>
            </w:tcBorders>
            <w:shd w:val="clear" w:color="auto" w:fill="FFFFFF"/>
            <w:vAlign w:val="center"/>
          </w:tcPr>
          <w:p w14:paraId="4C7F2B10" w14:textId="77777777" w:rsidR="004729D7" w:rsidRPr="00CB7115" w:rsidRDefault="004729D7"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46A73A6" w14:textId="53B11BAA"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52E36A24" w14:textId="502F7140" w:rsidR="004729D7" w:rsidRPr="00CB7115" w:rsidRDefault="00F75F25" w:rsidP="006F5FEB">
            <w:pPr>
              <w:spacing w:line="480" w:lineRule="auto"/>
              <w:jc w:val="center"/>
              <w:rPr>
                <w:rFonts w:ascii="Helvetica" w:hAnsi="Helvetica"/>
                <w:color w:val="222222"/>
                <w:szCs w:val="24"/>
              </w:rPr>
            </w:pPr>
            <w:ins w:id="303" w:author="WVU" w:date="2016-08-15T13:48:00Z">
              <w:r w:rsidRPr="00CB7115">
                <w:rPr>
                  <w:rFonts w:ascii="Helvetica" w:hAnsi="Helvetica"/>
                  <w:color w:val="222222"/>
                  <w:szCs w:val="24"/>
                </w:rPr>
                <w:t>20</w:t>
              </w:r>
            </w:ins>
            <w:del w:id="304" w:author="WVU" w:date="2016-08-15T13:48:00Z">
              <w:r w:rsidR="00B93ACD" w:rsidRPr="00CB7115">
                <w:rPr>
                  <w:rFonts w:ascii="Helvetica" w:hAnsi="Helvetica"/>
                  <w:color w:val="222222"/>
                  <w:szCs w:val="24"/>
                </w:rPr>
                <w:delText>31</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796BC1D0" w14:textId="638AD02F" w:rsidR="004729D7"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35F7477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49%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6A7E7B39"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12%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14:paraId="114A1A5E" w14:textId="77777777" w:rsidR="004729D7" w:rsidRPr="00CB7115" w:rsidRDefault="004729D7" w:rsidP="006F5FEB">
            <w:pPr>
              <w:spacing w:line="480" w:lineRule="auto"/>
              <w:jc w:val="center"/>
              <w:rPr>
                <w:rFonts w:ascii="Helvetica" w:hAnsi="Helvetica"/>
                <w:color w:val="222222"/>
                <w:szCs w:val="24"/>
              </w:rPr>
            </w:pPr>
            <w:r w:rsidRPr="00CB7115">
              <w:rPr>
                <w:rFonts w:ascii="Helvetica" w:hAnsi="Helvetica"/>
                <w:color w:val="222222"/>
                <w:szCs w:val="24"/>
              </w:rPr>
              <w:t>39%</w:t>
            </w:r>
          </w:p>
        </w:tc>
      </w:tr>
      <w:tr w:rsidR="00F2345F" w:rsidRPr="00CB7115" w14:paraId="09E5F9C4" w14:textId="77777777" w:rsidTr="00AD080F">
        <w:trPr>
          <w:trHeight w:val="240"/>
        </w:trPr>
        <w:tc>
          <w:tcPr>
            <w:tcW w:w="792" w:type="dxa"/>
            <w:vMerge w:val="restart"/>
            <w:tcBorders>
              <w:top w:val="single" w:sz="4" w:space="0" w:color="auto"/>
              <w:left w:val="single" w:sz="4" w:space="0" w:color="auto"/>
              <w:right w:val="single" w:sz="4" w:space="0" w:color="auto"/>
            </w:tcBorders>
            <w:shd w:val="clear" w:color="auto" w:fill="FFFFFF"/>
            <w:vAlign w:val="center"/>
          </w:tcPr>
          <w:p w14:paraId="214E395A" w14:textId="2292693C"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2014</w:t>
            </w: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50FAED0A" w14:textId="65DBEEFF"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1</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5646D14" w14:textId="471874B9" w:rsidR="006C59ED" w:rsidRPr="00CB7115" w:rsidRDefault="00F75F25" w:rsidP="006F5FEB">
            <w:pPr>
              <w:spacing w:line="480" w:lineRule="auto"/>
              <w:jc w:val="center"/>
              <w:rPr>
                <w:rFonts w:ascii="Helvetica" w:hAnsi="Helvetica"/>
                <w:color w:val="222222"/>
                <w:szCs w:val="24"/>
              </w:rPr>
            </w:pPr>
            <w:ins w:id="305" w:author="WVU" w:date="2016-08-15T13:48:00Z">
              <w:r w:rsidRPr="00CB7115">
                <w:rPr>
                  <w:rFonts w:ascii="Helvetica" w:hAnsi="Helvetica"/>
                  <w:color w:val="222222"/>
                  <w:szCs w:val="24"/>
                </w:rPr>
                <w:t>48</w:t>
              </w:r>
            </w:ins>
            <w:del w:id="306" w:author="WVU" w:date="2016-08-15T13:48:00Z">
              <w:r w:rsidR="006C59ED" w:rsidRPr="00CB7115">
                <w:rPr>
                  <w:rFonts w:ascii="Helvetica" w:hAnsi="Helvetica"/>
                  <w:color w:val="222222"/>
                  <w:szCs w:val="24"/>
                </w:rPr>
                <w:delText>8</w:delText>
              </w:r>
              <w:r w:rsidR="00B93ACD" w:rsidRPr="00CB7115">
                <w:rPr>
                  <w:rFonts w:ascii="Helvetica" w:hAnsi="Helvetica"/>
                  <w:color w:val="222222"/>
                  <w:szCs w:val="24"/>
                </w:rPr>
                <w:delText>2</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38B966F1" w14:textId="7F13E3E5"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66</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3BAEFAC0" w14:textId="36F07DE2"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25%</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2D6715D" w14:textId="431A07C4"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40%</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37C7DFEB" w14:textId="58A8BAAD"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35%</w:t>
            </w:r>
          </w:p>
        </w:tc>
      </w:tr>
      <w:tr w:rsidR="00F2345F" w:rsidRPr="00CB7115" w14:paraId="4810CC28"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56AB7AF1" w14:textId="77777777" w:rsidR="006C59ED" w:rsidRPr="00CB7115" w:rsidRDefault="006C59ED"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0B9845DF" w14:textId="5C0E5BD5"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BBD3913" w14:textId="1042BA32" w:rsidR="006C59ED" w:rsidRPr="00CB7115" w:rsidRDefault="00F75F25" w:rsidP="006F5FEB">
            <w:pPr>
              <w:spacing w:line="480" w:lineRule="auto"/>
              <w:jc w:val="center"/>
              <w:rPr>
                <w:rFonts w:ascii="Helvetica" w:hAnsi="Helvetica"/>
                <w:color w:val="222222"/>
                <w:szCs w:val="24"/>
              </w:rPr>
            </w:pPr>
            <w:ins w:id="307" w:author="WVU" w:date="2016-08-15T13:48:00Z">
              <w:r w:rsidRPr="00CB7115">
                <w:rPr>
                  <w:rFonts w:ascii="Helvetica" w:hAnsi="Helvetica"/>
                  <w:color w:val="222222"/>
                  <w:szCs w:val="24"/>
                </w:rPr>
                <w:t>30</w:t>
              </w:r>
            </w:ins>
            <w:del w:id="308" w:author="WVU" w:date="2016-08-15T13:48:00Z">
              <w:r w:rsidR="006C59ED" w:rsidRPr="00CB7115">
                <w:rPr>
                  <w:rFonts w:ascii="Helvetica" w:hAnsi="Helvetica"/>
                  <w:color w:val="222222"/>
                  <w:szCs w:val="24"/>
                </w:rPr>
                <w:delText>5</w:delText>
              </w:r>
              <w:r w:rsidR="00B93ACD" w:rsidRPr="00CB7115">
                <w:rPr>
                  <w:rFonts w:ascii="Helvetica" w:hAnsi="Helvetica"/>
                  <w:color w:val="222222"/>
                  <w:szCs w:val="24"/>
                </w:rPr>
                <w:delText>1</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55438F87" w14:textId="46AD267C"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65</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BE6112D" w14:textId="3B539F8E"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42DAABC" w14:textId="121CDBE3"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6FBE1C3" w14:textId="782C4A02"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17%</w:t>
            </w:r>
          </w:p>
        </w:tc>
      </w:tr>
      <w:tr w:rsidR="00F2345F" w:rsidRPr="00CB7115" w14:paraId="42EBB799" w14:textId="77777777" w:rsidTr="00AD080F">
        <w:trPr>
          <w:trHeight w:val="240"/>
        </w:trPr>
        <w:tc>
          <w:tcPr>
            <w:tcW w:w="792" w:type="dxa"/>
            <w:vMerge/>
            <w:tcBorders>
              <w:left w:val="single" w:sz="4" w:space="0" w:color="auto"/>
              <w:right w:val="single" w:sz="4" w:space="0" w:color="auto"/>
            </w:tcBorders>
            <w:shd w:val="clear" w:color="auto" w:fill="FFFFFF"/>
            <w:vAlign w:val="center"/>
          </w:tcPr>
          <w:p w14:paraId="4774FDF6" w14:textId="77777777" w:rsidR="006C59ED" w:rsidRPr="00CB7115" w:rsidRDefault="006C59ED"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E3FA1A1" w14:textId="562037EB"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3</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A288079" w14:textId="6AEDD399" w:rsidR="006C59ED" w:rsidRPr="00CB7115" w:rsidRDefault="00F75F25" w:rsidP="006F5FEB">
            <w:pPr>
              <w:spacing w:line="480" w:lineRule="auto"/>
              <w:jc w:val="center"/>
              <w:rPr>
                <w:rFonts w:ascii="Helvetica" w:hAnsi="Helvetica"/>
                <w:color w:val="222222"/>
                <w:szCs w:val="24"/>
              </w:rPr>
            </w:pPr>
            <w:ins w:id="309" w:author="WVU" w:date="2016-08-15T13:48:00Z">
              <w:r w:rsidRPr="00CB7115">
                <w:rPr>
                  <w:rFonts w:ascii="Helvetica" w:hAnsi="Helvetica"/>
                  <w:color w:val="222222"/>
                  <w:szCs w:val="24"/>
                </w:rPr>
                <w:t>14</w:t>
              </w:r>
            </w:ins>
            <w:del w:id="310" w:author="WVU" w:date="2016-08-15T13:48:00Z">
              <w:r w:rsidR="00B93ACD" w:rsidRPr="00CB7115">
                <w:rPr>
                  <w:rFonts w:ascii="Helvetica" w:hAnsi="Helvetica"/>
                  <w:color w:val="222222"/>
                  <w:szCs w:val="24"/>
                </w:rPr>
                <w:delText>25</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ED5537D" w14:textId="3E902C44"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72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78F0985B" w14:textId="79AE1878"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42%</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4111D2DF" w14:textId="26EDA57D"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38%</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3D37992" w14:textId="05F2637C"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20%</w:t>
            </w:r>
          </w:p>
        </w:tc>
      </w:tr>
      <w:tr w:rsidR="00F2345F" w:rsidRPr="00CB7115" w14:paraId="6855092F" w14:textId="77777777" w:rsidTr="00AD080F">
        <w:trPr>
          <w:trHeight w:val="240"/>
        </w:trPr>
        <w:tc>
          <w:tcPr>
            <w:tcW w:w="792" w:type="dxa"/>
            <w:vMerge/>
            <w:tcBorders>
              <w:left w:val="single" w:sz="4" w:space="0" w:color="auto"/>
              <w:bottom w:val="single" w:sz="4" w:space="0" w:color="auto"/>
              <w:right w:val="single" w:sz="4" w:space="0" w:color="auto"/>
            </w:tcBorders>
            <w:shd w:val="clear" w:color="auto" w:fill="FFFFFF"/>
            <w:vAlign w:val="center"/>
          </w:tcPr>
          <w:p w14:paraId="76C93132" w14:textId="77777777" w:rsidR="006C59ED" w:rsidRPr="00CB7115" w:rsidRDefault="006C59ED" w:rsidP="006F5FEB">
            <w:pPr>
              <w:spacing w:line="480" w:lineRule="auto"/>
              <w:jc w:val="center"/>
              <w:rPr>
                <w:rFonts w:ascii="Helvetica" w:hAnsi="Helvetica"/>
                <w:color w:val="222222"/>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F714C45" w14:textId="3EDF52EE"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4</w:t>
            </w:r>
          </w:p>
        </w:tc>
        <w:tc>
          <w:tcPr>
            <w:tcW w:w="117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5887A558" w14:textId="40DB80B4" w:rsidR="006C59ED" w:rsidRPr="00CB7115" w:rsidRDefault="00F75F25" w:rsidP="006F5FEB">
            <w:pPr>
              <w:spacing w:line="480" w:lineRule="auto"/>
              <w:jc w:val="center"/>
              <w:rPr>
                <w:rFonts w:ascii="Helvetica" w:hAnsi="Helvetica"/>
                <w:color w:val="222222"/>
                <w:szCs w:val="24"/>
              </w:rPr>
            </w:pPr>
            <w:ins w:id="311" w:author="WVU" w:date="2016-08-15T13:48:00Z">
              <w:r w:rsidRPr="00CB7115">
                <w:rPr>
                  <w:rFonts w:ascii="Helvetica" w:hAnsi="Helvetica"/>
                  <w:color w:val="222222"/>
                  <w:szCs w:val="24"/>
                </w:rPr>
                <w:t>8</w:t>
              </w:r>
            </w:ins>
            <w:del w:id="312" w:author="WVU" w:date="2016-08-15T13:48:00Z">
              <w:r w:rsidR="00B93ACD" w:rsidRPr="00CB7115">
                <w:rPr>
                  <w:rFonts w:ascii="Helvetica" w:hAnsi="Helvetica"/>
                  <w:color w:val="222222"/>
                  <w:szCs w:val="24"/>
                </w:rPr>
                <w:delText>14</w:delText>
              </w:r>
            </w:del>
          </w:p>
        </w:tc>
        <w:tc>
          <w:tcPr>
            <w:tcW w:w="13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66DEF63C" w14:textId="100E60FE" w:rsidR="006C59ED" w:rsidRPr="00CB7115" w:rsidRDefault="00497233" w:rsidP="006F5FEB">
            <w:pPr>
              <w:spacing w:line="480" w:lineRule="auto"/>
              <w:jc w:val="center"/>
              <w:rPr>
                <w:rFonts w:ascii="Helvetica" w:hAnsi="Helvetica"/>
                <w:color w:val="222222"/>
                <w:szCs w:val="24"/>
              </w:rPr>
            </w:pPr>
            <w:r w:rsidRPr="00CB7115">
              <w:rPr>
                <w:rFonts w:ascii="Helvetica" w:hAnsi="Helvetica"/>
                <w:color w:val="222222"/>
                <w:szCs w:val="24"/>
              </w:rPr>
              <w:t>29</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29950C3" w14:textId="73D14DBB"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67%</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1EBC1113" w14:textId="3F9FF9AB"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11%</w:t>
            </w:r>
          </w:p>
        </w:tc>
        <w:tc>
          <w:tcPr>
            <w:tcW w:w="1650"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tcPr>
          <w:p w14:paraId="2FE7BD47" w14:textId="7739DCF9" w:rsidR="006C59ED" w:rsidRPr="00CB7115" w:rsidRDefault="006C59ED" w:rsidP="006F5FEB">
            <w:pPr>
              <w:spacing w:line="480" w:lineRule="auto"/>
              <w:jc w:val="center"/>
              <w:rPr>
                <w:rFonts w:ascii="Helvetica" w:hAnsi="Helvetica"/>
                <w:color w:val="222222"/>
                <w:szCs w:val="24"/>
              </w:rPr>
            </w:pPr>
            <w:r w:rsidRPr="00CB7115">
              <w:rPr>
                <w:rFonts w:ascii="Helvetica" w:hAnsi="Helvetica"/>
                <w:color w:val="222222"/>
                <w:szCs w:val="24"/>
              </w:rPr>
              <w:t>23%</w:t>
            </w:r>
          </w:p>
        </w:tc>
      </w:tr>
    </w:tbl>
    <w:p w14:paraId="5C57C8DD" w14:textId="5F350636" w:rsidR="006C59ED" w:rsidRPr="00CB7115" w:rsidRDefault="00F75F25" w:rsidP="003330F4">
      <w:pPr>
        <w:spacing w:line="480" w:lineRule="auto"/>
        <w:rPr>
          <w:ins w:id="313" w:author="WVU" w:date="2016-08-15T13:48:00Z"/>
          <w:rFonts w:ascii="Helvetica" w:hAnsi="Helvetica"/>
          <w:szCs w:val="24"/>
        </w:rPr>
        <w:sectPr w:rsidR="006C59ED" w:rsidRPr="00CB7115" w:rsidSect="00744FD9">
          <w:headerReference w:type="default" r:id="rId12"/>
          <w:pgSz w:w="15840" w:h="12240" w:orient="landscape"/>
          <w:pgMar w:top="1440" w:right="1440" w:bottom="1440" w:left="1440" w:header="720" w:footer="720" w:gutter="0"/>
          <w:lnNumType w:countBy="1" w:restart="continuous"/>
          <w:cols w:space="720"/>
          <w:docGrid w:linePitch="360"/>
        </w:sectPr>
      </w:pPr>
      <w:ins w:id="314" w:author="WVU" w:date="2016-08-15T13:48:00Z">
        <w:r w:rsidRPr="00CB7115">
          <w:rPr>
            <w:rFonts w:ascii="Helvetica" w:hAnsi="Helvetica"/>
            <w:color w:val="222222"/>
            <w:szCs w:val="24"/>
            <w:vertAlign w:val="superscript"/>
          </w:rPr>
          <w:t>a</w:t>
        </w:r>
        <w:r w:rsidR="005662F2" w:rsidRPr="00CB7115">
          <w:rPr>
            <w:rFonts w:ascii="Helvetica" w:hAnsi="Helvetica"/>
            <w:color w:val="222222"/>
            <w:szCs w:val="24"/>
            <w:vertAlign w:val="superscript"/>
          </w:rPr>
          <w:t xml:space="preserve"> </w:t>
        </w:r>
        <w:r w:rsidR="00B80438" w:rsidRPr="00CB7115">
          <w:rPr>
            <w:rFonts w:ascii="Helvetica" w:hAnsi="Helvetica"/>
            <w:color w:val="222222"/>
            <w:szCs w:val="24"/>
          </w:rPr>
          <w:t>Total canker by year: 2000 (N=</w:t>
        </w:r>
        <w:r w:rsidRPr="00CB7115">
          <w:rPr>
            <w:rFonts w:ascii="Helvetica" w:hAnsi="Helvetica"/>
            <w:color w:val="222222"/>
            <w:szCs w:val="24"/>
          </w:rPr>
          <w:t>126); 2009 (N=151); 2014 (N=</w:t>
        </w:r>
      </w:ins>
    </w:p>
    <w:bookmarkEnd w:id="268"/>
    <w:p w14:paraId="0CEBD589" w14:textId="77777777" w:rsidR="0016270C" w:rsidRPr="00CB7115" w:rsidRDefault="0016270C" w:rsidP="006F5FEB">
      <w:pPr>
        <w:spacing w:line="480" w:lineRule="auto"/>
        <w:rPr>
          <w:rFonts w:ascii="Helvetica" w:hAnsi="Helvetica"/>
          <w:szCs w:val="24"/>
        </w:rPr>
      </w:pPr>
    </w:p>
    <w:p w14:paraId="31C6E629" w14:textId="78414A22" w:rsidR="000F3582" w:rsidRPr="00CB7115" w:rsidRDefault="00A30776" w:rsidP="006F5FEB">
      <w:pPr>
        <w:spacing w:line="480" w:lineRule="auto"/>
        <w:rPr>
          <w:rFonts w:ascii="Helvetica" w:hAnsi="Helvetica"/>
          <w:szCs w:val="24"/>
        </w:rPr>
      </w:pPr>
      <w:r w:rsidRPr="00CB7115">
        <w:rPr>
          <w:rFonts w:ascii="Helvetica" w:hAnsi="Helvetica"/>
          <w:szCs w:val="24"/>
        </w:rPr>
        <w:t>Table 7</w:t>
      </w:r>
      <w:r w:rsidR="000F3582" w:rsidRPr="00CB7115">
        <w:rPr>
          <w:rFonts w:ascii="Helvetica" w:hAnsi="Helvetica"/>
          <w:szCs w:val="24"/>
        </w:rPr>
        <w:t>.  Analysis of variance for two-year old cankers based on the influence of the canker rating in year one (Y1R), treatment of the canker in year one (TY1), and the history of hypovirus treatment for tree (TTH).</w:t>
      </w:r>
    </w:p>
    <w:tbl>
      <w:tblPr>
        <w:tblStyle w:val="TableGrid"/>
        <w:tblW w:w="0" w:type="auto"/>
        <w:tblLayout w:type="fixed"/>
        <w:tblLook w:val="04A0" w:firstRow="1" w:lastRow="0" w:firstColumn="1" w:lastColumn="0" w:noHBand="0" w:noVBand="1"/>
        <w:tblPrChange w:id="315" w:author="WVU" w:date="2016-08-15T13:48:00Z">
          <w:tblPr>
            <w:tblStyle w:val="TableGrid"/>
            <w:tblW w:w="0" w:type="auto"/>
            <w:tblLayout w:type="fixed"/>
            <w:tblLook w:val="04A0" w:firstRow="1" w:lastRow="0" w:firstColumn="1" w:lastColumn="0" w:noHBand="0" w:noVBand="1"/>
          </w:tblPr>
        </w:tblPrChange>
      </w:tblPr>
      <w:tblGrid>
        <w:gridCol w:w="3798"/>
        <w:gridCol w:w="1260"/>
        <w:gridCol w:w="1170"/>
        <w:gridCol w:w="900"/>
        <w:gridCol w:w="1620"/>
        <w:tblGridChange w:id="316">
          <w:tblGrid>
            <w:gridCol w:w="113"/>
            <w:gridCol w:w="3685"/>
            <w:gridCol w:w="113"/>
            <w:gridCol w:w="1147"/>
            <w:gridCol w:w="113"/>
            <w:gridCol w:w="1057"/>
            <w:gridCol w:w="113"/>
            <w:gridCol w:w="787"/>
            <w:gridCol w:w="113"/>
            <w:gridCol w:w="1507"/>
            <w:gridCol w:w="113"/>
          </w:tblGrid>
        </w:tblGridChange>
      </w:tblGrid>
      <w:tr w:rsidR="000F3582" w:rsidRPr="00CB7115" w14:paraId="56399581" w14:textId="77777777" w:rsidTr="0011034F">
        <w:trPr>
          <w:trPrChange w:id="317" w:author="WVU" w:date="2016-08-15T13:48:00Z">
            <w:trPr>
              <w:gridAfter w:val="0"/>
            </w:trPr>
          </w:trPrChange>
        </w:trPr>
        <w:tc>
          <w:tcPr>
            <w:tcW w:w="3798" w:type="dxa"/>
            <w:shd w:val="clear" w:color="auto" w:fill="auto"/>
            <w:vAlign w:val="center"/>
            <w:tcPrChange w:id="318" w:author="WVU" w:date="2016-08-15T13:48:00Z">
              <w:tcPr>
                <w:tcW w:w="3798" w:type="dxa"/>
                <w:gridSpan w:val="2"/>
                <w:shd w:val="pct12" w:color="auto" w:fill="auto"/>
                <w:vAlign w:val="center"/>
              </w:tcPr>
            </w:tcPrChange>
          </w:tcPr>
          <w:p w14:paraId="36787AC0"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Source of  Variance</w:t>
            </w:r>
          </w:p>
        </w:tc>
        <w:tc>
          <w:tcPr>
            <w:tcW w:w="1260" w:type="dxa"/>
            <w:shd w:val="clear" w:color="auto" w:fill="auto"/>
            <w:vAlign w:val="center"/>
            <w:tcPrChange w:id="319" w:author="WVU" w:date="2016-08-15T13:48:00Z">
              <w:tcPr>
                <w:tcW w:w="1260" w:type="dxa"/>
                <w:gridSpan w:val="2"/>
                <w:shd w:val="pct12" w:color="auto" w:fill="auto"/>
                <w:vAlign w:val="center"/>
              </w:tcPr>
            </w:tcPrChange>
          </w:tcPr>
          <w:p w14:paraId="4709F902"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Degrees of Freedom</w:t>
            </w:r>
          </w:p>
        </w:tc>
        <w:tc>
          <w:tcPr>
            <w:tcW w:w="1170" w:type="dxa"/>
            <w:shd w:val="clear" w:color="auto" w:fill="auto"/>
            <w:vAlign w:val="center"/>
            <w:tcPrChange w:id="320" w:author="WVU" w:date="2016-08-15T13:48:00Z">
              <w:tcPr>
                <w:tcW w:w="1170" w:type="dxa"/>
                <w:gridSpan w:val="2"/>
                <w:shd w:val="pct12" w:color="auto" w:fill="auto"/>
                <w:vAlign w:val="center"/>
              </w:tcPr>
            </w:tcPrChange>
          </w:tcPr>
          <w:p w14:paraId="64A292B9"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Mean Square</w:t>
            </w:r>
          </w:p>
        </w:tc>
        <w:tc>
          <w:tcPr>
            <w:tcW w:w="900" w:type="dxa"/>
            <w:shd w:val="clear" w:color="auto" w:fill="auto"/>
            <w:vAlign w:val="center"/>
            <w:tcPrChange w:id="321" w:author="WVU" w:date="2016-08-15T13:48:00Z">
              <w:tcPr>
                <w:tcW w:w="900" w:type="dxa"/>
                <w:gridSpan w:val="2"/>
                <w:shd w:val="pct12" w:color="auto" w:fill="auto"/>
                <w:vAlign w:val="center"/>
              </w:tcPr>
            </w:tcPrChange>
          </w:tcPr>
          <w:p w14:paraId="4BE3AA9C"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F Value</w:t>
            </w:r>
          </w:p>
        </w:tc>
        <w:tc>
          <w:tcPr>
            <w:tcW w:w="1620" w:type="dxa"/>
            <w:shd w:val="clear" w:color="auto" w:fill="auto"/>
            <w:vAlign w:val="center"/>
            <w:tcPrChange w:id="322" w:author="WVU" w:date="2016-08-15T13:48:00Z">
              <w:tcPr>
                <w:tcW w:w="1620" w:type="dxa"/>
                <w:gridSpan w:val="2"/>
                <w:shd w:val="pct12" w:color="auto" w:fill="auto"/>
                <w:vAlign w:val="center"/>
              </w:tcPr>
            </w:tcPrChange>
          </w:tcPr>
          <w:p w14:paraId="7814EF9F" w14:textId="77777777" w:rsidR="000F3582" w:rsidRPr="00CB7115" w:rsidRDefault="000F3582" w:rsidP="006F5FEB">
            <w:pPr>
              <w:spacing w:line="480" w:lineRule="auto"/>
              <w:jc w:val="center"/>
              <w:rPr>
                <w:rFonts w:ascii="Helvetica" w:hAnsi="Helvetica"/>
                <w:b/>
                <w:szCs w:val="24"/>
              </w:rPr>
            </w:pPr>
            <w:r w:rsidRPr="00CB7115">
              <w:rPr>
                <w:rFonts w:ascii="Helvetica" w:hAnsi="Helvetica"/>
                <w:b/>
                <w:szCs w:val="24"/>
              </w:rPr>
              <w:t>Significance</w:t>
            </w:r>
          </w:p>
        </w:tc>
      </w:tr>
      <w:tr w:rsidR="000F3582" w:rsidRPr="00CB7115" w14:paraId="12F2489A" w14:textId="77777777" w:rsidTr="00DD33EC">
        <w:tc>
          <w:tcPr>
            <w:tcW w:w="3798" w:type="dxa"/>
            <w:vAlign w:val="center"/>
          </w:tcPr>
          <w:p w14:paraId="7A2961AF"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Year 1 Rating (Y1R)</w:t>
            </w:r>
          </w:p>
        </w:tc>
        <w:tc>
          <w:tcPr>
            <w:tcW w:w="1260" w:type="dxa"/>
            <w:vAlign w:val="center"/>
          </w:tcPr>
          <w:p w14:paraId="20955F07"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1D6B4B1D"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13.49</w:t>
            </w:r>
          </w:p>
        </w:tc>
        <w:tc>
          <w:tcPr>
            <w:tcW w:w="900" w:type="dxa"/>
            <w:vAlign w:val="center"/>
          </w:tcPr>
          <w:p w14:paraId="382D5A86"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17.93</w:t>
            </w:r>
          </w:p>
        </w:tc>
        <w:tc>
          <w:tcPr>
            <w:tcW w:w="1620" w:type="dxa"/>
            <w:vAlign w:val="center"/>
          </w:tcPr>
          <w:p w14:paraId="3EF688FE"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&lt;0.0001</w:t>
            </w:r>
          </w:p>
        </w:tc>
      </w:tr>
      <w:tr w:rsidR="000F3582" w:rsidRPr="00CB7115" w14:paraId="2498A99C" w14:textId="77777777" w:rsidTr="00DD33EC">
        <w:tc>
          <w:tcPr>
            <w:tcW w:w="3798" w:type="dxa"/>
            <w:vAlign w:val="center"/>
          </w:tcPr>
          <w:p w14:paraId="73D7E4A1"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Treatment in Year 1 (Ty1: yes or no)</w:t>
            </w:r>
          </w:p>
        </w:tc>
        <w:tc>
          <w:tcPr>
            <w:tcW w:w="1260" w:type="dxa"/>
            <w:vAlign w:val="center"/>
          </w:tcPr>
          <w:p w14:paraId="3C6AE688"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w:t>
            </w:r>
          </w:p>
        </w:tc>
        <w:tc>
          <w:tcPr>
            <w:tcW w:w="1170" w:type="dxa"/>
            <w:vAlign w:val="center"/>
          </w:tcPr>
          <w:p w14:paraId="6C1AB490"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6.12</w:t>
            </w:r>
          </w:p>
        </w:tc>
        <w:tc>
          <w:tcPr>
            <w:tcW w:w="900" w:type="dxa"/>
            <w:vAlign w:val="center"/>
          </w:tcPr>
          <w:p w14:paraId="578DEB40"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8.26</w:t>
            </w:r>
          </w:p>
        </w:tc>
        <w:tc>
          <w:tcPr>
            <w:tcW w:w="1620" w:type="dxa"/>
            <w:vAlign w:val="center"/>
          </w:tcPr>
          <w:p w14:paraId="7A86E8AA"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0.0043</w:t>
            </w:r>
          </w:p>
        </w:tc>
      </w:tr>
      <w:tr w:rsidR="000F3582" w:rsidRPr="00CB7115" w14:paraId="78986CE1" w14:textId="77777777" w:rsidTr="00DD33EC">
        <w:tc>
          <w:tcPr>
            <w:tcW w:w="3798" w:type="dxa"/>
            <w:vAlign w:val="center"/>
          </w:tcPr>
          <w:p w14:paraId="0FAF963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Y1R by TY1 interaction</w:t>
            </w:r>
          </w:p>
        </w:tc>
        <w:tc>
          <w:tcPr>
            <w:tcW w:w="1260" w:type="dxa"/>
            <w:vAlign w:val="center"/>
          </w:tcPr>
          <w:p w14:paraId="5E22C64C"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771E374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0.68</w:t>
            </w:r>
          </w:p>
        </w:tc>
        <w:tc>
          <w:tcPr>
            <w:tcW w:w="900" w:type="dxa"/>
            <w:vAlign w:val="center"/>
          </w:tcPr>
          <w:p w14:paraId="5D3BD80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0.91</w:t>
            </w:r>
          </w:p>
        </w:tc>
        <w:tc>
          <w:tcPr>
            <w:tcW w:w="1620" w:type="dxa"/>
            <w:vAlign w:val="center"/>
          </w:tcPr>
          <w:p w14:paraId="5BDAEBE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0.4380</w:t>
            </w:r>
          </w:p>
        </w:tc>
      </w:tr>
      <w:tr w:rsidR="000F3582" w:rsidRPr="00CB7115" w14:paraId="7922BE2E" w14:textId="77777777" w:rsidTr="00DD33EC">
        <w:tc>
          <w:tcPr>
            <w:tcW w:w="3798" w:type="dxa"/>
            <w:vAlign w:val="center"/>
          </w:tcPr>
          <w:p w14:paraId="0A95F8E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Tree previously treated with  hypovirus (TTH: yes or no)</w:t>
            </w:r>
          </w:p>
        </w:tc>
        <w:tc>
          <w:tcPr>
            <w:tcW w:w="1260" w:type="dxa"/>
            <w:vAlign w:val="center"/>
          </w:tcPr>
          <w:p w14:paraId="3679EDC3"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w:t>
            </w:r>
          </w:p>
        </w:tc>
        <w:tc>
          <w:tcPr>
            <w:tcW w:w="1170" w:type="dxa"/>
            <w:vAlign w:val="center"/>
          </w:tcPr>
          <w:p w14:paraId="7EA32EBF"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3.05</w:t>
            </w:r>
          </w:p>
        </w:tc>
        <w:tc>
          <w:tcPr>
            <w:tcW w:w="900" w:type="dxa"/>
            <w:vAlign w:val="center"/>
          </w:tcPr>
          <w:p w14:paraId="55455E9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4.06</w:t>
            </w:r>
          </w:p>
        </w:tc>
        <w:tc>
          <w:tcPr>
            <w:tcW w:w="1620" w:type="dxa"/>
            <w:vAlign w:val="center"/>
          </w:tcPr>
          <w:p w14:paraId="614A4415"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0.0447</w:t>
            </w:r>
          </w:p>
        </w:tc>
      </w:tr>
      <w:tr w:rsidR="000F3582" w:rsidRPr="00CB7115" w14:paraId="56983C6B" w14:textId="77777777" w:rsidTr="00DD33EC">
        <w:tc>
          <w:tcPr>
            <w:tcW w:w="3798" w:type="dxa"/>
            <w:vAlign w:val="center"/>
          </w:tcPr>
          <w:p w14:paraId="44E6E1C6"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Y1R by TTH interaction</w:t>
            </w:r>
          </w:p>
        </w:tc>
        <w:tc>
          <w:tcPr>
            <w:tcW w:w="1260" w:type="dxa"/>
            <w:vAlign w:val="center"/>
          </w:tcPr>
          <w:p w14:paraId="68703488"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339C29D0"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0.41</w:t>
            </w:r>
          </w:p>
        </w:tc>
        <w:tc>
          <w:tcPr>
            <w:tcW w:w="900" w:type="dxa"/>
            <w:vAlign w:val="center"/>
          </w:tcPr>
          <w:p w14:paraId="08FCD354"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0.54</w:t>
            </w:r>
          </w:p>
        </w:tc>
        <w:tc>
          <w:tcPr>
            <w:tcW w:w="1620" w:type="dxa"/>
            <w:vAlign w:val="center"/>
          </w:tcPr>
          <w:p w14:paraId="6643EAEC"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0.6528</w:t>
            </w:r>
          </w:p>
        </w:tc>
      </w:tr>
      <w:tr w:rsidR="000F3582" w:rsidRPr="00CB7115" w14:paraId="21EB9D79" w14:textId="77777777" w:rsidTr="00DD33EC">
        <w:tc>
          <w:tcPr>
            <w:tcW w:w="3798" w:type="dxa"/>
            <w:vAlign w:val="center"/>
          </w:tcPr>
          <w:p w14:paraId="2952C92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TY1 by TTH interaction</w:t>
            </w:r>
          </w:p>
        </w:tc>
        <w:tc>
          <w:tcPr>
            <w:tcW w:w="1260" w:type="dxa"/>
            <w:vAlign w:val="center"/>
          </w:tcPr>
          <w:p w14:paraId="67FC0023"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w:t>
            </w:r>
          </w:p>
        </w:tc>
        <w:tc>
          <w:tcPr>
            <w:tcW w:w="1170" w:type="dxa"/>
            <w:vAlign w:val="center"/>
          </w:tcPr>
          <w:p w14:paraId="499E1B2D"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2.31</w:t>
            </w:r>
          </w:p>
        </w:tc>
        <w:tc>
          <w:tcPr>
            <w:tcW w:w="900" w:type="dxa"/>
            <w:vAlign w:val="center"/>
          </w:tcPr>
          <w:p w14:paraId="51856CBB"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3.07</w:t>
            </w:r>
          </w:p>
        </w:tc>
        <w:tc>
          <w:tcPr>
            <w:tcW w:w="1620" w:type="dxa"/>
            <w:vAlign w:val="center"/>
          </w:tcPr>
          <w:p w14:paraId="06A9248B"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0.0806</w:t>
            </w:r>
          </w:p>
        </w:tc>
      </w:tr>
      <w:tr w:rsidR="000F3582" w:rsidRPr="00CB7115" w14:paraId="7C8B96CC" w14:textId="77777777" w:rsidTr="00DD33EC">
        <w:tc>
          <w:tcPr>
            <w:tcW w:w="3798" w:type="dxa"/>
            <w:vAlign w:val="center"/>
          </w:tcPr>
          <w:p w14:paraId="6704EE8A"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Y1R by TY1 by TTH interaction</w:t>
            </w:r>
          </w:p>
        </w:tc>
        <w:tc>
          <w:tcPr>
            <w:tcW w:w="1260" w:type="dxa"/>
            <w:vAlign w:val="center"/>
          </w:tcPr>
          <w:p w14:paraId="43401E31"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3</w:t>
            </w:r>
          </w:p>
        </w:tc>
        <w:tc>
          <w:tcPr>
            <w:tcW w:w="1170" w:type="dxa"/>
            <w:vAlign w:val="center"/>
          </w:tcPr>
          <w:p w14:paraId="0DD31386"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1.37</w:t>
            </w:r>
          </w:p>
        </w:tc>
        <w:tc>
          <w:tcPr>
            <w:tcW w:w="900" w:type="dxa"/>
            <w:vAlign w:val="center"/>
          </w:tcPr>
          <w:p w14:paraId="75A0A75C"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1.81</w:t>
            </w:r>
          </w:p>
        </w:tc>
        <w:tc>
          <w:tcPr>
            <w:tcW w:w="1620" w:type="dxa"/>
            <w:vAlign w:val="center"/>
          </w:tcPr>
          <w:p w14:paraId="2F4170A8"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0.1439</w:t>
            </w:r>
          </w:p>
        </w:tc>
      </w:tr>
      <w:tr w:rsidR="000F3582" w:rsidRPr="00CB7115" w14:paraId="567880A7" w14:textId="77777777" w:rsidTr="00DD33EC">
        <w:tc>
          <w:tcPr>
            <w:tcW w:w="3798" w:type="dxa"/>
            <w:vAlign w:val="center"/>
          </w:tcPr>
          <w:p w14:paraId="1225120A"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lastRenderedPageBreak/>
              <w:t>Error</w:t>
            </w:r>
          </w:p>
        </w:tc>
        <w:tc>
          <w:tcPr>
            <w:tcW w:w="1260" w:type="dxa"/>
            <w:vAlign w:val="center"/>
          </w:tcPr>
          <w:p w14:paraId="3331BBE9" w14:textId="77777777" w:rsidR="000F3582" w:rsidRPr="00CB7115" w:rsidRDefault="000F3582" w:rsidP="006F5FEB">
            <w:pPr>
              <w:spacing w:line="480" w:lineRule="auto"/>
              <w:jc w:val="center"/>
              <w:rPr>
                <w:rFonts w:ascii="Helvetica" w:hAnsi="Helvetica"/>
                <w:szCs w:val="24"/>
              </w:rPr>
            </w:pPr>
            <w:r w:rsidRPr="00CB7115">
              <w:rPr>
                <w:rFonts w:ascii="Helvetica" w:hAnsi="Helvetica"/>
                <w:szCs w:val="24"/>
              </w:rPr>
              <w:t>400</w:t>
            </w:r>
          </w:p>
        </w:tc>
        <w:tc>
          <w:tcPr>
            <w:tcW w:w="1170" w:type="dxa"/>
            <w:vAlign w:val="center"/>
          </w:tcPr>
          <w:p w14:paraId="1602AEEA" w14:textId="77777777" w:rsidR="000F3582" w:rsidRPr="00CB7115" w:rsidRDefault="000F3582" w:rsidP="006F5FEB">
            <w:pPr>
              <w:spacing w:line="480" w:lineRule="auto"/>
              <w:jc w:val="center"/>
              <w:rPr>
                <w:rFonts w:ascii="Helvetica" w:hAnsi="Helvetica"/>
                <w:szCs w:val="24"/>
              </w:rPr>
            </w:pPr>
          </w:p>
        </w:tc>
        <w:tc>
          <w:tcPr>
            <w:tcW w:w="900" w:type="dxa"/>
            <w:vAlign w:val="center"/>
          </w:tcPr>
          <w:p w14:paraId="7FFD159B" w14:textId="77777777" w:rsidR="000F3582" w:rsidRPr="00CB7115" w:rsidRDefault="000F3582" w:rsidP="006F5FEB">
            <w:pPr>
              <w:spacing w:line="480" w:lineRule="auto"/>
              <w:jc w:val="center"/>
              <w:rPr>
                <w:rFonts w:ascii="Helvetica" w:hAnsi="Helvetica"/>
                <w:szCs w:val="24"/>
              </w:rPr>
            </w:pPr>
          </w:p>
        </w:tc>
        <w:tc>
          <w:tcPr>
            <w:tcW w:w="1620" w:type="dxa"/>
            <w:vAlign w:val="center"/>
          </w:tcPr>
          <w:p w14:paraId="2B32C9E8" w14:textId="77777777" w:rsidR="000F3582" w:rsidRPr="00CB7115" w:rsidRDefault="000F3582" w:rsidP="006F5FEB">
            <w:pPr>
              <w:spacing w:line="480" w:lineRule="auto"/>
              <w:jc w:val="center"/>
              <w:rPr>
                <w:rFonts w:ascii="Helvetica" w:hAnsi="Helvetica"/>
                <w:szCs w:val="24"/>
              </w:rPr>
            </w:pPr>
          </w:p>
        </w:tc>
      </w:tr>
    </w:tbl>
    <w:p w14:paraId="1F191525" w14:textId="77777777" w:rsidR="00744FD9" w:rsidRPr="00CB7115" w:rsidRDefault="00744FD9" w:rsidP="006F5FEB">
      <w:pPr>
        <w:spacing w:line="480" w:lineRule="auto"/>
        <w:jc w:val="center"/>
        <w:rPr>
          <w:rFonts w:ascii="Helvetica" w:hAnsi="Helvetica"/>
          <w:b/>
          <w:szCs w:val="24"/>
        </w:rPr>
        <w:sectPr w:rsidR="00744FD9" w:rsidRPr="00CB7115" w:rsidSect="00744FD9">
          <w:headerReference w:type="default" r:id="rId13"/>
          <w:footerReference w:type="even" r:id="rId14"/>
          <w:pgSz w:w="15840" w:h="12240" w:orient="landscape"/>
          <w:pgMar w:top="1440" w:right="1440" w:bottom="1440" w:left="1440" w:header="720" w:footer="720" w:gutter="0"/>
          <w:lnNumType w:countBy="1" w:restart="continuous"/>
          <w:cols w:space="720"/>
          <w:docGrid w:linePitch="360"/>
        </w:sectPr>
      </w:pPr>
    </w:p>
    <w:p w14:paraId="5FE8AF75" w14:textId="77777777" w:rsidR="00611CD6" w:rsidRPr="00CB7115" w:rsidRDefault="00611CD6" w:rsidP="006F5FEB">
      <w:pPr>
        <w:spacing w:line="480" w:lineRule="auto"/>
        <w:rPr>
          <w:rFonts w:ascii="Helvetica" w:hAnsi="Helvetica"/>
          <w:szCs w:val="24"/>
        </w:rPr>
      </w:pPr>
      <w:r w:rsidRPr="00CB7115">
        <w:rPr>
          <w:rFonts w:ascii="Helvetica" w:hAnsi="Helvetica"/>
          <w:szCs w:val="24"/>
        </w:rPr>
        <w:lastRenderedPageBreak/>
        <w:t>Figure Captions</w:t>
      </w:r>
    </w:p>
    <w:p w14:paraId="339ED6E8" w14:textId="77777777" w:rsidR="00611CD6" w:rsidRPr="00CB7115" w:rsidRDefault="00611CD6" w:rsidP="00611CD6">
      <w:pPr>
        <w:spacing w:line="480" w:lineRule="auto"/>
        <w:rPr>
          <w:rFonts w:ascii="Helvetica" w:hAnsi="Helvetica"/>
          <w:szCs w:val="24"/>
        </w:rPr>
      </w:pPr>
      <w:r w:rsidRPr="00CB7115">
        <w:rPr>
          <w:rFonts w:ascii="Helvetica" w:hAnsi="Helvetica"/>
          <w:b/>
          <w:szCs w:val="24"/>
        </w:rPr>
        <w:t>Fig. 1</w:t>
      </w:r>
      <w:r w:rsidRPr="00CB7115">
        <w:rPr>
          <w:rFonts w:ascii="Helvetica" w:hAnsi="Helvetica"/>
          <w:szCs w:val="24"/>
        </w:rPr>
        <w:t xml:space="preserve">. Map of chestnut stand at West Salem, Wisconsin (from Palmer et al. 2008).  The twelve plots that were initiated in 2001 are indicated.  The Disease Center encompasses plots 2, 3, 4, and 6.    </w:t>
      </w:r>
    </w:p>
    <w:p w14:paraId="1DE07E7F" w14:textId="77777777" w:rsidR="006C1CA8" w:rsidRPr="00CB7115" w:rsidRDefault="006C1CA8" w:rsidP="006C1CA8">
      <w:pPr>
        <w:spacing w:line="480" w:lineRule="auto"/>
        <w:rPr>
          <w:rFonts w:ascii="Helvetica" w:hAnsi="Helvetica"/>
          <w:color w:val="000000"/>
          <w:szCs w:val="24"/>
        </w:rPr>
      </w:pPr>
      <w:r w:rsidRPr="00CB7115">
        <w:rPr>
          <w:rFonts w:ascii="Helvetica" w:hAnsi="Helvetica"/>
          <w:b/>
          <w:color w:val="000000"/>
          <w:szCs w:val="24"/>
        </w:rPr>
        <w:t>Fig. 2</w:t>
      </w:r>
      <w:r w:rsidRPr="00CB7115">
        <w:rPr>
          <w:rFonts w:ascii="Helvetica" w:hAnsi="Helvetica"/>
          <w:color w:val="000000"/>
          <w:szCs w:val="24"/>
        </w:rPr>
        <w:t xml:space="preserve">. Morphology of Wisconsin 25-1 virulent (top), Wisconsin 25-1 (CHV1-Euro7) (lower left) and Wisconsin 25-1 (CHV3-COLI 11-1) (lower right) isolates of </w:t>
      </w:r>
      <w:r w:rsidRPr="00CB7115">
        <w:rPr>
          <w:rFonts w:ascii="Helvetica" w:hAnsi="Helvetica"/>
          <w:i/>
          <w:color w:val="000000"/>
          <w:szCs w:val="24"/>
        </w:rPr>
        <w:t xml:space="preserve">C. </w:t>
      </w:r>
      <w:proofErr w:type="spellStart"/>
      <w:r w:rsidRPr="00CB7115">
        <w:rPr>
          <w:rFonts w:ascii="Helvetica" w:hAnsi="Helvetica"/>
          <w:i/>
          <w:color w:val="000000"/>
          <w:szCs w:val="24"/>
        </w:rPr>
        <w:t>parasitica</w:t>
      </w:r>
      <w:proofErr w:type="spellEnd"/>
      <w:r w:rsidRPr="00CB7115">
        <w:rPr>
          <w:rFonts w:ascii="Helvetica" w:hAnsi="Helvetica"/>
          <w:color w:val="000000"/>
          <w:szCs w:val="24"/>
        </w:rPr>
        <w:t xml:space="preserve"> grown on PDA.</w:t>
      </w:r>
    </w:p>
    <w:p w14:paraId="41215DED" w14:textId="77777777" w:rsidR="006C1CA8" w:rsidRPr="00CB7115" w:rsidRDefault="006C1CA8" w:rsidP="006C1CA8">
      <w:pPr>
        <w:spacing w:line="480" w:lineRule="auto"/>
        <w:rPr>
          <w:rFonts w:ascii="Helvetica" w:hAnsi="Helvetica"/>
          <w:szCs w:val="24"/>
        </w:rPr>
      </w:pPr>
      <w:r w:rsidRPr="00CB7115">
        <w:rPr>
          <w:rFonts w:ascii="Helvetica" w:hAnsi="Helvetica"/>
          <w:b/>
          <w:szCs w:val="24"/>
        </w:rPr>
        <w:t>Fig. 3</w:t>
      </w:r>
      <w:r w:rsidRPr="00CB7115">
        <w:rPr>
          <w:rFonts w:ascii="Helvetica" w:hAnsi="Helvetica"/>
          <w:szCs w:val="24"/>
        </w:rPr>
        <w:t>.  Cumulative number of cankers (Black bars) and number of cankers treated with hypovirus (Grey bars) in the Disease Center over time.</w:t>
      </w:r>
      <w:r w:rsidRPr="00CB7115">
        <w:rPr>
          <w:rFonts w:ascii="Helvetica" w:hAnsi="Helvetica"/>
          <w:noProof/>
          <w:szCs w:val="24"/>
        </w:rPr>
        <w:t xml:space="preserve"> </w:t>
      </w:r>
    </w:p>
    <w:p w14:paraId="67897716" w14:textId="77777777" w:rsidR="006C1CA8" w:rsidRPr="00CB7115" w:rsidRDefault="006C1CA8" w:rsidP="006C1CA8">
      <w:pPr>
        <w:spacing w:line="480" w:lineRule="auto"/>
        <w:rPr>
          <w:rFonts w:ascii="Helvetica" w:hAnsi="Helvetica"/>
          <w:szCs w:val="24"/>
        </w:rPr>
      </w:pPr>
      <w:r w:rsidRPr="00CB7115">
        <w:rPr>
          <w:rFonts w:ascii="Helvetica" w:hAnsi="Helvetica"/>
          <w:b/>
          <w:szCs w:val="24"/>
        </w:rPr>
        <w:t>Fig. 4</w:t>
      </w:r>
      <w:r w:rsidRPr="00CB7115">
        <w:rPr>
          <w:rFonts w:ascii="Helvetica" w:hAnsi="Helvetica"/>
          <w:szCs w:val="24"/>
        </w:rPr>
        <w:t xml:space="preserve">. Percentage of virulent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(CP-V), </w:t>
      </w:r>
      <w:proofErr w:type="spellStart"/>
      <w:r w:rsidRPr="00CB7115">
        <w:rPr>
          <w:rFonts w:ascii="Helvetica" w:hAnsi="Helvetica"/>
          <w:szCs w:val="24"/>
        </w:rPr>
        <w:t>hypovirulent</w:t>
      </w:r>
      <w:proofErr w:type="spellEnd"/>
      <w:r w:rsidRPr="00CB7115">
        <w:rPr>
          <w:rFonts w:ascii="Helvetica" w:hAnsi="Helvetica"/>
          <w:szCs w:val="24"/>
        </w:rPr>
        <w:t xml:space="preserve"> </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(CP-HV) and non-</w:t>
      </w:r>
      <w:r w:rsidRPr="00CB7115">
        <w:rPr>
          <w:rFonts w:ascii="Helvetica" w:hAnsi="Helvetica"/>
          <w:i/>
          <w:szCs w:val="24"/>
        </w:rPr>
        <w:t xml:space="preserve">C. </w:t>
      </w:r>
      <w:proofErr w:type="spellStart"/>
      <w:r w:rsidRPr="00CB7115">
        <w:rPr>
          <w:rFonts w:ascii="Helvetica" w:hAnsi="Helvetica"/>
          <w:i/>
          <w:szCs w:val="24"/>
        </w:rPr>
        <w:t>parasitica</w:t>
      </w:r>
      <w:proofErr w:type="spellEnd"/>
      <w:r w:rsidRPr="00CB7115">
        <w:rPr>
          <w:rFonts w:ascii="Helvetica" w:hAnsi="Helvetica"/>
          <w:szCs w:val="24"/>
        </w:rPr>
        <w:t xml:space="preserve"> (Non-CP) isolates from bark plugs in different years.  Cankers from treated trees are on the left, cankers from non-treated trees are on the right.</w:t>
      </w:r>
    </w:p>
    <w:p w14:paraId="6008A15B" w14:textId="1DE7C79C" w:rsidR="00C46B89" w:rsidRPr="00CB7115" w:rsidRDefault="00C46B89" w:rsidP="006F5FEB">
      <w:pPr>
        <w:spacing w:line="480" w:lineRule="auto"/>
        <w:rPr>
          <w:rFonts w:ascii="Helvetica" w:hAnsi="Helvetica"/>
          <w:szCs w:val="24"/>
        </w:rPr>
      </w:pPr>
    </w:p>
    <w:sectPr w:rsidR="00C46B89" w:rsidRPr="00CB7115" w:rsidSect="006C1C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B" w:date="2016-08-19T10:40:00Z" w:initials="A">
    <w:p w14:paraId="5F7640D3" w14:textId="15B7D536" w:rsidR="007D6294" w:rsidRDefault="007D6294">
      <w:pPr>
        <w:pStyle w:val="CommentText"/>
      </w:pPr>
      <w:r>
        <w:rPr>
          <w:rStyle w:val="CommentReference"/>
        </w:rPr>
        <w:annotationRef/>
      </w:r>
      <w:r>
        <w:t>Put in statement about analyses only being done on samples every 3 years.  JUSTIFY!!! Here or in results.</w:t>
      </w:r>
    </w:p>
  </w:comment>
  <w:comment w:id="2" w:author="ADB" w:date="2016-08-23T13:49:00Z" w:initials="A">
    <w:p w14:paraId="53079BA4" w14:textId="72581313" w:rsidR="007D6294" w:rsidRDefault="007D6294">
      <w:pPr>
        <w:pStyle w:val="CommentText"/>
      </w:pPr>
      <w:r>
        <w:rPr>
          <w:rStyle w:val="CommentReference"/>
        </w:rPr>
        <w:annotationRef/>
      </w:r>
      <w:r>
        <w:t>Probably delete</w:t>
      </w:r>
    </w:p>
  </w:comment>
  <w:comment w:id="6" w:author="M Double" w:date="2016-02-10T14:50:00Z" w:initials="MD">
    <w:p w14:paraId="66A6AD14" w14:textId="77777777" w:rsidR="007D6294" w:rsidRDefault="007D6294">
      <w:pPr>
        <w:pStyle w:val="CommentText"/>
      </w:pPr>
      <w:r>
        <w:rPr>
          <w:rStyle w:val="CommentReference"/>
        </w:rPr>
        <w:annotationRef/>
      </w:r>
      <w:r>
        <w:t>Andy/Anita. While some of the chi-square statistics are used in the text, as seen here, and in Table 7, I cannot see how the statistics are relevant to the data in the tables/figures. For example, there are no stats in Tables, 4, 5, 6 or Fig. 4.  I admit that I am no statistician, but when viewing tables, it helps me to see letters of significance—something with an “A” is significantly different than something labeled “</w:t>
      </w:r>
      <w:proofErr w:type="gramStart"/>
      <w:r>
        <w:t>B”  Can</w:t>
      </w:r>
      <w:proofErr w:type="gramEnd"/>
      <w:r>
        <w:t xml:space="preserve"> the statistics have more impact on the data in the tables?  </w:t>
      </w:r>
    </w:p>
  </w:comment>
  <w:comment w:id="17" w:author="Anita Baines" w:date="2015-11-19T12:12:00Z" w:initials="BAL">
    <w:p w14:paraId="06226894" w14:textId="51D28B9C" w:rsidR="007D6294" w:rsidRDefault="007D6294">
      <w:pPr>
        <w:pStyle w:val="CommentText"/>
      </w:pPr>
      <w:r>
        <w:rPr>
          <w:rStyle w:val="CommentReference"/>
        </w:rPr>
        <w:annotationRef/>
      </w:r>
      <w:r>
        <w:t>Do these data add anything to the story??</w:t>
      </w:r>
    </w:p>
  </w:comment>
  <w:comment w:id="72" w:author="M Double" w:date="2016-02-10T16:18:00Z" w:initials="MD">
    <w:p w14:paraId="737849CF" w14:textId="77777777" w:rsidR="007D6294" w:rsidRDefault="007D6294">
      <w:pPr>
        <w:pStyle w:val="CommentText"/>
      </w:pPr>
      <w:r>
        <w:rPr>
          <w:rStyle w:val="CommentReference"/>
        </w:rPr>
        <w:annotationRef/>
      </w:r>
      <w:r>
        <w:t xml:space="preserve">This </w:t>
      </w:r>
      <w:proofErr w:type="spellStart"/>
      <w:r>
        <w:t>eentence</w:t>
      </w:r>
      <w:proofErr w:type="spellEnd"/>
      <w:r>
        <w:t xml:space="preserve"> is confusing.  Can it be clarified?  I understand the first part of the sentence but the “not in 2000 or 2009” is confusing.</w:t>
      </w:r>
    </w:p>
  </w:comment>
  <w:comment w:id="73" w:author="Anita Baines" w:date="2015-11-19T12:13:00Z" w:initials="BAL">
    <w:p w14:paraId="790D2DA7" w14:textId="0ADFE0B5" w:rsidR="007D6294" w:rsidRDefault="007D6294">
      <w:pPr>
        <w:pStyle w:val="CommentText"/>
      </w:pPr>
      <w:r>
        <w:rPr>
          <w:rStyle w:val="CommentReference"/>
        </w:rPr>
        <w:annotationRef/>
      </w:r>
      <w:r>
        <w:t>This piece should stay in, I think.  But we will need to explain the motivation and analyses better if we do leave it in.</w:t>
      </w:r>
    </w:p>
  </w:comment>
  <w:comment w:id="93" w:author="ADB" w:date="2016-08-23T21:04:00Z" w:initials="A">
    <w:p w14:paraId="1A91554E" w14:textId="27722203" w:rsidR="007D6294" w:rsidRDefault="007D6294">
      <w:pPr>
        <w:pStyle w:val="CommentText"/>
      </w:pPr>
      <w:r>
        <w:rPr>
          <w:rStyle w:val="CommentReference"/>
        </w:rPr>
        <w:annotationRef/>
      </w:r>
      <w:r>
        <w:t>Check table/figure numbers</w:t>
      </w:r>
    </w:p>
    <w:p w14:paraId="58676C3C" w14:textId="3ED126B3" w:rsidR="007D6294" w:rsidRDefault="007D6294">
      <w:pPr>
        <w:pStyle w:val="CommentText"/>
      </w:pPr>
      <w:r>
        <w:t>Check citations</w:t>
      </w:r>
    </w:p>
  </w:comment>
  <w:comment w:id="94" w:author="ADB" w:date="2016-08-23T21:04:00Z" w:initials="A">
    <w:p w14:paraId="3740EF14" w14:textId="6ACF1927" w:rsidR="007D6294" w:rsidRDefault="007D6294">
      <w:pPr>
        <w:pStyle w:val="CommentText"/>
      </w:pPr>
      <w:r>
        <w:rPr>
          <w:rStyle w:val="CommentReference"/>
        </w:rPr>
        <w:annotationRef/>
      </w:r>
      <w:r>
        <w:t>rework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640D3" w15:done="0"/>
  <w15:commentEx w15:paraId="53079BA4" w15:done="0"/>
  <w15:commentEx w15:paraId="66A6AD14" w15:done="0"/>
  <w15:commentEx w15:paraId="06226894" w15:done="0"/>
  <w15:commentEx w15:paraId="737849CF" w15:done="0"/>
  <w15:commentEx w15:paraId="790D2DA7" w15:done="0"/>
  <w15:commentEx w15:paraId="58676C3C" w15:done="0"/>
  <w15:commentEx w15:paraId="3740EF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240E2" w14:textId="77777777" w:rsidR="00D138B6" w:rsidRDefault="00D138B6">
      <w:r>
        <w:separator/>
      </w:r>
    </w:p>
  </w:endnote>
  <w:endnote w:type="continuationSeparator" w:id="0">
    <w:p w14:paraId="43B5AE4E" w14:textId="77777777" w:rsidR="00D138B6" w:rsidRDefault="00D138B6">
      <w:r>
        <w:continuationSeparator/>
      </w:r>
    </w:p>
  </w:endnote>
  <w:endnote w:type="continuationNotice" w:id="1">
    <w:p w14:paraId="3458F2BD" w14:textId="77777777" w:rsidR="00D138B6" w:rsidRDefault="00D13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A81F9" w14:textId="77777777" w:rsidR="007D6294" w:rsidRDefault="007D6294" w:rsidP="00C46B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A8DBFD" w14:textId="77777777" w:rsidR="007D6294" w:rsidRDefault="007D62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86DF6" w14:textId="77777777" w:rsidR="007D6294" w:rsidRDefault="007D6294" w:rsidP="00C46B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3F5C59" w14:textId="77777777" w:rsidR="007D6294" w:rsidRDefault="007D62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81B65" w14:textId="77777777" w:rsidR="00D138B6" w:rsidRDefault="00D138B6">
      <w:r>
        <w:separator/>
      </w:r>
    </w:p>
  </w:footnote>
  <w:footnote w:type="continuationSeparator" w:id="0">
    <w:p w14:paraId="6F75BC38" w14:textId="77777777" w:rsidR="00D138B6" w:rsidRDefault="00D138B6">
      <w:r>
        <w:continuationSeparator/>
      </w:r>
    </w:p>
  </w:footnote>
  <w:footnote w:type="continuationNotice" w:id="1">
    <w:p w14:paraId="510767AC" w14:textId="77777777" w:rsidR="00D138B6" w:rsidRDefault="00D138B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Helvetica" w:hAnsi="Helvetica"/>
      </w:rPr>
      <w:id w:val="1089198225"/>
      <w:docPartObj>
        <w:docPartGallery w:val="Page Numbers (Top of Page)"/>
        <w:docPartUnique/>
      </w:docPartObj>
    </w:sdtPr>
    <w:sdtEndPr>
      <w:rPr>
        <w:noProof/>
      </w:rPr>
    </w:sdtEndPr>
    <w:sdtContent>
      <w:p w14:paraId="25C46592" w14:textId="3113D8AB" w:rsidR="007D6294" w:rsidRPr="00CB7115" w:rsidRDefault="007D6294" w:rsidP="00CB7115">
        <w:pPr>
          <w:pStyle w:val="Header"/>
          <w:ind w:left="3600" w:firstLine="1440"/>
          <w:rPr>
            <w:rFonts w:ascii="Helvetica" w:hAnsi="Helvetica"/>
          </w:rPr>
        </w:pPr>
        <w:r w:rsidRPr="00CB7115">
          <w:rPr>
            <w:rFonts w:ascii="Helvetica" w:hAnsi="Helvetica"/>
          </w:rPr>
          <w:t xml:space="preserve">Double, M. L., </w:t>
        </w:r>
        <w:r w:rsidRPr="00CB7115">
          <w:rPr>
            <w:rFonts w:ascii="Helvetica" w:hAnsi="Helvetica"/>
            <w:i/>
          </w:rPr>
          <w:t>Phytopathology</w:t>
        </w:r>
        <w:r w:rsidRPr="00CB7115">
          <w:rPr>
            <w:rFonts w:ascii="Helvetica" w:hAnsi="Helvetica"/>
          </w:rPr>
          <w:t xml:space="preserve">   </w:t>
        </w:r>
        <w:sdt>
          <w:sdtPr>
            <w:rPr>
              <w:rFonts w:ascii="Helvetica" w:hAnsi="Helvetica"/>
            </w:rPr>
            <w:id w:val="-1896961656"/>
            <w:docPartObj>
              <w:docPartGallery w:val="Page Numbers (Top of Page)"/>
              <w:docPartUnique/>
            </w:docPartObj>
          </w:sdtPr>
          <w:sdtEndPr>
            <w:rPr>
              <w:noProof/>
            </w:rPr>
          </w:sdtEndPr>
          <w:sdtContent>
            <w:r w:rsidRPr="00CB7115">
              <w:rPr>
                <w:rFonts w:ascii="Helvetica" w:hAnsi="Helvetica"/>
              </w:rPr>
              <w:fldChar w:fldCharType="begin"/>
            </w:r>
            <w:r w:rsidRPr="00CB7115">
              <w:rPr>
                <w:rFonts w:ascii="Helvetica" w:hAnsi="Helvetica"/>
              </w:rPr>
              <w:instrText xml:space="preserve"> PAGE   \* MERGEFORMAT </w:instrText>
            </w:r>
            <w:r w:rsidRPr="00CB7115">
              <w:rPr>
                <w:rFonts w:ascii="Helvetica" w:hAnsi="Helvetica"/>
              </w:rPr>
              <w:fldChar w:fldCharType="separate"/>
            </w:r>
            <w:r w:rsidR="00F07909">
              <w:rPr>
                <w:rFonts w:ascii="Helvetica" w:hAnsi="Helvetica"/>
                <w:noProof/>
              </w:rPr>
              <w:t>1</w:t>
            </w:r>
            <w:r w:rsidRPr="00CB7115">
              <w:rPr>
                <w:rFonts w:ascii="Helvetica" w:hAnsi="Helvetica"/>
                <w:noProof/>
              </w:rPr>
              <w:fldChar w:fldCharType="end"/>
            </w:r>
          </w:sdtContent>
        </w:sdt>
      </w:p>
      <w:p w14:paraId="14252FB1" w14:textId="64838513" w:rsidR="007D6294" w:rsidRPr="00CB7115" w:rsidRDefault="007D6294" w:rsidP="002B0C68">
        <w:pPr>
          <w:pStyle w:val="Header"/>
          <w:jc w:val="right"/>
          <w:rPr>
            <w:rFonts w:ascii="Helvetica" w:hAnsi="Helvetica"/>
          </w:rPr>
        </w:pPr>
        <w:r w:rsidRPr="00CB7115">
          <w:rPr>
            <w:rFonts w:ascii="Helvetica" w:hAnsi="Helvetica"/>
          </w:rPr>
          <w:t xml:space="preserve"> </w:t>
        </w:r>
      </w:p>
    </w:sdtContent>
  </w:sdt>
  <w:p w14:paraId="09E451F5" w14:textId="77777777" w:rsidR="007D6294" w:rsidRDefault="007D62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AE094" w14:textId="0E654F22" w:rsidR="007D6294" w:rsidRDefault="007D6294" w:rsidP="00744FD9">
    <w:pPr>
      <w:pStyle w:val="Header"/>
      <w:ind w:left="1800" w:firstLine="3960"/>
    </w:pPr>
    <w:r>
      <w:tab/>
      <w:t xml:space="preserve">                                                              Double, M. L., </w:t>
    </w:r>
    <w:r w:rsidRPr="00A14D63">
      <w:rPr>
        <w:i/>
      </w:rPr>
      <w:t>Phytopathol</w:t>
    </w:r>
    <w:r>
      <w:rPr>
        <w:i/>
      </w:rPr>
      <w:t>o</w:t>
    </w:r>
    <w:r w:rsidRPr="00A14D63">
      <w:rPr>
        <w:i/>
      </w:rPr>
      <w:t>gy</w:t>
    </w:r>
    <w:r>
      <w:t xml:space="preserve">   </w:t>
    </w:r>
    <w:sdt>
      <w:sdtPr>
        <w:id w:val="17206248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07909">
          <w:rPr>
            <w:noProof/>
          </w:rPr>
          <w:t>36</w:t>
        </w:r>
        <w:r>
          <w:rPr>
            <w:noProof/>
          </w:rPr>
          <w:fldChar w:fldCharType="end"/>
        </w:r>
      </w:sdtContent>
    </w:sdt>
  </w:p>
  <w:p w14:paraId="36877D14" w14:textId="32DD733C" w:rsidR="007D6294" w:rsidRDefault="007D6294" w:rsidP="00744FD9">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725499"/>
      <w:docPartObj>
        <w:docPartGallery w:val="Page Numbers (Top of Page)"/>
        <w:docPartUnique/>
      </w:docPartObj>
    </w:sdtPr>
    <w:sdtEndPr>
      <w:rPr>
        <w:noProof/>
      </w:rPr>
    </w:sdtEndPr>
    <w:sdtContent>
      <w:p w14:paraId="6866EE59" w14:textId="77777777" w:rsidR="007D6294" w:rsidRDefault="007D6294" w:rsidP="002B0C68">
        <w:pPr>
          <w:pStyle w:val="Header"/>
          <w:ind w:left="1800" w:firstLine="3960"/>
        </w:pPr>
        <w:r>
          <w:t xml:space="preserve">  Double, M. L., </w:t>
        </w:r>
        <w:r w:rsidRPr="00A14D63">
          <w:rPr>
            <w:i/>
          </w:rPr>
          <w:t>Phytopathol</w:t>
        </w:r>
        <w:r>
          <w:rPr>
            <w:i/>
          </w:rPr>
          <w:t>o</w:t>
        </w:r>
        <w:r w:rsidRPr="00A14D63">
          <w:rPr>
            <w:i/>
          </w:rPr>
          <w:t>gy</w:t>
        </w:r>
        <w:r>
          <w:t xml:space="preserve">   </w:t>
        </w:r>
        <w:sdt>
          <w:sdtPr>
            <w:id w:val="12544018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07909">
              <w:rPr>
                <w:noProof/>
              </w:rPr>
              <w:t>39</w:t>
            </w:r>
            <w:r>
              <w:rPr>
                <w:noProof/>
              </w:rPr>
              <w:fldChar w:fldCharType="end"/>
            </w:r>
          </w:sdtContent>
        </w:sdt>
      </w:p>
      <w:p w14:paraId="4FD2B934" w14:textId="77777777" w:rsidR="007D6294" w:rsidRDefault="007D6294" w:rsidP="002B0C68">
        <w:pPr>
          <w:pStyle w:val="Header"/>
          <w:jc w:val="right"/>
        </w:pPr>
        <w:r>
          <w:t xml:space="preserve"> </w:t>
        </w:r>
      </w:p>
    </w:sdtContent>
  </w:sdt>
  <w:p w14:paraId="6217D6CE" w14:textId="77777777" w:rsidR="007D6294" w:rsidRDefault="007D62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874B6"/>
    <w:multiLevelType w:val="hybridMultilevel"/>
    <w:tmpl w:val="A68E29DC"/>
    <w:lvl w:ilvl="0" w:tplc="6090EB4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15E8226D"/>
    <w:multiLevelType w:val="hybridMultilevel"/>
    <w:tmpl w:val="C74C317E"/>
    <w:lvl w:ilvl="0" w:tplc="6090EB4E">
      <w:start w:val="1"/>
      <w:numFmt w:val="decimal"/>
      <w:lvlText w:val="%1."/>
      <w:lvlJc w:val="left"/>
      <w:pPr>
        <w:ind w:left="1440" w:hanging="360"/>
      </w:pPr>
      <w:rPr>
        <w:rFonts w:cs="Times New Roman"/>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4012B1"/>
    <w:multiLevelType w:val="hybridMultilevel"/>
    <w:tmpl w:val="42B69708"/>
    <w:lvl w:ilvl="0" w:tplc="92703B8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6983D1E"/>
    <w:multiLevelType w:val="hybridMultilevel"/>
    <w:tmpl w:val="EC2E5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A21C2"/>
    <w:multiLevelType w:val="hybridMultilevel"/>
    <w:tmpl w:val="38903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547E0"/>
    <w:multiLevelType w:val="multilevel"/>
    <w:tmpl w:val="4FAE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82485"/>
    <w:multiLevelType w:val="hybridMultilevel"/>
    <w:tmpl w:val="58923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97C94"/>
    <w:multiLevelType w:val="hybridMultilevel"/>
    <w:tmpl w:val="57386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0868E6"/>
    <w:multiLevelType w:val="hybridMultilevel"/>
    <w:tmpl w:val="2286B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32385"/>
    <w:multiLevelType w:val="hybridMultilevel"/>
    <w:tmpl w:val="6A581680"/>
    <w:lvl w:ilvl="0" w:tplc="2EAE41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542D3"/>
    <w:multiLevelType w:val="hybridMultilevel"/>
    <w:tmpl w:val="C1602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30356"/>
    <w:multiLevelType w:val="hybridMultilevel"/>
    <w:tmpl w:val="A68E29DC"/>
    <w:lvl w:ilvl="0" w:tplc="6090EB4E">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6BFB42A3"/>
    <w:multiLevelType w:val="hybridMultilevel"/>
    <w:tmpl w:val="67B2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E5558"/>
    <w:multiLevelType w:val="hybridMultilevel"/>
    <w:tmpl w:val="CF3CDE0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406F7"/>
    <w:multiLevelType w:val="multilevel"/>
    <w:tmpl w:val="D83C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99553F"/>
    <w:multiLevelType w:val="hybridMultilevel"/>
    <w:tmpl w:val="4C002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1"/>
  </w:num>
  <w:num w:numId="5">
    <w:abstractNumId w:val="0"/>
  </w:num>
  <w:num w:numId="6">
    <w:abstractNumId w:val="8"/>
  </w:num>
  <w:num w:numId="7">
    <w:abstractNumId w:val="4"/>
  </w:num>
  <w:num w:numId="8">
    <w:abstractNumId w:val="13"/>
  </w:num>
  <w:num w:numId="9">
    <w:abstractNumId w:val="5"/>
  </w:num>
  <w:num w:numId="10">
    <w:abstractNumId w:val="14"/>
  </w:num>
  <w:num w:numId="11">
    <w:abstractNumId w:val="6"/>
  </w:num>
  <w:num w:numId="12">
    <w:abstractNumId w:val="10"/>
  </w:num>
  <w:num w:numId="13">
    <w:abstractNumId w:val="12"/>
  </w:num>
  <w:num w:numId="14">
    <w:abstractNumId w:val="3"/>
  </w:num>
  <w:num w:numId="15">
    <w:abstractNumId w:val="15"/>
  </w:num>
  <w:num w:numId="16">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B">
    <w15:presenceInfo w15:providerId="None" w15:userId="ADB"/>
  </w15:person>
  <w15:person w15:author="M Double">
    <w15:presenceInfo w15:providerId="AD" w15:userId="S-1-5-21-515967899-1957994488-854245398-34758"/>
  </w15:person>
  <w15:person w15:author="Anita Baines">
    <w15:presenceInfo w15:providerId="AD" w15:userId="S-1-5-21-1009085979-252248198-1539857752-15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1B"/>
    <w:rsid w:val="000004E0"/>
    <w:rsid w:val="00000893"/>
    <w:rsid w:val="00001D3B"/>
    <w:rsid w:val="00002288"/>
    <w:rsid w:val="000037BB"/>
    <w:rsid w:val="0000490E"/>
    <w:rsid w:val="00010A18"/>
    <w:rsid w:val="00012747"/>
    <w:rsid w:val="00014B79"/>
    <w:rsid w:val="00017361"/>
    <w:rsid w:val="000177B5"/>
    <w:rsid w:val="00024496"/>
    <w:rsid w:val="00025989"/>
    <w:rsid w:val="0002779D"/>
    <w:rsid w:val="00030405"/>
    <w:rsid w:val="000305DD"/>
    <w:rsid w:val="000340AA"/>
    <w:rsid w:val="000460C7"/>
    <w:rsid w:val="00053274"/>
    <w:rsid w:val="0005492A"/>
    <w:rsid w:val="000610E9"/>
    <w:rsid w:val="00061199"/>
    <w:rsid w:val="00065FAC"/>
    <w:rsid w:val="00066BEB"/>
    <w:rsid w:val="00067C8C"/>
    <w:rsid w:val="0007080F"/>
    <w:rsid w:val="00070D29"/>
    <w:rsid w:val="00070D3D"/>
    <w:rsid w:val="000727B6"/>
    <w:rsid w:val="0007502E"/>
    <w:rsid w:val="0007511D"/>
    <w:rsid w:val="0007517B"/>
    <w:rsid w:val="00075A54"/>
    <w:rsid w:val="00086F15"/>
    <w:rsid w:val="00093C5D"/>
    <w:rsid w:val="00095BAB"/>
    <w:rsid w:val="00097ED6"/>
    <w:rsid w:val="000A1E06"/>
    <w:rsid w:val="000A3E4B"/>
    <w:rsid w:val="000A5042"/>
    <w:rsid w:val="000A53F0"/>
    <w:rsid w:val="000B1A07"/>
    <w:rsid w:val="000B30AD"/>
    <w:rsid w:val="000B48EF"/>
    <w:rsid w:val="000B5751"/>
    <w:rsid w:val="000B5E7C"/>
    <w:rsid w:val="000B7C72"/>
    <w:rsid w:val="000C12E5"/>
    <w:rsid w:val="000C19BD"/>
    <w:rsid w:val="000C22A1"/>
    <w:rsid w:val="000C3BBB"/>
    <w:rsid w:val="000C3ECC"/>
    <w:rsid w:val="000C5C0F"/>
    <w:rsid w:val="000C68DE"/>
    <w:rsid w:val="000C7817"/>
    <w:rsid w:val="000D08AE"/>
    <w:rsid w:val="000D196E"/>
    <w:rsid w:val="000D2AEC"/>
    <w:rsid w:val="000D6382"/>
    <w:rsid w:val="000D766E"/>
    <w:rsid w:val="000D7839"/>
    <w:rsid w:val="000D7CDA"/>
    <w:rsid w:val="000E086C"/>
    <w:rsid w:val="000E4FDA"/>
    <w:rsid w:val="000E506B"/>
    <w:rsid w:val="000F05CE"/>
    <w:rsid w:val="000F13EB"/>
    <w:rsid w:val="000F15AC"/>
    <w:rsid w:val="000F3582"/>
    <w:rsid w:val="000F3FA5"/>
    <w:rsid w:val="000F50F7"/>
    <w:rsid w:val="000F5104"/>
    <w:rsid w:val="00100B9E"/>
    <w:rsid w:val="00102E20"/>
    <w:rsid w:val="0010675F"/>
    <w:rsid w:val="001071F9"/>
    <w:rsid w:val="00107350"/>
    <w:rsid w:val="00107F92"/>
    <w:rsid w:val="0011034F"/>
    <w:rsid w:val="00117B45"/>
    <w:rsid w:val="00117FF4"/>
    <w:rsid w:val="0012007F"/>
    <w:rsid w:val="00121356"/>
    <w:rsid w:val="0012201D"/>
    <w:rsid w:val="00123199"/>
    <w:rsid w:val="00130946"/>
    <w:rsid w:val="00137653"/>
    <w:rsid w:val="00137AB2"/>
    <w:rsid w:val="00144480"/>
    <w:rsid w:val="00145894"/>
    <w:rsid w:val="00150D4A"/>
    <w:rsid w:val="00152F08"/>
    <w:rsid w:val="00153EBD"/>
    <w:rsid w:val="0015489F"/>
    <w:rsid w:val="001552EC"/>
    <w:rsid w:val="00162676"/>
    <w:rsid w:val="0016270C"/>
    <w:rsid w:val="00162DCC"/>
    <w:rsid w:val="00164A85"/>
    <w:rsid w:val="00165F39"/>
    <w:rsid w:val="00174648"/>
    <w:rsid w:val="00174B11"/>
    <w:rsid w:val="00174D84"/>
    <w:rsid w:val="00176D7B"/>
    <w:rsid w:val="001771ED"/>
    <w:rsid w:val="00184AF2"/>
    <w:rsid w:val="001873C2"/>
    <w:rsid w:val="00191E0E"/>
    <w:rsid w:val="001A1CD7"/>
    <w:rsid w:val="001A7996"/>
    <w:rsid w:val="001B03E8"/>
    <w:rsid w:val="001C33B7"/>
    <w:rsid w:val="001C3DC5"/>
    <w:rsid w:val="001C5B0E"/>
    <w:rsid w:val="001D47C9"/>
    <w:rsid w:val="001D4B17"/>
    <w:rsid w:val="001D53F9"/>
    <w:rsid w:val="001E2144"/>
    <w:rsid w:val="001E3613"/>
    <w:rsid w:val="001E37AF"/>
    <w:rsid w:val="001E460B"/>
    <w:rsid w:val="001E5F4A"/>
    <w:rsid w:val="001F020A"/>
    <w:rsid w:val="001F2F13"/>
    <w:rsid w:val="001F4EDC"/>
    <w:rsid w:val="001F530E"/>
    <w:rsid w:val="001F6C0E"/>
    <w:rsid w:val="001F723F"/>
    <w:rsid w:val="00201692"/>
    <w:rsid w:val="00206E72"/>
    <w:rsid w:val="00207D49"/>
    <w:rsid w:val="002103BC"/>
    <w:rsid w:val="00210541"/>
    <w:rsid w:val="00211763"/>
    <w:rsid w:val="002133A2"/>
    <w:rsid w:val="00217208"/>
    <w:rsid w:val="0022358B"/>
    <w:rsid w:val="002257BC"/>
    <w:rsid w:val="002273FB"/>
    <w:rsid w:val="00231A04"/>
    <w:rsid w:val="002342BB"/>
    <w:rsid w:val="00234BB3"/>
    <w:rsid w:val="00235F58"/>
    <w:rsid w:val="00240A6E"/>
    <w:rsid w:val="00240C54"/>
    <w:rsid w:val="002420C0"/>
    <w:rsid w:val="00243356"/>
    <w:rsid w:val="00243438"/>
    <w:rsid w:val="00243A15"/>
    <w:rsid w:val="00244E3A"/>
    <w:rsid w:val="00247806"/>
    <w:rsid w:val="002521B1"/>
    <w:rsid w:val="002525E8"/>
    <w:rsid w:val="00253883"/>
    <w:rsid w:val="0025498C"/>
    <w:rsid w:val="00260530"/>
    <w:rsid w:val="00265A1C"/>
    <w:rsid w:val="00266288"/>
    <w:rsid w:val="00273450"/>
    <w:rsid w:val="00274461"/>
    <w:rsid w:val="00275E19"/>
    <w:rsid w:val="00286849"/>
    <w:rsid w:val="002911A2"/>
    <w:rsid w:val="002938E2"/>
    <w:rsid w:val="0029741A"/>
    <w:rsid w:val="002A02B5"/>
    <w:rsid w:val="002A3DE3"/>
    <w:rsid w:val="002B0161"/>
    <w:rsid w:val="002B0C68"/>
    <w:rsid w:val="002B4495"/>
    <w:rsid w:val="002B6C2F"/>
    <w:rsid w:val="002B7252"/>
    <w:rsid w:val="002C0811"/>
    <w:rsid w:val="002C145A"/>
    <w:rsid w:val="002C1614"/>
    <w:rsid w:val="002E1D2A"/>
    <w:rsid w:val="002E42CE"/>
    <w:rsid w:val="002E4693"/>
    <w:rsid w:val="002E5AAE"/>
    <w:rsid w:val="002E778E"/>
    <w:rsid w:val="002F51B6"/>
    <w:rsid w:val="00301275"/>
    <w:rsid w:val="00304193"/>
    <w:rsid w:val="00304729"/>
    <w:rsid w:val="00305158"/>
    <w:rsid w:val="003068EA"/>
    <w:rsid w:val="00306B4E"/>
    <w:rsid w:val="003101B4"/>
    <w:rsid w:val="00310B3A"/>
    <w:rsid w:val="003113DB"/>
    <w:rsid w:val="0031208D"/>
    <w:rsid w:val="00315E2C"/>
    <w:rsid w:val="00316870"/>
    <w:rsid w:val="00317133"/>
    <w:rsid w:val="003228B2"/>
    <w:rsid w:val="003256EB"/>
    <w:rsid w:val="00326D5B"/>
    <w:rsid w:val="0033142A"/>
    <w:rsid w:val="003330F4"/>
    <w:rsid w:val="00334EF5"/>
    <w:rsid w:val="00337DD0"/>
    <w:rsid w:val="003404E8"/>
    <w:rsid w:val="003407A6"/>
    <w:rsid w:val="003409F7"/>
    <w:rsid w:val="00343308"/>
    <w:rsid w:val="003506B7"/>
    <w:rsid w:val="003531C0"/>
    <w:rsid w:val="00353368"/>
    <w:rsid w:val="0035559F"/>
    <w:rsid w:val="0035756D"/>
    <w:rsid w:val="00361472"/>
    <w:rsid w:val="00362FC0"/>
    <w:rsid w:val="0036742E"/>
    <w:rsid w:val="00370642"/>
    <w:rsid w:val="00370BE9"/>
    <w:rsid w:val="003716AB"/>
    <w:rsid w:val="0037330F"/>
    <w:rsid w:val="003757EF"/>
    <w:rsid w:val="00376943"/>
    <w:rsid w:val="00377362"/>
    <w:rsid w:val="0037766B"/>
    <w:rsid w:val="00380E7B"/>
    <w:rsid w:val="00381CAC"/>
    <w:rsid w:val="00382F55"/>
    <w:rsid w:val="00383C95"/>
    <w:rsid w:val="003844A5"/>
    <w:rsid w:val="003947DF"/>
    <w:rsid w:val="00394BA5"/>
    <w:rsid w:val="003958E1"/>
    <w:rsid w:val="0039655C"/>
    <w:rsid w:val="00396E3C"/>
    <w:rsid w:val="003973C4"/>
    <w:rsid w:val="003A1BAD"/>
    <w:rsid w:val="003A37F8"/>
    <w:rsid w:val="003A4A91"/>
    <w:rsid w:val="003A5212"/>
    <w:rsid w:val="003A5518"/>
    <w:rsid w:val="003A57B7"/>
    <w:rsid w:val="003A5AF9"/>
    <w:rsid w:val="003A6801"/>
    <w:rsid w:val="003B22B6"/>
    <w:rsid w:val="003B5A88"/>
    <w:rsid w:val="003C57D8"/>
    <w:rsid w:val="003C5E8C"/>
    <w:rsid w:val="003D2023"/>
    <w:rsid w:val="003D27B1"/>
    <w:rsid w:val="003D2BCB"/>
    <w:rsid w:val="003D6601"/>
    <w:rsid w:val="003D74AB"/>
    <w:rsid w:val="003E1156"/>
    <w:rsid w:val="003E2187"/>
    <w:rsid w:val="003E320C"/>
    <w:rsid w:val="003E34C2"/>
    <w:rsid w:val="003E4FB4"/>
    <w:rsid w:val="003E5A97"/>
    <w:rsid w:val="003E618D"/>
    <w:rsid w:val="003E79FF"/>
    <w:rsid w:val="003F0304"/>
    <w:rsid w:val="003F3E7D"/>
    <w:rsid w:val="004070BB"/>
    <w:rsid w:val="004117B5"/>
    <w:rsid w:val="00413599"/>
    <w:rsid w:val="0041660B"/>
    <w:rsid w:val="00417509"/>
    <w:rsid w:val="00417C2D"/>
    <w:rsid w:val="00417C92"/>
    <w:rsid w:val="00420444"/>
    <w:rsid w:val="00421815"/>
    <w:rsid w:val="00421A13"/>
    <w:rsid w:val="00421FAF"/>
    <w:rsid w:val="00424D5C"/>
    <w:rsid w:val="00424ED4"/>
    <w:rsid w:val="00426526"/>
    <w:rsid w:val="0043009F"/>
    <w:rsid w:val="00430168"/>
    <w:rsid w:val="00431BE8"/>
    <w:rsid w:val="00431F87"/>
    <w:rsid w:val="00433581"/>
    <w:rsid w:val="00436D73"/>
    <w:rsid w:val="00437776"/>
    <w:rsid w:val="004449EE"/>
    <w:rsid w:val="004458AE"/>
    <w:rsid w:val="00445C5B"/>
    <w:rsid w:val="00447461"/>
    <w:rsid w:val="00454348"/>
    <w:rsid w:val="00454408"/>
    <w:rsid w:val="00454706"/>
    <w:rsid w:val="00455EBA"/>
    <w:rsid w:val="00455F9C"/>
    <w:rsid w:val="004610DA"/>
    <w:rsid w:val="00462EF8"/>
    <w:rsid w:val="00463C2E"/>
    <w:rsid w:val="0046641C"/>
    <w:rsid w:val="00466EB0"/>
    <w:rsid w:val="0046731A"/>
    <w:rsid w:val="004715E2"/>
    <w:rsid w:val="004729D7"/>
    <w:rsid w:val="00472CFB"/>
    <w:rsid w:val="00475776"/>
    <w:rsid w:val="00480CC6"/>
    <w:rsid w:val="004835E7"/>
    <w:rsid w:val="00486A79"/>
    <w:rsid w:val="00490585"/>
    <w:rsid w:val="00491EBE"/>
    <w:rsid w:val="0049232F"/>
    <w:rsid w:val="004933D3"/>
    <w:rsid w:val="004963B4"/>
    <w:rsid w:val="00496B6C"/>
    <w:rsid w:val="00497233"/>
    <w:rsid w:val="00497992"/>
    <w:rsid w:val="004A2CA5"/>
    <w:rsid w:val="004A459F"/>
    <w:rsid w:val="004A5A6A"/>
    <w:rsid w:val="004B29C2"/>
    <w:rsid w:val="004B46B4"/>
    <w:rsid w:val="004B66C3"/>
    <w:rsid w:val="004B7DCD"/>
    <w:rsid w:val="004C5080"/>
    <w:rsid w:val="004D1D97"/>
    <w:rsid w:val="004D1F62"/>
    <w:rsid w:val="004D5138"/>
    <w:rsid w:val="004D5A56"/>
    <w:rsid w:val="004D70F8"/>
    <w:rsid w:val="004D788D"/>
    <w:rsid w:val="004D7D90"/>
    <w:rsid w:val="004E0537"/>
    <w:rsid w:val="004E2BCC"/>
    <w:rsid w:val="004F064F"/>
    <w:rsid w:val="004F1CFD"/>
    <w:rsid w:val="004F251D"/>
    <w:rsid w:val="004F369E"/>
    <w:rsid w:val="004F45FE"/>
    <w:rsid w:val="00500AF4"/>
    <w:rsid w:val="005057D3"/>
    <w:rsid w:val="00505D70"/>
    <w:rsid w:val="005067E7"/>
    <w:rsid w:val="00507444"/>
    <w:rsid w:val="0051017C"/>
    <w:rsid w:val="005202E9"/>
    <w:rsid w:val="00524740"/>
    <w:rsid w:val="00526675"/>
    <w:rsid w:val="00527715"/>
    <w:rsid w:val="00527F23"/>
    <w:rsid w:val="00533D90"/>
    <w:rsid w:val="00535EB2"/>
    <w:rsid w:val="005447AE"/>
    <w:rsid w:val="005452C8"/>
    <w:rsid w:val="00552458"/>
    <w:rsid w:val="0055298D"/>
    <w:rsid w:val="00552C66"/>
    <w:rsid w:val="005538E6"/>
    <w:rsid w:val="00555673"/>
    <w:rsid w:val="005567B8"/>
    <w:rsid w:val="00556EBA"/>
    <w:rsid w:val="00557670"/>
    <w:rsid w:val="0056019D"/>
    <w:rsid w:val="00561D38"/>
    <w:rsid w:val="00564EEE"/>
    <w:rsid w:val="005662F2"/>
    <w:rsid w:val="0057088F"/>
    <w:rsid w:val="0057310C"/>
    <w:rsid w:val="005733BE"/>
    <w:rsid w:val="005766B8"/>
    <w:rsid w:val="0057727D"/>
    <w:rsid w:val="0058071D"/>
    <w:rsid w:val="0058073D"/>
    <w:rsid w:val="00581753"/>
    <w:rsid w:val="005844DD"/>
    <w:rsid w:val="00586F3B"/>
    <w:rsid w:val="00593712"/>
    <w:rsid w:val="00593C97"/>
    <w:rsid w:val="00596AAB"/>
    <w:rsid w:val="005A07D1"/>
    <w:rsid w:val="005A7455"/>
    <w:rsid w:val="005A7BB1"/>
    <w:rsid w:val="005B0A1D"/>
    <w:rsid w:val="005B0A25"/>
    <w:rsid w:val="005B3680"/>
    <w:rsid w:val="005B3DD5"/>
    <w:rsid w:val="005B681C"/>
    <w:rsid w:val="005C341A"/>
    <w:rsid w:val="005C4444"/>
    <w:rsid w:val="005C6720"/>
    <w:rsid w:val="005C7CCA"/>
    <w:rsid w:val="005D0662"/>
    <w:rsid w:val="005D7FF5"/>
    <w:rsid w:val="005E00B7"/>
    <w:rsid w:val="005E1520"/>
    <w:rsid w:val="005E18E0"/>
    <w:rsid w:val="005E2988"/>
    <w:rsid w:val="005E5EE0"/>
    <w:rsid w:val="005E7C37"/>
    <w:rsid w:val="005F7468"/>
    <w:rsid w:val="0060244B"/>
    <w:rsid w:val="00604CBC"/>
    <w:rsid w:val="00605BF9"/>
    <w:rsid w:val="006062FD"/>
    <w:rsid w:val="00606B89"/>
    <w:rsid w:val="00606BD5"/>
    <w:rsid w:val="00607B41"/>
    <w:rsid w:val="00610856"/>
    <w:rsid w:val="00611CD6"/>
    <w:rsid w:val="00616948"/>
    <w:rsid w:val="00616F69"/>
    <w:rsid w:val="006221F8"/>
    <w:rsid w:val="0062441E"/>
    <w:rsid w:val="006256FC"/>
    <w:rsid w:val="006448F5"/>
    <w:rsid w:val="006449BE"/>
    <w:rsid w:val="00646B67"/>
    <w:rsid w:val="00647ABE"/>
    <w:rsid w:val="00650143"/>
    <w:rsid w:val="00651221"/>
    <w:rsid w:val="00652296"/>
    <w:rsid w:val="00652C17"/>
    <w:rsid w:val="00652D3F"/>
    <w:rsid w:val="006537B0"/>
    <w:rsid w:val="00653FB2"/>
    <w:rsid w:val="0066336E"/>
    <w:rsid w:val="006644C5"/>
    <w:rsid w:val="00664AEE"/>
    <w:rsid w:val="00677350"/>
    <w:rsid w:val="00680168"/>
    <w:rsid w:val="006802D5"/>
    <w:rsid w:val="00687DCD"/>
    <w:rsid w:val="00687DDD"/>
    <w:rsid w:val="00690167"/>
    <w:rsid w:val="00690522"/>
    <w:rsid w:val="00695165"/>
    <w:rsid w:val="00695717"/>
    <w:rsid w:val="006A22C1"/>
    <w:rsid w:val="006A42AE"/>
    <w:rsid w:val="006A4807"/>
    <w:rsid w:val="006A5A1D"/>
    <w:rsid w:val="006B2D1B"/>
    <w:rsid w:val="006B36CC"/>
    <w:rsid w:val="006B4909"/>
    <w:rsid w:val="006B4A65"/>
    <w:rsid w:val="006B4B5E"/>
    <w:rsid w:val="006B4EFB"/>
    <w:rsid w:val="006B5705"/>
    <w:rsid w:val="006C0C09"/>
    <w:rsid w:val="006C1981"/>
    <w:rsid w:val="006C1CA8"/>
    <w:rsid w:val="006C59ED"/>
    <w:rsid w:val="006C5E35"/>
    <w:rsid w:val="006C67EC"/>
    <w:rsid w:val="006D0750"/>
    <w:rsid w:val="006D0D5B"/>
    <w:rsid w:val="006D2773"/>
    <w:rsid w:val="006D2B5D"/>
    <w:rsid w:val="006E0F34"/>
    <w:rsid w:val="006E2816"/>
    <w:rsid w:val="006E787E"/>
    <w:rsid w:val="006F045B"/>
    <w:rsid w:val="006F06BF"/>
    <w:rsid w:val="006F17C4"/>
    <w:rsid w:val="006F2D84"/>
    <w:rsid w:val="006F5FEB"/>
    <w:rsid w:val="006F61C3"/>
    <w:rsid w:val="006F7FEA"/>
    <w:rsid w:val="00703595"/>
    <w:rsid w:val="00703AEB"/>
    <w:rsid w:val="007050C0"/>
    <w:rsid w:val="00706123"/>
    <w:rsid w:val="0070781E"/>
    <w:rsid w:val="0071066D"/>
    <w:rsid w:val="00710E95"/>
    <w:rsid w:val="00711BF3"/>
    <w:rsid w:val="00711CDD"/>
    <w:rsid w:val="0071364D"/>
    <w:rsid w:val="00721B9E"/>
    <w:rsid w:val="0072269B"/>
    <w:rsid w:val="00722A64"/>
    <w:rsid w:val="00724CAF"/>
    <w:rsid w:val="00724E9D"/>
    <w:rsid w:val="00725D67"/>
    <w:rsid w:val="00726F99"/>
    <w:rsid w:val="00727CE9"/>
    <w:rsid w:val="0073059C"/>
    <w:rsid w:val="007319C4"/>
    <w:rsid w:val="007330D0"/>
    <w:rsid w:val="00743F98"/>
    <w:rsid w:val="007448C6"/>
    <w:rsid w:val="00744FD9"/>
    <w:rsid w:val="00745F64"/>
    <w:rsid w:val="0074624B"/>
    <w:rsid w:val="00752F1C"/>
    <w:rsid w:val="00753713"/>
    <w:rsid w:val="0075383C"/>
    <w:rsid w:val="007542D1"/>
    <w:rsid w:val="00757ED0"/>
    <w:rsid w:val="007603C8"/>
    <w:rsid w:val="007608EE"/>
    <w:rsid w:val="007759B1"/>
    <w:rsid w:val="0077600F"/>
    <w:rsid w:val="00780E9D"/>
    <w:rsid w:val="00785A05"/>
    <w:rsid w:val="00786094"/>
    <w:rsid w:val="00787557"/>
    <w:rsid w:val="00790F74"/>
    <w:rsid w:val="00792EE4"/>
    <w:rsid w:val="007935D8"/>
    <w:rsid w:val="007A3BDC"/>
    <w:rsid w:val="007A7312"/>
    <w:rsid w:val="007B0372"/>
    <w:rsid w:val="007B05BD"/>
    <w:rsid w:val="007B1DD5"/>
    <w:rsid w:val="007B4F27"/>
    <w:rsid w:val="007C08C4"/>
    <w:rsid w:val="007C1001"/>
    <w:rsid w:val="007C2DD2"/>
    <w:rsid w:val="007D0B00"/>
    <w:rsid w:val="007D0D7C"/>
    <w:rsid w:val="007D14BB"/>
    <w:rsid w:val="007D46C3"/>
    <w:rsid w:val="007D56A6"/>
    <w:rsid w:val="007D6294"/>
    <w:rsid w:val="007D6DF1"/>
    <w:rsid w:val="007E1177"/>
    <w:rsid w:val="007E1BEC"/>
    <w:rsid w:val="007E20DA"/>
    <w:rsid w:val="007E248E"/>
    <w:rsid w:val="007E30FD"/>
    <w:rsid w:val="007E4596"/>
    <w:rsid w:val="007E5493"/>
    <w:rsid w:val="007F0DA7"/>
    <w:rsid w:val="007F0FA4"/>
    <w:rsid w:val="007F255B"/>
    <w:rsid w:val="007F27BF"/>
    <w:rsid w:val="007F2D39"/>
    <w:rsid w:val="007F3B09"/>
    <w:rsid w:val="007F579B"/>
    <w:rsid w:val="0080014D"/>
    <w:rsid w:val="0080593D"/>
    <w:rsid w:val="0080681C"/>
    <w:rsid w:val="008077DE"/>
    <w:rsid w:val="008143D4"/>
    <w:rsid w:val="008152BB"/>
    <w:rsid w:val="00816CC3"/>
    <w:rsid w:val="00817FAD"/>
    <w:rsid w:val="00820BF0"/>
    <w:rsid w:val="0082102E"/>
    <w:rsid w:val="00831932"/>
    <w:rsid w:val="00834736"/>
    <w:rsid w:val="008407E2"/>
    <w:rsid w:val="008435E8"/>
    <w:rsid w:val="00844B4B"/>
    <w:rsid w:val="00844C3B"/>
    <w:rsid w:val="008452D4"/>
    <w:rsid w:val="008465EF"/>
    <w:rsid w:val="008477DD"/>
    <w:rsid w:val="00850914"/>
    <w:rsid w:val="008542F7"/>
    <w:rsid w:val="00854D7C"/>
    <w:rsid w:val="00855412"/>
    <w:rsid w:val="00860B20"/>
    <w:rsid w:val="00865F4B"/>
    <w:rsid w:val="00866F52"/>
    <w:rsid w:val="00870B2F"/>
    <w:rsid w:val="00872B83"/>
    <w:rsid w:val="008738BA"/>
    <w:rsid w:val="00874B39"/>
    <w:rsid w:val="008804EC"/>
    <w:rsid w:val="00883BF8"/>
    <w:rsid w:val="00885FE2"/>
    <w:rsid w:val="008877F3"/>
    <w:rsid w:val="00890E5B"/>
    <w:rsid w:val="00891AEE"/>
    <w:rsid w:val="008939DE"/>
    <w:rsid w:val="00897F3A"/>
    <w:rsid w:val="008A2E0F"/>
    <w:rsid w:val="008A556B"/>
    <w:rsid w:val="008B00D6"/>
    <w:rsid w:val="008B2BC5"/>
    <w:rsid w:val="008B457A"/>
    <w:rsid w:val="008C1DFC"/>
    <w:rsid w:val="008C45D3"/>
    <w:rsid w:val="008C5287"/>
    <w:rsid w:val="008C5F8D"/>
    <w:rsid w:val="008C7A91"/>
    <w:rsid w:val="008C7C58"/>
    <w:rsid w:val="008D342A"/>
    <w:rsid w:val="008D4013"/>
    <w:rsid w:val="008D58AA"/>
    <w:rsid w:val="008E06A9"/>
    <w:rsid w:val="008E09EF"/>
    <w:rsid w:val="008E1759"/>
    <w:rsid w:val="008E2196"/>
    <w:rsid w:val="008E38A6"/>
    <w:rsid w:val="008F7D1F"/>
    <w:rsid w:val="00900FBC"/>
    <w:rsid w:val="00903453"/>
    <w:rsid w:val="00903F9E"/>
    <w:rsid w:val="00904117"/>
    <w:rsid w:val="00905C67"/>
    <w:rsid w:val="00905FCB"/>
    <w:rsid w:val="0091305C"/>
    <w:rsid w:val="00914A51"/>
    <w:rsid w:val="009233A5"/>
    <w:rsid w:val="00924317"/>
    <w:rsid w:val="009258BF"/>
    <w:rsid w:val="0092712E"/>
    <w:rsid w:val="009303B4"/>
    <w:rsid w:val="0093169A"/>
    <w:rsid w:val="00933A63"/>
    <w:rsid w:val="00936750"/>
    <w:rsid w:val="00936A45"/>
    <w:rsid w:val="00936B57"/>
    <w:rsid w:val="00940109"/>
    <w:rsid w:val="00950587"/>
    <w:rsid w:val="009506E5"/>
    <w:rsid w:val="00954CB8"/>
    <w:rsid w:val="009556EB"/>
    <w:rsid w:val="00957718"/>
    <w:rsid w:val="00963FCE"/>
    <w:rsid w:val="0096411E"/>
    <w:rsid w:val="0096452F"/>
    <w:rsid w:val="00970717"/>
    <w:rsid w:val="00970CA0"/>
    <w:rsid w:val="009711CE"/>
    <w:rsid w:val="009725BF"/>
    <w:rsid w:val="009755A2"/>
    <w:rsid w:val="00975BF8"/>
    <w:rsid w:val="0097674C"/>
    <w:rsid w:val="009816DE"/>
    <w:rsid w:val="009822C8"/>
    <w:rsid w:val="00984D75"/>
    <w:rsid w:val="00993C80"/>
    <w:rsid w:val="0099586F"/>
    <w:rsid w:val="009961F7"/>
    <w:rsid w:val="00997939"/>
    <w:rsid w:val="009A2344"/>
    <w:rsid w:val="009A2810"/>
    <w:rsid w:val="009A33E4"/>
    <w:rsid w:val="009A4E69"/>
    <w:rsid w:val="009A54AB"/>
    <w:rsid w:val="009A7112"/>
    <w:rsid w:val="009B0908"/>
    <w:rsid w:val="009B17FB"/>
    <w:rsid w:val="009B3BA0"/>
    <w:rsid w:val="009B5EE7"/>
    <w:rsid w:val="009B6519"/>
    <w:rsid w:val="009C3837"/>
    <w:rsid w:val="009C39F0"/>
    <w:rsid w:val="009C3D7E"/>
    <w:rsid w:val="009C41A1"/>
    <w:rsid w:val="009C589E"/>
    <w:rsid w:val="009C64C5"/>
    <w:rsid w:val="009D38CF"/>
    <w:rsid w:val="009D4D95"/>
    <w:rsid w:val="009E0ABC"/>
    <w:rsid w:val="009E1473"/>
    <w:rsid w:val="009E2F9E"/>
    <w:rsid w:val="009E4C4E"/>
    <w:rsid w:val="009E6F2B"/>
    <w:rsid w:val="009F0B8C"/>
    <w:rsid w:val="009F3D3B"/>
    <w:rsid w:val="009F5F3E"/>
    <w:rsid w:val="009F7940"/>
    <w:rsid w:val="00A00357"/>
    <w:rsid w:val="00A018A1"/>
    <w:rsid w:val="00A01C68"/>
    <w:rsid w:val="00A04DE3"/>
    <w:rsid w:val="00A072D3"/>
    <w:rsid w:val="00A0736D"/>
    <w:rsid w:val="00A076FE"/>
    <w:rsid w:val="00A112D0"/>
    <w:rsid w:val="00A12102"/>
    <w:rsid w:val="00A21128"/>
    <w:rsid w:val="00A214DA"/>
    <w:rsid w:val="00A23576"/>
    <w:rsid w:val="00A24CC8"/>
    <w:rsid w:val="00A263A8"/>
    <w:rsid w:val="00A26A65"/>
    <w:rsid w:val="00A30776"/>
    <w:rsid w:val="00A31E30"/>
    <w:rsid w:val="00A34A48"/>
    <w:rsid w:val="00A34A89"/>
    <w:rsid w:val="00A40345"/>
    <w:rsid w:val="00A4579A"/>
    <w:rsid w:val="00A46DF1"/>
    <w:rsid w:val="00A5111B"/>
    <w:rsid w:val="00A51B1B"/>
    <w:rsid w:val="00A54549"/>
    <w:rsid w:val="00A55596"/>
    <w:rsid w:val="00A56EDA"/>
    <w:rsid w:val="00A575D5"/>
    <w:rsid w:val="00A6150A"/>
    <w:rsid w:val="00A61E98"/>
    <w:rsid w:val="00A61EB3"/>
    <w:rsid w:val="00A62506"/>
    <w:rsid w:val="00A625E1"/>
    <w:rsid w:val="00A6261F"/>
    <w:rsid w:val="00A634F6"/>
    <w:rsid w:val="00A63B41"/>
    <w:rsid w:val="00A63F68"/>
    <w:rsid w:val="00A66809"/>
    <w:rsid w:val="00A66A38"/>
    <w:rsid w:val="00A67645"/>
    <w:rsid w:val="00A757D1"/>
    <w:rsid w:val="00A8290F"/>
    <w:rsid w:val="00A84EA2"/>
    <w:rsid w:val="00A908CE"/>
    <w:rsid w:val="00A90C68"/>
    <w:rsid w:val="00A931DD"/>
    <w:rsid w:val="00A9480E"/>
    <w:rsid w:val="00AA1C68"/>
    <w:rsid w:val="00AA3596"/>
    <w:rsid w:val="00AB19B4"/>
    <w:rsid w:val="00AB5EBB"/>
    <w:rsid w:val="00AB6375"/>
    <w:rsid w:val="00AC0468"/>
    <w:rsid w:val="00AC1AD8"/>
    <w:rsid w:val="00AC3EE3"/>
    <w:rsid w:val="00AC4239"/>
    <w:rsid w:val="00AC740E"/>
    <w:rsid w:val="00AC7DB4"/>
    <w:rsid w:val="00AD0060"/>
    <w:rsid w:val="00AD080F"/>
    <w:rsid w:val="00AD22CC"/>
    <w:rsid w:val="00AD6B77"/>
    <w:rsid w:val="00AE25DE"/>
    <w:rsid w:val="00AE2B5D"/>
    <w:rsid w:val="00AE3C96"/>
    <w:rsid w:val="00AE7619"/>
    <w:rsid w:val="00AF0915"/>
    <w:rsid w:val="00AF177E"/>
    <w:rsid w:val="00AF733A"/>
    <w:rsid w:val="00AF7AA3"/>
    <w:rsid w:val="00AF7AEC"/>
    <w:rsid w:val="00AF7D9F"/>
    <w:rsid w:val="00B00DD9"/>
    <w:rsid w:val="00B01503"/>
    <w:rsid w:val="00B01D1B"/>
    <w:rsid w:val="00B024F7"/>
    <w:rsid w:val="00B062D1"/>
    <w:rsid w:val="00B1227F"/>
    <w:rsid w:val="00B13A08"/>
    <w:rsid w:val="00B151B9"/>
    <w:rsid w:val="00B15F7D"/>
    <w:rsid w:val="00B163AC"/>
    <w:rsid w:val="00B21314"/>
    <w:rsid w:val="00B3015D"/>
    <w:rsid w:val="00B343DC"/>
    <w:rsid w:val="00B3531D"/>
    <w:rsid w:val="00B36826"/>
    <w:rsid w:val="00B4088D"/>
    <w:rsid w:val="00B41A41"/>
    <w:rsid w:val="00B41E0E"/>
    <w:rsid w:val="00B45560"/>
    <w:rsid w:val="00B52CCF"/>
    <w:rsid w:val="00B5394B"/>
    <w:rsid w:val="00B53D4A"/>
    <w:rsid w:val="00B56568"/>
    <w:rsid w:val="00B6275B"/>
    <w:rsid w:val="00B631E2"/>
    <w:rsid w:val="00B63648"/>
    <w:rsid w:val="00B650AE"/>
    <w:rsid w:val="00B666EB"/>
    <w:rsid w:val="00B70E75"/>
    <w:rsid w:val="00B71807"/>
    <w:rsid w:val="00B76769"/>
    <w:rsid w:val="00B80438"/>
    <w:rsid w:val="00B80CB4"/>
    <w:rsid w:val="00B83AC9"/>
    <w:rsid w:val="00B83CC1"/>
    <w:rsid w:val="00B83D0E"/>
    <w:rsid w:val="00B87358"/>
    <w:rsid w:val="00B93ACD"/>
    <w:rsid w:val="00B941E0"/>
    <w:rsid w:val="00B943F2"/>
    <w:rsid w:val="00B9441A"/>
    <w:rsid w:val="00B96CE6"/>
    <w:rsid w:val="00B97113"/>
    <w:rsid w:val="00BA0CCB"/>
    <w:rsid w:val="00BA7B5F"/>
    <w:rsid w:val="00BB07A7"/>
    <w:rsid w:val="00BB099F"/>
    <w:rsid w:val="00BB6429"/>
    <w:rsid w:val="00BB7F41"/>
    <w:rsid w:val="00BC0D28"/>
    <w:rsid w:val="00BC0DB1"/>
    <w:rsid w:val="00BC0E6C"/>
    <w:rsid w:val="00BC133E"/>
    <w:rsid w:val="00BC34F3"/>
    <w:rsid w:val="00BD4E13"/>
    <w:rsid w:val="00BE16D5"/>
    <w:rsid w:val="00BE1C04"/>
    <w:rsid w:val="00BE2B17"/>
    <w:rsid w:val="00BE5A31"/>
    <w:rsid w:val="00BE63CF"/>
    <w:rsid w:val="00BE6DB8"/>
    <w:rsid w:val="00BE7FC5"/>
    <w:rsid w:val="00BF12AA"/>
    <w:rsid w:val="00BF605D"/>
    <w:rsid w:val="00C02FF2"/>
    <w:rsid w:val="00C057A6"/>
    <w:rsid w:val="00C07CC7"/>
    <w:rsid w:val="00C148B9"/>
    <w:rsid w:val="00C148E0"/>
    <w:rsid w:val="00C20032"/>
    <w:rsid w:val="00C25AD2"/>
    <w:rsid w:val="00C26DFD"/>
    <w:rsid w:val="00C316CC"/>
    <w:rsid w:val="00C3210E"/>
    <w:rsid w:val="00C34427"/>
    <w:rsid w:val="00C41904"/>
    <w:rsid w:val="00C41EB6"/>
    <w:rsid w:val="00C43439"/>
    <w:rsid w:val="00C46B89"/>
    <w:rsid w:val="00C55A16"/>
    <w:rsid w:val="00C560DA"/>
    <w:rsid w:val="00C57F36"/>
    <w:rsid w:val="00C65AB8"/>
    <w:rsid w:val="00C65E9F"/>
    <w:rsid w:val="00C70306"/>
    <w:rsid w:val="00C7467E"/>
    <w:rsid w:val="00C76A72"/>
    <w:rsid w:val="00C80222"/>
    <w:rsid w:val="00C820DB"/>
    <w:rsid w:val="00C82181"/>
    <w:rsid w:val="00C845C1"/>
    <w:rsid w:val="00C85995"/>
    <w:rsid w:val="00C866DF"/>
    <w:rsid w:val="00C87621"/>
    <w:rsid w:val="00C9081B"/>
    <w:rsid w:val="00C91C73"/>
    <w:rsid w:val="00C939C7"/>
    <w:rsid w:val="00C94EC4"/>
    <w:rsid w:val="00C969DA"/>
    <w:rsid w:val="00C96AAB"/>
    <w:rsid w:val="00CA4B62"/>
    <w:rsid w:val="00CA5BD0"/>
    <w:rsid w:val="00CB095B"/>
    <w:rsid w:val="00CB2697"/>
    <w:rsid w:val="00CB356C"/>
    <w:rsid w:val="00CB4920"/>
    <w:rsid w:val="00CB4929"/>
    <w:rsid w:val="00CB7115"/>
    <w:rsid w:val="00CC0D84"/>
    <w:rsid w:val="00CC5BAC"/>
    <w:rsid w:val="00CC76C5"/>
    <w:rsid w:val="00CC7CF8"/>
    <w:rsid w:val="00CD28A1"/>
    <w:rsid w:val="00CD2B3F"/>
    <w:rsid w:val="00CD47DD"/>
    <w:rsid w:val="00CD74AF"/>
    <w:rsid w:val="00CE05C4"/>
    <w:rsid w:val="00CE08B6"/>
    <w:rsid w:val="00CE2A3F"/>
    <w:rsid w:val="00CE44E7"/>
    <w:rsid w:val="00CE4CF8"/>
    <w:rsid w:val="00CF05F4"/>
    <w:rsid w:val="00CF1454"/>
    <w:rsid w:val="00CF155B"/>
    <w:rsid w:val="00CF34F6"/>
    <w:rsid w:val="00CF56B8"/>
    <w:rsid w:val="00CF7192"/>
    <w:rsid w:val="00D00775"/>
    <w:rsid w:val="00D03659"/>
    <w:rsid w:val="00D03EE7"/>
    <w:rsid w:val="00D04C2E"/>
    <w:rsid w:val="00D138B6"/>
    <w:rsid w:val="00D14C1D"/>
    <w:rsid w:val="00D15175"/>
    <w:rsid w:val="00D15D08"/>
    <w:rsid w:val="00D16117"/>
    <w:rsid w:val="00D22148"/>
    <w:rsid w:val="00D248CE"/>
    <w:rsid w:val="00D26B11"/>
    <w:rsid w:val="00D30714"/>
    <w:rsid w:val="00D3208C"/>
    <w:rsid w:val="00D3251D"/>
    <w:rsid w:val="00D33BA4"/>
    <w:rsid w:val="00D35148"/>
    <w:rsid w:val="00D36A91"/>
    <w:rsid w:val="00D447F0"/>
    <w:rsid w:val="00D468EF"/>
    <w:rsid w:val="00D50755"/>
    <w:rsid w:val="00D527B8"/>
    <w:rsid w:val="00D52F8A"/>
    <w:rsid w:val="00D61CB0"/>
    <w:rsid w:val="00D621E3"/>
    <w:rsid w:val="00D644DB"/>
    <w:rsid w:val="00D658B3"/>
    <w:rsid w:val="00D67ABE"/>
    <w:rsid w:val="00D719CE"/>
    <w:rsid w:val="00D76FB5"/>
    <w:rsid w:val="00D810F0"/>
    <w:rsid w:val="00D90602"/>
    <w:rsid w:val="00D90A7D"/>
    <w:rsid w:val="00D91620"/>
    <w:rsid w:val="00D93D44"/>
    <w:rsid w:val="00D96114"/>
    <w:rsid w:val="00D97B12"/>
    <w:rsid w:val="00D97FA4"/>
    <w:rsid w:val="00DA020E"/>
    <w:rsid w:val="00DA4B99"/>
    <w:rsid w:val="00DA4BB1"/>
    <w:rsid w:val="00DA5BFB"/>
    <w:rsid w:val="00DB5608"/>
    <w:rsid w:val="00DB575F"/>
    <w:rsid w:val="00DB6F5F"/>
    <w:rsid w:val="00DC2DB7"/>
    <w:rsid w:val="00DC3B79"/>
    <w:rsid w:val="00DC5625"/>
    <w:rsid w:val="00DC69E4"/>
    <w:rsid w:val="00DC6C2E"/>
    <w:rsid w:val="00DD281A"/>
    <w:rsid w:val="00DD33EC"/>
    <w:rsid w:val="00DE1A24"/>
    <w:rsid w:val="00DE504B"/>
    <w:rsid w:val="00DE553E"/>
    <w:rsid w:val="00DE7411"/>
    <w:rsid w:val="00DF0E69"/>
    <w:rsid w:val="00DF1D0D"/>
    <w:rsid w:val="00DF6231"/>
    <w:rsid w:val="00DF6233"/>
    <w:rsid w:val="00DF6C58"/>
    <w:rsid w:val="00DF7D13"/>
    <w:rsid w:val="00E13052"/>
    <w:rsid w:val="00E1526C"/>
    <w:rsid w:val="00E1592F"/>
    <w:rsid w:val="00E160D7"/>
    <w:rsid w:val="00E2522D"/>
    <w:rsid w:val="00E325C1"/>
    <w:rsid w:val="00E3444F"/>
    <w:rsid w:val="00E36038"/>
    <w:rsid w:val="00E40605"/>
    <w:rsid w:val="00E42C78"/>
    <w:rsid w:val="00E4717C"/>
    <w:rsid w:val="00E5466D"/>
    <w:rsid w:val="00E57763"/>
    <w:rsid w:val="00E60350"/>
    <w:rsid w:val="00E633B6"/>
    <w:rsid w:val="00E70FD9"/>
    <w:rsid w:val="00E72306"/>
    <w:rsid w:val="00E74CD9"/>
    <w:rsid w:val="00E77C36"/>
    <w:rsid w:val="00E8069A"/>
    <w:rsid w:val="00E8122A"/>
    <w:rsid w:val="00E81F14"/>
    <w:rsid w:val="00E8232E"/>
    <w:rsid w:val="00E8548C"/>
    <w:rsid w:val="00E92508"/>
    <w:rsid w:val="00E92783"/>
    <w:rsid w:val="00E93F3D"/>
    <w:rsid w:val="00E97FBB"/>
    <w:rsid w:val="00EA24AF"/>
    <w:rsid w:val="00EA3774"/>
    <w:rsid w:val="00EB1630"/>
    <w:rsid w:val="00EB1AD1"/>
    <w:rsid w:val="00EB297C"/>
    <w:rsid w:val="00EB450D"/>
    <w:rsid w:val="00EB698C"/>
    <w:rsid w:val="00EC3018"/>
    <w:rsid w:val="00EC3558"/>
    <w:rsid w:val="00EC412F"/>
    <w:rsid w:val="00EC4AFF"/>
    <w:rsid w:val="00EC635A"/>
    <w:rsid w:val="00ED2A1E"/>
    <w:rsid w:val="00ED40C2"/>
    <w:rsid w:val="00EE0820"/>
    <w:rsid w:val="00EE1915"/>
    <w:rsid w:val="00EE6A83"/>
    <w:rsid w:val="00EF00A4"/>
    <w:rsid w:val="00EF00A7"/>
    <w:rsid w:val="00EF2D74"/>
    <w:rsid w:val="00EF3AE7"/>
    <w:rsid w:val="00EF4AB6"/>
    <w:rsid w:val="00EF6F5A"/>
    <w:rsid w:val="00F013FE"/>
    <w:rsid w:val="00F05F70"/>
    <w:rsid w:val="00F07909"/>
    <w:rsid w:val="00F1023C"/>
    <w:rsid w:val="00F10A48"/>
    <w:rsid w:val="00F11CFC"/>
    <w:rsid w:val="00F1272F"/>
    <w:rsid w:val="00F12730"/>
    <w:rsid w:val="00F16F25"/>
    <w:rsid w:val="00F178CF"/>
    <w:rsid w:val="00F20941"/>
    <w:rsid w:val="00F21C38"/>
    <w:rsid w:val="00F2345F"/>
    <w:rsid w:val="00F24D63"/>
    <w:rsid w:val="00F2643D"/>
    <w:rsid w:val="00F26CD9"/>
    <w:rsid w:val="00F26EA5"/>
    <w:rsid w:val="00F30726"/>
    <w:rsid w:val="00F30EC0"/>
    <w:rsid w:val="00F315D1"/>
    <w:rsid w:val="00F3311F"/>
    <w:rsid w:val="00F347E7"/>
    <w:rsid w:val="00F35960"/>
    <w:rsid w:val="00F36329"/>
    <w:rsid w:val="00F42377"/>
    <w:rsid w:val="00F44283"/>
    <w:rsid w:val="00F47943"/>
    <w:rsid w:val="00F500CB"/>
    <w:rsid w:val="00F524AE"/>
    <w:rsid w:val="00F5258A"/>
    <w:rsid w:val="00F537AC"/>
    <w:rsid w:val="00F555D9"/>
    <w:rsid w:val="00F5631A"/>
    <w:rsid w:val="00F709BA"/>
    <w:rsid w:val="00F715E6"/>
    <w:rsid w:val="00F74DC6"/>
    <w:rsid w:val="00F755D5"/>
    <w:rsid w:val="00F75F25"/>
    <w:rsid w:val="00F81DE9"/>
    <w:rsid w:val="00F82934"/>
    <w:rsid w:val="00F838AF"/>
    <w:rsid w:val="00F853BA"/>
    <w:rsid w:val="00F908C1"/>
    <w:rsid w:val="00F90B9A"/>
    <w:rsid w:val="00F93F6C"/>
    <w:rsid w:val="00F95C55"/>
    <w:rsid w:val="00F97006"/>
    <w:rsid w:val="00FA169B"/>
    <w:rsid w:val="00FA5F83"/>
    <w:rsid w:val="00FA636A"/>
    <w:rsid w:val="00FA7AD7"/>
    <w:rsid w:val="00FB7C17"/>
    <w:rsid w:val="00FC2E90"/>
    <w:rsid w:val="00FC37FF"/>
    <w:rsid w:val="00FC5DB4"/>
    <w:rsid w:val="00FC759C"/>
    <w:rsid w:val="00FD0B70"/>
    <w:rsid w:val="00FD0BC6"/>
    <w:rsid w:val="00FD454E"/>
    <w:rsid w:val="00FD577E"/>
    <w:rsid w:val="00FD6266"/>
    <w:rsid w:val="00FD7884"/>
    <w:rsid w:val="00FD7D8B"/>
    <w:rsid w:val="00FE0048"/>
    <w:rsid w:val="00FE1F12"/>
    <w:rsid w:val="00FE66EC"/>
    <w:rsid w:val="00FE678A"/>
    <w:rsid w:val="00FE7E99"/>
    <w:rsid w:val="00FF2DF8"/>
    <w:rsid w:val="00FF64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0DB85"/>
  <w15:docId w15:val="{B5589EC2-C949-4C92-B927-7E59AB0D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D1B"/>
    <w:rPr>
      <w:rFonts w:ascii="Times" w:hAnsi="Times"/>
      <w:sz w:val="24"/>
    </w:rPr>
  </w:style>
  <w:style w:type="paragraph" w:styleId="Heading1">
    <w:name w:val="heading 1"/>
    <w:basedOn w:val="Normal"/>
    <w:next w:val="Normal"/>
    <w:link w:val="Heading1Char"/>
    <w:qFormat/>
    <w:rsid w:val="00B01D1B"/>
    <w:pPr>
      <w:keepNext/>
      <w:outlineLvl w:val="0"/>
    </w:pPr>
    <w:rPr>
      <w:b/>
    </w:rPr>
  </w:style>
  <w:style w:type="paragraph" w:styleId="Heading2">
    <w:name w:val="heading 2"/>
    <w:basedOn w:val="Normal"/>
    <w:next w:val="Normal"/>
    <w:link w:val="Heading2Char"/>
    <w:qFormat/>
    <w:rsid w:val="00B01D1B"/>
    <w:pPr>
      <w:keepNext/>
      <w:keepLines/>
      <w:spacing w:before="200"/>
      <w:outlineLvl w:val="1"/>
    </w:pPr>
    <w:rPr>
      <w:rFonts w:ascii="Cambria" w:eastAsia="Calibri" w:hAnsi="Cambria"/>
      <w:b/>
      <w:bCs/>
      <w:color w:val="4F81BD"/>
      <w:sz w:val="26"/>
      <w:szCs w:val="26"/>
    </w:rPr>
  </w:style>
  <w:style w:type="paragraph" w:styleId="Heading3">
    <w:name w:val="heading 3"/>
    <w:basedOn w:val="Normal"/>
    <w:next w:val="Normal"/>
    <w:qFormat/>
    <w:rsid w:val="00A44AE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01D1B"/>
    <w:rPr>
      <w:rFonts w:ascii="Times" w:hAnsi="Times"/>
      <w:b/>
      <w:sz w:val="24"/>
      <w:lang w:val="en-US" w:eastAsia="en-US" w:bidi="ar-SA"/>
    </w:rPr>
  </w:style>
  <w:style w:type="paragraph" w:styleId="BodyText3">
    <w:name w:val="Body Text 3"/>
    <w:basedOn w:val="Normal"/>
    <w:link w:val="BodyText3Char"/>
    <w:rsid w:val="00B01D1B"/>
    <w:pPr>
      <w:spacing w:line="360" w:lineRule="auto"/>
    </w:pPr>
    <w:rPr>
      <w:sz w:val="22"/>
    </w:rPr>
  </w:style>
  <w:style w:type="character" w:customStyle="1" w:styleId="BodyText3Char">
    <w:name w:val="Body Text 3 Char"/>
    <w:basedOn w:val="DefaultParagraphFont"/>
    <w:link w:val="BodyText3"/>
    <w:locked/>
    <w:rsid w:val="00B01D1B"/>
    <w:rPr>
      <w:rFonts w:ascii="Times" w:hAnsi="Times"/>
      <w:sz w:val="22"/>
      <w:lang w:val="en-US" w:eastAsia="en-US" w:bidi="ar-SA"/>
    </w:rPr>
  </w:style>
  <w:style w:type="paragraph" w:customStyle="1" w:styleId="MediumGrid21">
    <w:name w:val="Medium Grid 21"/>
    <w:qFormat/>
    <w:rsid w:val="00B01D1B"/>
    <w:rPr>
      <w:rFonts w:ascii="Times" w:hAnsi="Times"/>
      <w:sz w:val="24"/>
    </w:rPr>
  </w:style>
  <w:style w:type="character" w:customStyle="1" w:styleId="Heading2Char">
    <w:name w:val="Heading 2 Char"/>
    <w:basedOn w:val="DefaultParagraphFont"/>
    <w:link w:val="Heading2"/>
    <w:semiHidden/>
    <w:locked/>
    <w:rsid w:val="00B01D1B"/>
    <w:rPr>
      <w:rFonts w:ascii="Cambria" w:eastAsia="Calibri" w:hAnsi="Cambria"/>
      <w:b/>
      <w:bCs/>
      <w:color w:val="4F81BD"/>
      <w:sz w:val="26"/>
      <w:szCs w:val="26"/>
      <w:lang w:val="en-US" w:eastAsia="en-US" w:bidi="ar-SA"/>
    </w:rPr>
  </w:style>
  <w:style w:type="character" w:customStyle="1" w:styleId="medium-font1">
    <w:name w:val="medium-font1"/>
    <w:basedOn w:val="DefaultParagraphFont"/>
    <w:rsid w:val="00B01D1B"/>
    <w:rPr>
      <w:rFonts w:cs="Times New Roman"/>
      <w:sz w:val="19"/>
      <w:szCs w:val="19"/>
    </w:rPr>
  </w:style>
  <w:style w:type="paragraph" w:customStyle="1" w:styleId="ColorfulList-Accent11">
    <w:name w:val="Colorful List - Accent 11"/>
    <w:basedOn w:val="Normal"/>
    <w:qFormat/>
    <w:rsid w:val="00B01D1B"/>
    <w:pPr>
      <w:ind w:left="720"/>
    </w:pPr>
  </w:style>
  <w:style w:type="character" w:styleId="CommentReference">
    <w:name w:val="annotation reference"/>
    <w:basedOn w:val="DefaultParagraphFont"/>
    <w:semiHidden/>
    <w:rsid w:val="004D1AC8"/>
    <w:rPr>
      <w:sz w:val="16"/>
      <w:szCs w:val="16"/>
    </w:rPr>
  </w:style>
  <w:style w:type="paragraph" w:styleId="CommentText">
    <w:name w:val="annotation text"/>
    <w:basedOn w:val="Normal"/>
    <w:link w:val="CommentTextChar"/>
    <w:semiHidden/>
    <w:rsid w:val="004D1AC8"/>
    <w:rPr>
      <w:sz w:val="20"/>
    </w:rPr>
  </w:style>
  <w:style w:type="paragraph" w:styleId="CommentSubject">
    <w:name w:val="annotation subject"/>
    <w:basedOn w:val="CommentText"/>
    <w:next w:val="CommentText"/>
    <w:semiHidden/>
    <w:rsid w:val="004D1AC8"/>
    <w:rPr>
      <w:b/>
      <w:bCs/>
    </w:rPr>
  </w:style>
  <w:style w:type="paragraph" w:styleId="BalloonText">
    <w:name w:val="Balloon Text"/>
    <w:basedOn w:val="Normal"/>
    <w:semiHidden/>
    <w:rsid w:val="004D1AC8"/>
    <w:rPr>
      <w:rFonts w:ascii="Tahoma" w:hAnsi="Tahoma" w:cs="Tahoma"/>
      <w:sz w:val="16"/>
      <w:szCs w:val="16"/>
    </w:rPr>
  </w:style>
  <w:style w:type="paragraph" w:styleId="Footer">
    <w:name w:val="footer"/>
    <w:basedOn w:val="Normal"/>
    <w:rsid w:val="009A012A"/>
    <w:pPr>
      <w:tabs>
        <w:tab w:val="center" w:pos="4320"/>
        <w:tab w:val="right" w:pos="8640"/>
      </w:tabs>
    </w:pPr>
  </w:style>
  <w:style w:type="character" w:styleId="PageNumber">
    <w:name w:val="page number"/>
    <w:basedOn w:val="DefaultParagraphFont"/>
    <w:rsid w:val="009A012A"/>
  </w:style>
  <w:style w:type="table" w:styleId="TableGrid">
    <w:name w:val="Table Grid"/>
    <w:basedOn w:val="TableNormal"/>
    <w:rsid w:val="005E6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semiHidden/>
    <w:locked/>
    <w:rsid w:val="00CE612F"/>
    <w:rPr>
      <w:rFonts w:ascii="Times" w:hAnsi="Times"/>
      <w:lang w:val="en-US" w:eastAsia="en-US" w:bidi="ar-SA"/>
    </w:rPr>
  </w:style>
  <w:style w:type="paragraph" w:styleId="Revision">
    <w:name w:val="Revision"/>
    <w:hidden/>
    <w:uiPriority w:val="71"/>
    <w:rsid w:val="006B4909"/>
    <w:rPr>
      <w:rFonts w:ascii="Times" w:hAnsi="Times"/>
      <w:sz w:val="24"/>
    </w:rPr>
  </w:style>
  <w:style w:type="character" w:styleId="LineNumber">
    <w:name w:val="line number"/>
    <w:basedOn w:val="DefaultParagraphFont"/>
    <w:rsid w:val="00557670"/>
  </w:style>
  <w:style w:type="paragraph" w:styleId="NoSpacing">
    <w:name w:val="No Spacing"/>
    <w:uiPriority w:val="1"/>
    <w:qFormat/>
    <w:rsid w:val="00924317"/>
    <w:rPr>
      <w:rFonts w:ascii="Times" w:hAnsi="Times"/>
      <w:sz w:val="24"/>
    </w:rPr>
  </w:style>
  <w:style w:type="paragraph" w:styleId="ListParagraph">
    <w:name w:val="List Paragraph"/>
    <w:basedOn w:val="Normal"/>
    <w:uiPriority w:val="72"/>
    <w:qFormat/>
    <w:rsid w:val="00413599"/>
    <w:pPr>
      <w:ind w:left="720"/>
      <w:contextualSpacing/>
    </w:pPr>
  </w:style>
  <w:style w:type="paragraph" w:styleId="NormalWeb">
    <w:name w:val="Normal (Web)"/>
    <w:basedOn w:val="Normal"/>
    <w:uiPriority w:val="99"/>
    <w:unhideWhenUsed/>
    <w:rsid w:val="002E42CE"/>
    <w:pPr>
      <w:spacing w:before="100" w:beforeAutospacing="1" w:after="100" w:afterAutospacing="1"/>
    </w:pPr>
    <w:rPr>
      <w:rFonts w:ascii="Times New Roman" w:hAnsi="Times New Roman"/>
      <w:szCs w:val="24"/>
    </w:rPr>
  </w:style>
  <w:style w:type="character" w:styleId="Emphasis">
    <w:name w:val="Emphasis"/>
    <w:basedOn w:val="DefaultParagraphFont"/>
    <w:uiPriority w:val="20"/>
    <w:qFormat/>
    <w:rsid w:val="002E42CE"/>
    <w:rPr>
      <w:i/>
      <w:iCs/>
    </w:rPr>
  </w:style>
  <w:style w:type="character" w:customStyle="1" w:styleId="apple-converted-space">
    <w:name w:val="apple-converted-space"/>
    <w:basedOn w:val="DefaultParagraphFont"/>
    <w:rsid w:val="00343308"/>
  </w:style>
  <w:style w:type="character" w:styleId="Strong">
    <w:name w:val="Strong"/>
    <w:basedOn w:val="DefaultParagraphFont"/>
    <w:uiPriority w:val="22"/>
    <w:qFormat/>
    <w:rsid w:val="00343308"/>
    <w:rPr>
      <w:b/>
      <w:bCs/>
    </w:rPr>
  </w:style>
  <w:style w:type="paragraph" w:styleId="Header">
    <w:name w:val="header"/>
    <w:basedOn w:val="Normal"/>
    <w:link w:val="HeaderChar"/>
    <w:uiPriority w:val="99"/>
    <w:unhideWhenUsed/>
    <w:rsid w:val="00D91620"/>
    <w:pPr>
      <w:tabs>
        <w:tab w:val="center" w:pos="4680"/>
        <w:tab w:val="right" w:pos="9360"/>
      </w:tabs>
    </w:pPr>
  </w:style>
  <w:style w:type="character" w:customStyle="1" w:styleId="HeaderChar">
    <w:name w:val="Header Char"/>
    <w:basedOn w:val="DefaultParagraphFont"/>
    <w:link w:val="Header"/>
    <w:uiPriority w:val="99"/>
    <w:rsid w:val="00D91620"/>
    <w:rPr>
      <w:rFonts w:ascii="Times" w:hAnsi="Times"/>
      <w:sz w:val="24"/>
    </w:rPr>
  </w:style>
  <w:style w:type="character" w:customStyle="1" w:styleId="il">
    <w:name w:val="il"/>
    <w:basedOn w:val="DefaultParagraphFont"/>
    <w:rsid w:val="0047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874">
      <w:bodyDiv w:val="1"/>
      <w:marLeft w:val="0"/>
      <w:marRight w:val="0"/>
      <w:marTop w:val="0"/>
      <w:marBottom w:val="0"/>
      <w:divBdr>
        <w:top w:val="none" w:sz="0" w:space="0" w:color="auto"/>
        <w:left w:val="none" w:sz="0" w:space="0" w:color="auto"/>
        <w:bottom w:val="none" w:sz="0" w:space="0" w:color="auto"/>
        <w:right w:val="none" w:sz="0" w:space="0" w:color="auto"/>
      </w:divBdr>
    </w:div>
    <w:div w:id="48891574">
      <w:bodyDiv w:val="1"/>
      <w:marLeft w:val="0"/>
      <w:marRight w:val="0"/>
      <w:marTop w:val="0"/>
      <w:marBottom w:val="0"/>
      <w:divBdr>
        <w:top w:val="none" w:sz="0" w:space="0" w:color="auto"/>
        <w:left w:val="none" w:sz="0" w:space="0" w:color="auto"/>
        <w:bottom w:val="none" w:sz="0" w:space="0" w:color="auto"/>
        <w:right w:val="none" w:sz="0" w:space="0" w:color="auto"/>
      </w:divBdr>
    </w:div>
    <w:div w:id="149177716">
      <w:bodyDiv w:val="1"/>
      <w:marLeft w:val="0"/>
      <w:marRight w:val="0"/>
      <w:marTop w:val="0"/>
      <w:marBottom w:val="0"/>
      <w:divBdr>
        <w:top w:val="none" w:sz="0" w:space="0" w:color="auto"/>
        <w:left w:val="none" w:sz="0" w:space="0" w:color="auto"/>
        <w:bottom w:val="none" w:sz="0" w:space="0" w:color="auto"/>
        <w:right w:val="none" w:sz="0" w:space="0" w:color="auto"/>
      </w:divBdr>
    </w:div>
    <w:div w:id="216014442">
      <w:bodyDiv w:val="1"/>
      <w:marLeft w:val="0"/>
      <w:marRight w:val="0"/>
      <w:marTop w:val="0"/>
      <w:marBottom w:val="0"/>
      <w:divBdr>
        <w:top w:val="none" w:sz="0" w:space="0" w:color="auto"/>
        <w:left w:val="none" w:sz="0" w:space="0" w:color="auto"/>
        <w:bottom w:val="none" w:sz="0" w:space="0" w:color="auto"/>
        <w:right w:val="none" w:sz="0" w:space="0" w:color="auto"/>
      </w:divBdr>
    </w:div>
    <w:div w:id="253052231">
      <w:bodyDiv w:val="1"/>
      <w:marLeft w:val="0"/>
      <w:marRight w:val="0"/>
      <w:marTop w:val="0"/>
      <w:marBottom w:val="0"/>
      <w:divBdr>
        <w:top w:val="none" w:sz="0" w:space="0" w:color="auto"/>
        <w:left w:val="none" w:sz="0" w:space="0" w:color="auto"/>
        <w:bottom w:val="none" w:sz="0" w:space="0" w:color="auto"/>
        <w:right w:val="none" w:sz="0" w:space="0" w:color="auto"/>
      </w:divBdr>
    </w:div>
    <w:div w:id="478503101">
      <w:bodyDiv w:val="1"/>
      <w:marLeft w:val="0"/>
      <w:marRight w:val="0"/>
      <w:marTop w:val="0"/>
      <w:marBottom w:val="0"/>
      <w:divBdr>
        <w:top w:val="none" w:sz="0" w:space="0" w:color="auto"/>
        <w:left w:val="none" w:sz="0" w:space="0" w:color="auto"/>
        <w:bottom w:val="none" w:sz="0" w:space="0" w:color="auto"/>
        <w:right w:val="none" w:sz="0" w:space="0" w:color="auto"/>
      </w:divBdr>
    </w:div>
    <w:div w:id="728462530">
      <w:bodyDiv w:val="1"/>
      <w:marLeft w:val="0"/>
      <w:marRight w:val="0"/>
      <w:marTop w:val="0"/>
      <w:marBottom w:val="0"/>
      <w:divBdr>
        <w:top w:val="none" w:sz="0" w:space="0" w:color="auto"/>
        <w:left w:val="none" w:sz="0" w:space="0" w:color="auto"/>
        <w:bottom w:val="none" w:sz="0" w:space="0" w:color="auto"/>
        <w:right w:val="none" w:sz="0" w:space="0" w:color="auto"/>
      </w:divBdr>
    </w:div>
    <w:div w:id="751663042">
      <w:bodyDiv w:val="1"/>
      <w:marLeft w:val="0"/>
      <w:marRight w:val="0"/>
      <w:marTop w:val="0"/>
      <w:marBottom w:val="0"/>
      <w:divBdr>
        <w:top w:val="none" w:sz="0" w:space="0" w:color="auto"/>
        <w:left w:val="none" w:sz="0" w:space="0" w:color="auto"/>
        <w:bottom w:val="none" w:sz="0" w:space="0" w:color="auto"/>
        <w:right w:val="none" w:sz="0" w:space="0" w:color="auto"/>
      </w:divBdr>
    </w:div>
    <w:div w:id="788398279">
      <w:bodyDiv w:val="1"/>
      <w:marLeft w:val="0"/>
      <w:marRight w:val="0"/>
      <w:marTop w:val="0"/>
      <w:marBottom w:val="0"/>
      <w:divBdr>
        <w:top w:val="none" w:sz="0" w:space="0" w:color="auto"/>
        <w:left w:val="none" w:sz="0" w:space="0" w:color="auto"/>
        <w:bottom w:val="none" w:sz="0" w:space="0" w:color="auto"/>
        <w:right w:val="none" w:sz="0" w:space="0" w:color="auto"/>
      </w:divBdr>
    </w:div>
    <w:div w:id="815494469">
      <w:bodyDiv w:val="1"/>
      <w:marLeft w:val="0"/>
      <w:marRight w:val="0"/>
      <w:marTop w:val="0"/>
      <w:marBottom w:val="0"/>
      <w:divBdr>
        <w:top w:val="none" w:sz="0" w:space="0" w:color="auto"/>
        <w:left w:val="none" w:sz="0" w:space="0" w:color="auto"/>
        <w:bottom w:val="none" w:sz="0" w:space="0" w:color="auto"/>
        <w:right w:val="none" w:sz="0" w:space="0" w:color="auto"/>
      </w:divBdr>
    </w:div>
    <w:div w:id="851339312">
      <w:bodyDiv w:val="1"/>
      <w:marLeft w:val="0"/>
      <w:marRight w:val="0"/>
      <w:marTop w:val="0"/>
      <w:marBottom w:val="0"/>
      <w:divBdr>
        <w:top w:val="none" w:sz="0" w:space="0" w:color="auto"/>
        <w:left w:val="none" w:sz="0" w:space="0" w:color="auto"/>
        <w:bottom w:val="none" w:sz="0" w:space="0" w:color="auto"/>
        <w:right w:val="none" w:sz="0" w:space="0" w:color="auto"/>
      </w:divBdr>
    </w:div>
    <w:div w:id="870805372">
      <w:bodyDiv w:val="1"/>
      <w:marLeft w:val="0"/>
      <w:marRight w:val="0"/>
      <w:marTop w:val="0"/>
      <w:marBottom w:val="0"/>
      <w:divBdr>
        <w:top w:val="none" w:sz="0" w:space="0" w:color="auto"/>
        <w:left w:val="none" w:sz="0" w:space="0" w:color="auto"/>
        <w:bottom w:val="none" w:sz="0" w:space="0" w:color="auto"/>
        <w:right w:val="none" w:sz="0" w:space="0" w:color="auto"/>
      </w:divBdr>
      <w:divsChild>
        <w:div w:id="1410497693">
          <w:marLeft w:val="0"/>
          <w:marRight w:val="0"/>
          <w:marTop w:val="0"/>
          <w:marBottom w:val="0"/>
          <w:divBdr>
            <w:top w:val="none" w:sz="0" w:space="0" w:color="auto"/>
            <w:left w:val="none" w:sz="0" w:space="0" w:color="auto"/>
            <w:bottom w:val="none" w:sz="0" w:space="0" w:color="auto"/>
            <w:right w:val="none" w:sz="0" w:space="0" w:color="auto"/>
          </w:divBdr>
        </w:div>
      </w:divsChild>
    </w:div>
    <w:div w:id="893933877">
      <w:bodyDiv w:val="1"/>
      <w:marLeft w:val="0"/>
      <w:marRight w:val="0"/>
      <w:marTop w:val="0"/>
      <w:marBottom w:val="0"/>
      <w:divBdr>
        <w:top w:val="none" w:sz="0" w:space="0" w:color="auto"/>
        <w:left w:val="none" w:sz="0" w:space="0" w:color="auto"/>
        <w:bottom w:val="none" w:sz="0" w:space="0" w:color="auto"/>
        <w:right w:val="none" w:sz="0" w:space="0" w:color="auto"/>
      </w:divBdr>
    </w:div>
    <w:div w:id="1018701014">
      <w:bodyDiv w:val="1"/>
      <w:marLeft w:val="0"/>
      <w:marRight w:val="0"/>
      <w:marTop w:val="0"/>
      <w:marBottom w:val="0"/>
      <w:divBdr>
        <w:top w:val="none" w:sz="0" w:space="0" w:color="auto"/>
        <w:left w:val="none" w:sz="0" w:space="0" w:color="auto"/>
        <w:bottom w:val="none" w:sz="0" w:space="0" w:color="auto"/>
        <w:right w:val="none" w:sz="0" w:space="0" w:color="auto"/>
      </w:divBdr>
    </w:div>
    <w:div w:id="1027028271">
      <w:bodyDiv w:val="1"/>
      <w:marLeft w:val="0"/>
      <w:marRight w:val="0"/>
      <w:marTop w:val="0"/>
      <w:marBottom w:val="0"/>
      <w:divBdr>
        <w:top w:val="none" w:sz="0" w:space="0" w:color="auto"/>
        <w:left w:val="none" w:sz="0" w:space="0" w:color="auto"/>
        <w:bottom w:val="none" w:sz="0" w:space="0" w:color="auto"/>
        <w:right w:val="none" w:sz="0" w:space="0" w:color="auto"/>
      </w:divBdr>
    </w:div>
    <w:div w:id="1154569601">
      <w:bodyDiv w:val="1"/>
      <w:marLeft w:val="0"/>
      <w:marRight w:val="0"/>
      <w:marTop w:val="0"/>
      <w:marBottom w:val="0"/>
      <w:divBdr>
        <w:top w:val="none" w:sz="0" w:space="0" w:color="auto"/>
        <w:left w:val="none" w:sz="0" w:space="0" w:color="auto"/>
        <w:bottom w:val="none" w:sz="0" w:space="0" w:color="auto"/>
        <w:right w:val="none" w:sz="0" w:space="0" w:color="auto"/>
      </w:divBdr>
    </w:div>
    <w:div w:id="1329747943">
      <w:bodyDiv w:val="1"/>
      <w:marLeft w:val="0"/>
      <w:marRight w:val="0"/>
      <w:marTop w:val="0"/>
      <w:marBottom w:val="0"/>
      <w:divBdr>
        <w:top w:val="none" w:sz="0" w:space="0" w:color="auto"/>
        <w:left w:val="none" w:sz="0" w:space="0" w:color="auto"/>
        <w:bottom w:val="none" w:sz="0" w:space="0" w:color="auto"/>
        <w:right w:val="none" w:sz="0" w:space="0" w:color="auto"/>
      </w:divBdr>
    </w:div>
    <w:div w:id="1382243332">
      <w:bodyDiv w:val="1"/>
      <w:marLeft w:val="0"/>
      <w:marRight w:val="0"/>
      <w:marTop w:val="0"/>
      <w:marBottom w:val="0"/>
      <w:divBdr>
        <w:top w:val="none" w:sz="0" w:space="0" w:color="auto"/>
        <w:left w:val="none" w:sz="0" w:space="0" w:color="auto"/>
        <w:bottom w:val="none" w:sz="0" w:space="0" w:color="auto"/>
        <w:right w:val="none" w:sz="0" w:space="0" w:color="auto"/>
      </w:divBdr>
    </w:div>
    <w:div w:id="1390107234">
      <w:bodyDiv w:val="1"/>
      <w:marLeft w:val="0"/>
      <w:marRight w:val="0"/>
      <w:marTop w:val="0"/>
      <w:marBottom w:val="0"/>
      <w:divBdr>
        <w:top w:val="none" w:sz="0" w:space="0" w:color="auto"/>
        <w:left w:val="none" w:sz="0" w:space="0" w:color="auto"/>
        <w:bottom w:val="none" w:sz="0" w:space="0" w:color="auto"/>
        <w:right w:val="none" w:sz="0" w:space="0" w:color="auto"/>
      </w:divBdr>
    </w:div>
    <w:div w:id="1397627200">
      <w:bodyDiv w:val="1"/>
      <w:marLeft w:val="0"/>
      <w:marRight w:val="0"/>
      <w:marTop w:val="0"/>
      <w:marBottom w:val="0"/>
      <w:divBdr>
        <w:top w:val="none" w:sz="0" w:space="0" w:color="auto"/>
        <w:left w:val="none" w:sz="0" w:space="0" w:color="auto"/>
        <w:bottom w:val="none" w:sz="0" w:space="0" w:color="auto"/>
        <w:right w:val="none" w:sz="0" w:space="0" w:color="auto"/>
      </w:divBdr>
    </w:div>
    <w:div w:id="1549218626">
      <w:bodyDiv w:val="1"/>
      <w:marLeft w:val="0"/>
      <w:marRight w:val="0"/>
      <w:marTop w:val="0"/>
      <w:marBottom w:val="0"/>
      <w:divBdr>
        <w:top w:val="none" w:sz="0" w:space="0" w:color="auto"/>
        <w:left w:val="none" w:sz="0" w:space="0" w:color="auto"/>
        <w:bottom w:val="none" w:sz="0" w:space="0" w:color="auto"/>
        <w:right w:val="none" w:sz="0" w:space="0" w:color="auto"/>
      </w:divBdr>
    </w:div>
    <w:div w:id="1914971004">
      <w:bodyDiv w:val="1"/>
      <w:marLeft w:val="0"/>
      <w:marRight w:val="0"/>
      <w:marTop w:val="0"/>
      <w:marBottom w:val="0"/>
      <w:divBdr>
        <w:top w:val="none" w:sz="0" w:space="0" w:color="auto"/>
        <w:left w:val="none" w:sz="0" w:space="0" w:color="auto"/>
        <w:bottom w:val="none" w:sz="0" w:space="0" w:color="auto"/>
        <w:right w:val="none" w:sz="0" w:space="0" w:color="auto"/>
      </w:divBdr>
    </w:div>
    <w:div w:id="1997605463">
      <w:bodyDiv w:val="1"/>
      <w:marLeft w:val="0"/>
      <w:marRight w:val="0"/>
      <w:marTop w:val="0"/>
      <w:marBottom w:val="0"/>
      <w:divBdr>
        <w:top w:val="none" w:sz="0" w:space="0" w:color="auto"/>
        <w:left w:val="none" w:sz="0" w:space="0" w:color="auto"/>
        <w:bottom w:val="none" w:sz="0" w:space="0" w:color="auto"/>
        <w:right w:val="none" w:sz="0" w:space="0" w:color="auto"/>
      </w:divBdr>
    </w:div>
    <w:div w:id="2124306620">
      <w:bodyDiv w:val="1"/>
      <w:marLeft w:val="0"/>
      <w:marRight w:val="0"/>
      <w:marTop w:val="0"/>
      <w:marBottom w:val="0"/>
      <w:divBdr>
        <w:top w:val="none" w:sz="0" w:space="0" w:color="auto"/>
        <w:left w:val="none" w:sz="0" w:space="0" w:color="auto"/>
        <w:bottom w:val="none" w:sz="0" w:space="0" w:color="auto"/>
        <w:right w:val="none" w:sz="0" w:space="0" w:color="auto"/>
      </w:divBdr>
    </w:div>
    <w:div w:id="21450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BA2E0-441C-4E4E-B742-970E581C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8253</Words>
  <Characters>47048</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Note: The manuscript was prepared in the form for Phytopathology (with the exception of the literature citation—Phytopathology uses a number system</vt:lpstr>
    </vt:vector>
  </TitlesOfParts>
  <Company> </Company>
  <LinksUpToDate>false</LinksUpToDate>
  <CharactersWithSpaces>55191</CharactersWithSpaces>
  <SharedDoc>false</SharedDoc>
  <HLinks>
    <vt:vector size="6" baseType="variant">
      <vt:variant>
        <vt:i4>6422544</vt:i4>
      </vt:variant>
      <vt:variant>
        <vt:i4>53768</vt:i4>
      </vt:variant>
      <vt:variant>
        <vt:i4>1025</vt:i4>
      </vt:variant>
      <vt:variant>
        <vt:i4>1</vt:i4>
      </vt:variant>
      <vt:variant>
        <vt:lpwstr>Site map our paper b&amp;c adjusted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The manuscript was prepared in the form for Phytopathology (with the exception of the literature citation—Phytopathology uses a number system</dc:title>
  <dc:subject/>
  <dc:creator>Andy Jarosz</dc:creator>
  <cp:keywords/>
  <dc:description/>
  <cp:lastModifiedBy>Ted Lieberman</cp:lastModifiedBy>
  <cp:revision>2</cp:revision>
  <cp:lastPrinted>2016-08-19T13:54:00Z</cp:lastPrinted>
  <dcterms:created xsi:type="dcterms:W3CDTF">2017-07-20T21:52:00Z</dcterms:created>
  <dcterms:modified xsi:type="dcterms:W3CDTF">2017-07-20T21:52:00Z</dcterms:modified>
</cp:coreProperties>
</file>